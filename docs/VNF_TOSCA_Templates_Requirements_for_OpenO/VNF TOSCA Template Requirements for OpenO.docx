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0"/>
          <w:sz w:val="52"/>
          <w:szCs w:val="52"/>
        </w:rPr>
        <w:id w:val="42473738"/>
        <w:docPartObj>
          <w:docPartGallery w:val="Cover Pages"/>
          <w:docPartUnique/>
        </w:docPartObj>
      </w:sdtPr>
      <w:sdtEndPr>
        <w:rPr>
          <w:b/>
          <w:bCs/>
          <w:sz w:val="44"/>
          <w:szCs w:val="44"/>
        </w:rPr>
      </w:sdtEndPr>
      <w:sdtContent>
        <w:p w14:paraId="7048458E" w14:textId="77777777" w:rsidR="00AD7ECD" w:rsidRPr="00AD7ECD" w:rsidRDefault="00AD7ECD">
          <w:pPr>
            <w:rPr>
              <w:sz w:val="52"/>
              <w:szCs w:val="52"/>
            </w:rPr>
          </w:pPr>
        </w:p>
        <w:p w14:paraId="1FA154F8" w14:textId="77777777" w:rsidR="00AD7ECD" w:rsidRPr="00AD7ECD" w:rsidRDefault="00071226">
          <w:pPr>
            <w:rPr>
              <w:sz w:val="52"/>
              <w:szCs w:val="52"/>
            </w:rPr>
          </w:pPr>
          <w:sdt>
            <w:sdtPr>
              <w:rPr>
                <w:rFonts w:ascii="Arial" w:hAnsi="Arial" w:cs="Arial"/>
                <w:b/>
                <w:bCs/>
                <w:sz w:val="52"/>
                <w:szCs w:val="52"/>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r w:rsidR="00AD7ECD" w:rsidRPr="00AD7ECD">
                <w:rPr>
                  <w:rFonts w:ascii="Arial" w:hAnsi="Arial" w:cs="Arial"/>
                  <w:b/>
                  <w:bCs/>
                  <w:kern w:val="0"/>
                  <w:sz w:val="52"/>
                  <w:szCs w:val="52"/>
                </w:rPr>
                <w:t>VNF TOSCA Template Requirements for OpenO</w:t>
              </w:r>
            </w:sdtContent>
          </w:sdt>
        </w:p>
        <w:p w14:paraId="0B4575A7" w14:textId="77777777" w:rsidR="00AD7ECD" w:rsidRPr="00AD7ECD" w:rsidRDefault="00AD7ECD" w:rsidP="00AD7ECD">
          <w:pPr>
            <w:pStyle w:val="af4"/>
            <w:rPr>
              <w:rFonts w:ascii="Arial" w:hAnsi="Arial" w:cs="Arial"/>
              <w:b/>
              <w:bCs/>
              <w:sz w:val="52"/>
              <w:szCs w:val="52"/>
            </w:rPr>
          </w:pPr>
          <w:r>
            <w:rPr>
              <w:b/>
              <w:bCs/>
              <w:sz w:val="44"/>
              <w:szCs w:val="44"/>
            </w:rPr>
            <w:br w:type="page"/>
          </w:r>
        </w:p>
      </w:sdtContent>
    </w:sdt>
    <w:p w14:paraId="02BF4D0E" w14:textId="77777777" w:rsidR="00E22778" w:rsidRDefault="009B1D71">
      <w:pPr>
        <w:pStyle w:val="11"/>
        <w:tabs>
          <w:tab w:val="left" w:pos="440"/>
          <w:tab w:val="right" w:leader="dot" w:pos="8296"/>
        </w:tabs>
        <w:rPr>
          <w:noProof/>
          <w:kern w:val="2"/>
          <w:sz w:val="21"/>
        </w:rPr>
      </w:pPr>
      <w:r>
        <w:rPr>
          <w:lang w:val="zh-CN"/>
        </w:rPr>
        <w:lastRenderedPageBreak/>
        <w:fldChar w:fldCharType="begin"/>
      </w:r>
      <w:r w:rsidR="00AD7ECD">
        <w:rPr>
          <w:lang w:val="zh-CN"/>
        </w:rPr>
        <w:instrText xml:space="preserve"> TOC \o "1-3" \h \z \u </w:instrText>
      </w:r>
      <w:r>
        <w:rPr>
          <w:lang w:val="zh-CN"/>
        </w:rPr>
        <w:fldChar w:fldCharType="separate"/>
      </w:r>
      <w:hyperlink w:anchor="_Toc480879502" w:history="1">
        <w:r w:rsidR="00E22778" w:rsidRPr="00BB0E50">
          <w:rPr>
            <w:rStyle w:val="af6"/>
            <w:noProof/>
          </w:rPr>
          <w:t>1.</w:t>
        </w:r>
        <w:r w:rsidR="00E22778">
          <w:rPr>
            <w:noProof/>
            <w:kern w:val="2"/>
            <w:sz w:val="21"/>
          </w:rPr>
          <w:tab/>
        </w:r>
        <w:r w:rsidR="00E22778" w:rsidRPr="00BB0E50">
          <w:rPr>
            <w:rStyle w:val="af6"/>
            <w:noProof/>
          </w:rPr>
          <w:t>Introduction</w:t>
        </w:r>
        <w:r w:rsidR="00E22778">
          <w:rPr>
            <w:noProof/>
            <w:webHidden/>
          </w:rPr>
          <w:tab/>
        </w:r>
        <w:r w:rsidR="00E22778">
          <w:rPr>
            <w:noProof/>
            <w:webHidden/>
          </w:rPr>
          <w:fldChar w:fldCharType="begin"/>
        </w:r>
        <w:r w:rsidR="00E22778">
          <w:rPr>
            <w:noProof/>
            <w:webHidden/>
          </w:rPr>
          <w:instrText xml:space="preserve"> PAGEREF _Toc480879502 \h </w:instrText>
        </w:r>
        <w:r w:rsidR="00E22778">
          <w:rPr>
            <w:noProof/>
            <w:webHidden/>
          </w:rPr>
        </w:r>
        <w:r w:rsidR="00E22778">
          <w:rPr>
            <w:noProof/>
            <w:webHidden/>
          </w:rPr>
          <w:fldChar w:fldCharType="separate"/>
        </w:r>
        <w:r w:rsidR="00E22778">
          <w:rPr>
            <w:noProof/>
            <w:webHidden/>
          </w:rPr>
          <w:t>3</w:t>
        </w:r>
        <w:r w:rsidR="00E22778">
          <w:rPr>
            <w:noProof/>
            <w:webHidden/>
          </w:rPr>
          <w:fldChar w:fldCharType="end"/>
        </w:r>
      </w:hyperlink>
    </w:p>
    <w:p w14:paraId="7FFBCD33" w14:textId="77777777" w:rsidR="00E22778" w:rsidRDefault="00071226">
      <w:pPr>
        <w:pStyle w:val="21"/>
        <w:tabs>
          <w:tab w:val="left" w:pos="840"/>
          <w:tab w:val="right" w:leader="dot" w:pos="8296"/>
        </w:tabs>
        <w:rPr>
          <w:noProof/>
          <w:kern w:val="2"/>
          <w:sz w:val="21"/>
        </w:rPr>
      </w:pPr>
      <w:hyperlink w:anchor="_Toc480879503" w:history="1">
        <w:r w:rsidR="00E22778" w:rsidRPr="00BB0E50">
          <w:rPr>
            <w:rStyle w:val="af6"/>
            <w:noProof/>
          </w:rPr>
          <w:t>1.1</w:t>
        </w:r>
        <w:r w:rsidR="00E22778">
          <w:rPr>
            <w:noProof/>
            <w:kern w:val="2"/>
            <w:sz w:val="21"/>
          </w:rPr>
          <w:tab/>
        </w:r>
        <w:r w:rsidR="00E22778" w:rsidRPr="00BB0E50">
          <w:rPr>
            <w:rStyle w:val="af6"/>
            <w:noProof/>
          </w:rPr>
          <w:t>Intended Audience</w:t>
        </w:r>
        <w:r w:rsidR="00E22778">
          <w:rPr>
            <w:noProof/>
            <w:webHidden/>
          </w:rPr>
          <w:tab/>
        </w:r>
        <w:r w:rsidR="00E22778">
          <w:rPr>
            <w:noProof/>
            <w:webHidden/>
          </w:rPr>
          <w:fldChar w:fldCharType="begin"/>
        </w:r>
        <w:r w:rsidR="00E22778">
          <w:rPr>
            <w:noProof/>
            <w:webHidden/>
          </w:rPr>
          <w:instrText xml:space="preserve"> PAGEREF _Toc480879503 \h </w:instrText>
        </w:r>
        <w:r w:rsidR="00E22778">
          <w:rPr>
            <w:noProof/>
            <w:webHidden/>
          </w:rPr>
        </w:r>
        <w:r w:rsidR="00E22778">
          <w:rPr>
            <w:noProof/>
            <w:webHidden/>
          </w:rPr>
          <w:fldChar w:fldCharType="separate"/>
        </w:r>
        <w:r w:rsidR="00E22778">
          <w:rPr>
            <w:noProof/>
            <w:webHidden/>
          </w:rPr>
          <w:t>4</w:t>
        </w:r>
        <w:r w:rsidR="00E22778">
          <w:rPr>
            <w:noProof/>
            <w:webHidden/>
          </w:rPr>
          <w:fldChar w:fldCharType="end"/>
        </w:r>
      </w:hyperlink>
    </w:p>
    <w:p w14:paraId="79FC29CB" w14:textId="77777777" w:rsidR="00E22778" w:rsidRDefault="00071226">
      <w:pPr>
        <w:pStyle w:val="21"/>
        <w:tabs>
          <w:tab w:val="left" w:pos="840"/>
          <w:tab w:val="right" w:leader="dot" w:pos="8296"/>
        </w:tabs>
        <w:rPr>
          <w:noProof/>
          <w:kern w:val="2"/>
          <w:sz w:val="21"/>
        </w:rPr>
      </w:pPr>
      <w:hyperlink w:anchor="_Toc480879504" w:history="1">
        <w:r w:rsidR="00E22778" w:rsidRPr="00BB0E50">
          <w:rPr>
            <w:rStyle w:val="af6"/>
            <w:noProof/>
          </w:rPr>
          <w:t>1.2</w:t>
        </w:r>
        <w:r w:rsidR="00E22778">
          <w:rPr>
            <w:noProof/>
            <w:kern w:val="2"/>
            <w:sz w:val="21"/>
          </w:rPr>
          <w:tab/>
        </w:r>
        <w:r w:rsidR="00E22778" w:rsidRPr="00BB0E50">
          <w:rPr>
            <w:rStyle w:val="af6"/>
            <w:noProof/>
          </w:rPr>
          <w:t>Scope</w:t>
        </w:r>
        <w:r w:rsidR="00E22778">
          <w:rPr>
            <w:noProof/>
            <w:webHidden/>
          </w:rPr>
          <w:tab/>
        </w:r>
        <w:r w:rsidR="00E22778">
          <w:rPr>
            <w:noProof/>
            <w:webHidden/>
          </w:rPr>
          <w:fldChar w:fldCharType="begin"/>
        </w:r>
        <w:r w:rsidR="00E22778">
          <w:rPr>
            <w:noProof/>
            <w:webHidden/>
          </w:rPr>
          <w:instrText xml:space="preserve"> PAGEREF _Toc480879504 \h </w:instrText>
        </w:r>
        <w:r w:rsidR="00E22778">
          <w:rPr>
            <w:noProof/>
            <w:webHidden/>
          </w:rPr>
        </w:r>
        <w:r w:rsidR="00E22778">
          <w:rPr>
            <w:noProof/>
            <w:webHidden/>
          </w:rPr>
          <w:fldChar w:fldCharType="separate"/>
        </w:r>
        <w:r w:rsidR="00E22778">
          <w:rPr>
            <w:noProof/>
            <w:webHidden/>
          </w:rPr>
          <w:t>4</w:t>
        </w:r>
        <w:r w:rsidR="00E22778">
          <w:rPr>
            <w:noProof/>
            <w:webHidden/>
          </w:rPr>
          <w:fldChar w:fldCharType="end"/>
        </w:r>
      </w:hyperlink>
    </w:p>
    <w:p w14:paraId="59DC42DC" w14:textId="77777777" w:rsidR="00E22778" w:rsidRDefault="00071226">
      <w:pPr>
        <w:pStyle w:val="21"/>
        <w:tabs>
          <w:tab w:val="left" w:pos="840"/>
          <w:tab w:val="right" w:leader="dot" w:pos="8296"/>
        </w:tabs>
        <w:rPr>
          <w:noProof/>
          <w:kern w:val="2"/>
          <w:sz w:val="21"/>
        </w:rPr>
      </w:pPr>
      <w:hyperlink w:anchor="_Toc480879505" w:history="1">
        <w:r w:rsidR="00E22778" w:rsidRPr="00BB0E50">
          <w:rPr>
            <w:rStyle w:val="af6"/>
            <w:noProof/>
          </w:rPr>
          <w:t>1.3</w:t>
        </w:r>
        <w:r w:rsidR="00E22778">
          <w:rPr>
            <w:noProof/>
            <w:kern w:val="2"/>
            <w:sz w:val="21"/>
          </w:rPr>
          <w:tab/>
        </w:r>
        <w:r w:rsidR="00E22778" w:rsidRPr="00BB0E50">
          <w:rPr>
            <w:rStyle w:val="af6"/>
            <w:noProof/>
          </w:rPr>
          <w:t>Overview</w:t>
        </w:r>
        <w:r w:rsidR="00E22778">
          <w:rPr>
            <w:noProof/>
            <w:webHidden/>
          </w:rPr>
          <w:tab/>
        </w:r>
        <w:r w:rsidR="00E22778">
          <w:rPr>
            <w:noProof/>
            <w:webHidden/>
          </w:rPr>
          <w:fldChar w:fldCharType="begin"/>
        </w:r>
        <w:r w:rsidR="00E22778">
          <w:rPr>
            <w:noProof/>
            <w:webHidden/>
          </w:rPr>
          <w:instrText xml:space="preserve"> PAGEREF _Toc480879505 \h </w:instrText>
        </w:r>
        <w:r w:rsidR="00E22778">
          <w:rPr>
            <w:noProof/>
            <w:webHidden/>
          </w:rPr>
        </w:r>
        <w:r w:rsidR="00E22778">
          <w:rPr>
            <w:noProof/>
            <w:webHidden/>
          </w:rPr>
          <w:fldChar w:fldCharType="separate"/>
        </w:r>
        <w:r w:rsidR="00E22778">
          <w:rPr>
            <w:noProof/>
            <w:webHidden/>
          </w:rPr>
          <w:t>4</w:t>
        </w:r>
        <w:r w:rsidR="00E22778">
          <w:rPr>
            <w:noProof/>
            <w:webHidden/>
          </w:rPr>
          <w:fldChar w:fldCharType="end"/>
        </w:r>
      </w:hyperlink>
    </w:p>
    <w:p w14:paraId="71FDE456" w14:textId="77777777" w:rsidR="00E22778" w:rsidRDefault="00071226">
      <w:pPr>
        <w:pStyle w:val="11"/>
        <w:tabs>
          <w:tab w:val="left" w:pos="440"/>
          <w:tab w:val="right" w:leader="dot" w:pos="8296"/>
        </w:tabs>
        <w:rPr>
          <w:noProof/>
          <w:kern w:val="2"/>
          <w:sz w:val="21"/>
        </w:rPr>
      </w:pPr>
      <w:hyperlink w:anchor="_Toc480879506" w:history="1">
        <w:r w:rsidR="00E22778" w:rsidRPr="00BB0E50">
          <w:rPr>
            <w:rStyle w:val="af6"/>
            <w:noProof/>
          </w:rPr>
          <w:t>2.</w:t>
        </w:r>
        <w:r w:rsidR="00E22778">
          <w:rPr>
            <w:noProof/>
            <w:kern w:val="2"/>
            <w:sz w:val="21"/>
          </w:rPr>
          <w:tab/>
        </w:r>
        <w:r w:rsidR="00E22778" w:rsidRPr="00BB0E50">
          <w:rPr>
            <w:rStyle w:val="af6"/>
            <w:noProof/>
          </w:rPr>
          <w:t>VNF TOSCA Designer</w:t>
        </w:r>
        <w:r w:rsidR="00E22778">
          <w:rPr>
            <w:noProof/>
            <w:webHidden/>
          </w:rPr>
          <w:tab/>
        </w:r>
        <w:r w:rsidR="00E22778">
          <w:rPr>
            <w:noProof/>
            <w:webHidden/>
          </w:rPr>
          <w:fldChar w:fldCharType="begin"/>
        </w:r>
        <w:r w:rsidR="00E22778">
          <w:rPr>
            <w:noProof/>
            <w:webHidden/>
          </w:rPr>
          <w:instrText xml:space="preserve"> PAGEREF _Toc480879506 \h </w:instrText>
        </w:r>
        <w:r w:rsidR="00E22778">
          <w:rPr>
            <w:noProof/>
            <w:webHidden/>
          </w:rPr>
        </w:r>
        <w:r w:rsidR="00E22778">
          <w:rPr>
            <w:noProof/>
            <w:webHidden/>
          </w:rPr>
          <w:fldChar w:fldCharType="separate"/>
        </w:r>
        <w:r w:rsidR="00E22778">
          <w:rPr>
            <w:noProof/>
            <w:webHidden/>
          </w:rPr>
          <w:t>4</w:t>
        </w:r>
        <w:r w:rsidR="00E22778">
          <w:rPr>
            <w:noProof/>
            <w:webHidden/>
          </w:rPr>
          <w:fldChar w:fldCharType="end"/>
        </w:r>
      </w:hyperlink>
    </w:p>
    <w:p w14:paraId="342D9F18" w14:textId="77777777" w:rsidR="00E22778" w:rsidRDefault="00071226">
      <w:pPr>
        <w:pStyle w:val="21"/>
        <w:tabs>
          <w:tab w:val="left" w:pos="840"/>
          <w:tab w:val="right" w:leader="dot" w:pos="8296"/>
        </w:tabs>
        <w:rPr>
          <w:noProof/>
          <w:kern w:val="2"/>
          <w:sz w:val="21"/>
        </w:rPr>
      </w:pPr>
      <w:hyperlink w:anchor="_Toc480879507" w:history="1">
        <w:r w:rsidR="00E22778" w:rsidRPr="00BB0E50">
          <w:rPr>
            <w:rStyle w:val="af6"/>
            <w:noProof/>
          </w:rPr>
          <w:t>2.1</w:t>
        </w:r>
        <w:r w:rsidR="00E22778">
          <w:rPr>
            <w:noProof/>
            <w:kern w:val="2"/>
            <w:sz w:val="21"/>
          </w:rPr>
          <w:tab/>
        </w:r>
        <w:r w:rsidR="00E22778" w:rsidRPr="00BB0E50">
          <w:rPr>
            <w:rStyle w:val="af6"/>
            <w:noProof/>
          </w:rPr>
          <w:t>Specifications</w:t>
        </w:r>
        <w:r w:rsidR="00E22778">
          <w:rPr>
            <w:noProof/>
            <w:webHidden/>
          </w:rPr>
          <w:tab/>
        </w:r>
        <w:r w:rsidR="00E22778">
          <w:rPr>
            <w:noProof/>
            <w:webHidden/>
          </w:rPr>
          <w:fldChar w:fldCharType="begin"/>
        </w:r>
        <w:r w:rsidR="00E22778">
          <w:rPr>
            <w:noProof/>
            <w:webHidden/>
          </w:rPr>
          <w:instrText xml:space="preserve"> PAGEREF _Toc480879507 \h </w:instrText>
        </w:r>
        <w:r w:rsidR="00E22778">
          <w:rPr>
            <w:noProof/>
            <w:webHidden/>
          </w:rPr>
        </w:r>
        <w:r w:rsidR="00E22778">
          <w:rPr>
            <w:noProof/>
            <w:webHidden/>
          </w:rPr>
          <w:fldChar w:fldCharType="separate"/>
        </w:r>
        <w:r w:rsidR="00E22778">
          <w:rPr>
            <w:noProof/>
            <w:webHidden/>
          </w:rPr>
          <w:t>4</w:t>
        </w:r>
        <w:r w:rsidR="00E22778">
          <w:rPr>
            <w:noProof/>
            <w:webHidden/>
          </w:rPr>
          <w:fldChar w:fldCharType="end"/>
        </w:r>
      </w:hyperlink>
    </w:p>
    <w:p w14:paraId="553D2C44" w14:textId="77777777" w:rsidR="00E22778" w:rsidRDefault="00071226">
      <w:pPr>
        <w:pStyle w:val="21"/>
        <w:tabs>
          <w:tab w:val="left" w:pos="840"/>
          <w:tab w:val="right" w:leader="dot" w:pos="8296"/>
        </w:tabs>
        <w:rPr>
          <w:noProof/>
          <w:kern w:val="2"/>
          <w:sz w:val="21"/>
        </w:rPr>
      </w:pPr>
      <w:hyperlink w:anchor="_Toc480879508" w:history="1">
        <w:r w:rsidR="00E22778" w:rsidRPr="00BB0E50">
          <w:rPr>
            <w:rStyle w:val="af6"/>
            <w:noProof/>
          </w:rPr>
          <w:t>2.2</w:t>
        </w:r>
        <w:r w:rsidR="00E22778">
          <w:rPr>
            <w:noProof/>
            <w:kern w:val="2"/>
            <w:sz w:val="21"/>
          </w:rPr>
          <w:tab/>
        </w:r>
        <w:r w:rsidR="00E22778" w:rsidRPr="00BB0E50">
          <w:rPr>
            <w:rStyle w:val="af6"/>
            <w:noProof/>
          </w:rPr>
          <w:t>Model Design</w:t>
        </w:r>
        <w:r w:rsidR="00E22778">
          <w:rPr>
            <w:noProof/>
            <w:webHidden/>
          </w:rPr>
          <w:tab/>
        </w:r>
        <w:r w:rsidR="00E22778">
          <w:rPr>
            <w:noProof/>
            <w:webHidden/>
          </w:rPr>
          <w:fldChar w:fldCharType="begin"/>
        </w:r>
        <w:r w:rsidR="00E22778">
          <w:rPr>
            <w:noProof/>
            <w:webHidden/>
          </w:rPr>
          <w:instrText xml:space="preserve"> PAGEREF _Toc480879508 \h </w:instrText>
        </w:r>
        <w:r w:rsidR="00E22778">
          <w:rPr>
            <w:noProof/>
            <w:webHidden/>
          </w:rPr>
        </w:r>
        <w:r w:rsidR="00E22778">
          <w:rPr>
            <w:noProof/>
            <w:webHidden/>
          </w:rPr>
          <w:fldChar w:fldCharType="separate"/>
        </w:r>
        <w:r w:rsidR="00E22778">
          <w:rPr>
            <w:noProof/>
            <w:webHidden/>
          </w:rPr>
          <w:t>5</w:t>
        </w:r>
        <w:r w:rsidR="00E22778">
          <w:rPr>
            <w:noProof/>
            <w:webHidden/>
          </w:rPr>
          <w:fldChar w:fldCharType="end"/>
        </w:r>
      </w:hyperlink>
    </w:p>
    <w:p w14:paraId="26D810A9" w14:textId="77777777" w:rsidR="00E22778" w:rsidRDefault="00071226">
      <w:pPr>
        <w:pStyle w:val="31"/>
        <w:tabs>
          <w:tab w:val="left" w:pos="1260"/>
          <w:tab w:val="right" w:leader="dot" w:pos="8296"/>
        </w:tabs>
        <w:rPr>
          <w:noProof/>
          <w:kern w:val="2"/>
          <w:sz w:val="21"/>
        </w:rPr>
      </w:pPr>
      <w:hyperlink w:anchor="_Toc480879509" w:history="1">
        <w:r w:rsidR="00E22778" w:rsidRPr="00BB0E50">
          <w:rPr>
            <w:rStyle w:val="af6"/>
            <w:noProof/>
          </w:rPr>
          <w:t>2.2.1</w:t>
        </w:r>
        <w:r w:rsidR="00E22778">
          <w:rPr>
            <w:noProof/>
            <w:kern w:val="2"/>
            <w:sz w:val="21"/>
          </w:rPr>
          <w:tab/>
        </w:r>
        <w:r w:rsidR="00E22778" w:rsidRPr="00BB0E50">
          <w:rPr>
            <w:rStyle w:val="af6"/>
            <w:noProof/>
          </w:rPr>
          <w:t>Component Design</w:t>
        </w:r>
        <w:r w:rsidR="00E22778">
          <w:rPr>
            <w:noProof/>
            <w:webHidden/>
          </w:rPr>
          <w:tab/>
        </w:r>
        <w:r w:rsidR="00E22778">
          <w:rPr>
            <w:noProof/>
            <w:webHidden/>
          </w:rPr>
          <w:fldChar w:fldCharType="begin"/>
        </w:r>
        <w:r w:rsidR="00E22778">
          <w:rPr>
            <w:noProof/>
            <w:webHidden/>
          </w:rPr>
          <w:instrText xml:space="preserve"> PAGEREF _Toc480879509 \h </w:instrText>
        </w:r>
        <w:r w:rsidR="00E22778">
          <w:rPr>
            <w:noProof/>
            <w:webHidden/>
          </w:rPr>
        </w:r>
        <w:r w:rsidR="00E22778">
          <w:rPr>
            <w:noProof/>
            <w:webHidden/>
          </w:rPr>
          <w:fldChar w:fldCharType="separate"/>
        </w:r>
        <w:r w:rsidR="00E22778">
          <w:rPr>
            <w:noProof/>
            <w:webHidden/>
          </w:rPr>
          <w:t>5</w:t>
        </w:r>
        <w:r w:rsidR="00E22778">
          <w:rPr>
            <w:noProof/>
            <w:webHidden/>
          </w:rPr>
          <w:fldChar w:fldCharType="end"/>
        </w:r>
      </w:hyperlink>
    </w:p>
    <w:p w14:paraId="4A03E2B5" w14:textId="77777777" w:rsidR="00E22778" w:rsidRDefault="00071226">
      <w:pPr>
        <w:pStyle w:val="31"/>
        <w:tabs>
          <w:tab w:val="left" w:pos="1260"/>
          <w:tab w:val="right" w:leader="dot" w:pos="8296"/>
        </w:tabs>
        <w:rPr>
          <w:noProof/>
          <w:kern w:val="2"/>
          <w:sz w:val="21"/>
        </w:rPr>
      </w:pPr>
      <w:hyperlink w:anchor="_Toc480879510" w:history="1">
        <w:r w:rsidR="00E22778" w:rsidRPr="00BB0E50">
          <w:rPr>
            <w:rStyle w:val="af6"/>
            <w:noProof/>
          </w:rPr>
          <w:t>2.2.2</w:t>
        </w:r>
        <w:r w:rsidR="00E22778">
          <w:rPr>
            <w:noProof/>
            <w:kern w:val="2"/>
            <w:sz w:val="21"/>
          </w:rPr>
          <w:tab/>
        </w:r>
        <w:r w:rsidR="00E22778" w:rsidRPr="00BB0E50">
          <w:rPr>
            <w:rStyle w:val="af6"/>
            <w:noProof/>
          </w:rPr>
          <w:t>Relationship Type Design</w:t>
        </w:r>
        <w:r w:rsidR="00E22778">
          <w:rPr>
            <w:noProof/>
            <w:webHidden/>
          </w:rPr>
          <w:tab/>
        </w:r>
        <w:r w:rsidR="00E22778">
          <w:rPr>
            <w:noProof/>
            <w:webHidden/>
          </w:rPr>
          <w:fldChar w:fldCharType="begin"/>
        </w:r>
        <w:r w:rsidR="00E22778">
          <w:rPr>
            <w:noProof/>
            <w:webHidden/>
          </w:rPr>
          <w:instrText xml:space="preserve"> PAGEREF _Toc480879510 \h </w:instrText>
        </w:r>
        <w:r w:rsidR="00E22778">
          <w:rPr>
            <w:noProof/>
            <w:webHidden/>
          </w:rPr>
        </w:r>
        <w:r w:rsidR="00E22778">
          <w:rPr>
            <w:noProof/>
            <w:webHidden/>
          </w:rPr>
          <w:fldChar w:fldCharType="separate"/>
        </w:r>
        <w:r w:rsidR="00E22778">
          <w:rPr>
            <w:noProof/>
            <w:webHidden/>
          </w:rPr>
          <w:t>6</w:t>
        </w:r>
        <w:r w:rsidR="00E22778">
          <w:rPr>
            <w:noProof/>
            <w:webHidden/>
          </w:rPr>
          <w:fldChar w:fldCharType="end"/>
        </w:r>
      </w:hyperlink>
    </w:p>
    <w:p w14:paraId="121D2641" w14:textId="77777777" w:rsidR="00E22778" w:rsidRDefault="00071226">
      <w:pPr>
        <w:pStyle w:val="31"/>
        <w:tabs>
          <w:tab w:val="left" w:pos="1260"/>
          <w:tab w:val="right" w:leader="dot" w:pos="8296"/>
        </w:tabs>
        <w:rPr>
          <w:noProof/>
          <w:kern w:val="2"/>
          <w:sz w:val="21"/>
        </w:rPr>
      </w:pPr>
      <w:hyperlink w:anchor="_Toc480879511" w:history="1">
        <w:r w:rsidR="00E22778" w:rsidRPr="00BB0E50">
          <w:rPr>
            <w:rStyle w:val="af6"/>
            <w:noProof/>
          </w:rPr>
          <w:t>2.2.3</w:t>
        </w:r>
        <w:r w:rsidR="00E22778">
          <w:rPr>
            <w:noProof/>
            <w:kern w:val="2"/>
            <w:sz w:val="21"/>
          </w:rPr>
          <w:tab/>
        </w:r>
        <w:r w:rsidR="00E22778" w:rsidRPr="00BB0E50">
          <w:rPr>
            <w:rStyle w:val="af6"/>
            <w:noProof/>
          </w:rPr>
          <w:t>Data Type Definition</w:t>
        </w:r>
        <w:r w:rsidR="00E22778">
          <w:rPr>
            <w:noProof/>
            <w:webHidden/>
          </w:rPr>
          <w:tab/>
        </w:r>
        <w:r w:rsidR="00E22778">
          <w:rPr>
            <w:noProof/>
            <w:webHidden/>
          </w:rPr>
          <w:fldChar w:fldCharType="begin"/>
        </w:r>
        <w:r w:rsidR="00E22778">
          <w:rPr>
            <w:noProof/>
            <w:webHidden/>
          </w:rPr>
          <w:instrText xml:space="preserve"> PAGEREF _Toc480879511 \h </w:instrText>
        </w:r>
        <w:r w:rsidR="00E22778">
          <w:rPr>
            <w:noProof/>
            <w:webHidden/>
          </w:rPr>
        </w:r>
        <w:r w:rsidR="00E22778">
          <w:rPr>
            <w:noProof/>
            <w:webHidden/>
          </w:rPr>
          <w:fldChar w:fldCharType="separate"/>
        </w:r>
        <w:r w:rsidR="00E22778">
          <w:rPr>
            <w:noProof/>
            <w:webHidden/>
          </w:rPr>
          <w:t>6</w:t>
        </w:r>
        <w:r w:rsidR="00E22778">
          <w:rPr>
            <w:noProof/>
            <w:webHidden/>
          </w:rPr>
          <w:fldChar w:fldCharType="end"/>
        </w:r>
      </w:hyperlink>
    </w:p>
    <w:p w14:paraId="03513FB1" w14:textId="77777777" w:rsidR="00E22778" w:rsidRDefault="00071226">
      <w:pPr>
        <w:pStyle w:val="31"/>
        <w:tabs>
          <w:tab w:val="left" w:pos="1260"/>
          <w:tab w:val="right" w:leader="dot" w:pos="8296"/>
        </w:tabs>
        <w:rPr>
          <w:noProof/>
          <w:kern w:val="2"/>
          <w:sz w:val="21"/>
        </w:rPr>
      </w:pPr>
      <w:hyperlink w:anchor="_Toc480879512" w:history="1">
        <w:r w:rsidR="00E22778" w:rsidRPr="00BB0E50">
          <w:rPr>
            <w:rStyle w:val="af6"/>
            <w:noProof/>
          </w:rPr>
          <w:t>2.2.4</w:t>
        </w:r>
        <w:r w:rsidR="00E22778">
          <w:rPr>
            <w:noProof/>
            <w:kern w:val="2"/>
            <w:sz w:val="21"/>
          </w:rPr>
          <w:tab/>
        </w:r>
        <w:r w:rsidR="00E22778" w:rsidRPr="00BB0E50">
          <w:rPr>
            <w:rStyle w:val="af6"/>
            <w:noProof/>
          </w:rPr>
          <w:t>Topology Design</w:t>
        </w:r>
        <w:r w:rsidR="00E22778">
          <w:rPr>
            <w:noProof/>
            <w:webHidden/>
          </w:rPr>
          <w:tab/>
        </w:r>
        <w:r w:rsidR="00E22778">
          <w:rPr>
            <w:noProof/>
            <w:webHidden/>
          </w:rPr>
          <w:fldChar w:fldCharType="begin"/>
        </w:r>
        <w:r w:rsidR="00E22778">
          <w:rPr>
            <w:noProof/>
            <w:webHidden/>
          </w:rPr>
          <w:instrText xml:space="preserve"> PAGEREF _Toc480879512 \h </w:instrText>
        </w:r>
        <w:r w:rsidR="00E22778">
          <w:rPr>
            <w:noProof/>
            <w:webHidden/>
          </w:rPr>
        </w:r>
        <w:r w:rsidR="00E22778">
          <w:rPr>
            <w:noProof/>
            <w:webHidden/>
          </w:rPr>
          <w:fldChar w:fldCharType="separate"/>
        </w:r>
        <w:r w:rsidR="00E22778">
          <w:rPr>
            <w:noProof/>
            <w:webHidden/>
          </w:rPr>
          <w:t>7</w:t>
        </w:r>
        <w:r w:rsidR="00E22778">
          <w:rPr>
            <w:noProof/>
            <w:webHidden/>
          </w:rPr>
          <w:fldChar w:fldCharType="end"/>
        </w:r>
      </w:hyperlink>
    </w:p>
    <w:p w14:paraId="5F0525FE" w14:textId="77777777" w:rsidR="00E22778" w:rsidRDefault="00071226">
      <w:pPr>
        <w:pStyle w:val="31"/>
        <w:tabs>
          <w:tab w:val="left" w:pos="1260"/>
          <w:tab w:val="right" w:leader="dot" w:pos="8296"/>
        </w:tabs>
        <w:rPr>
          <w:noProof/>
          <w:kern w:val="2"/>
          <w:sz w:val="21"/>
        </w:rPr>
      </w:pPr>
      <w:hyperlink w:anchor="_Toc480879513" w:history="1">
        <w:r w:rsidR="00E22778" w:rsidRPr="00BB0E50">
          <w:rPr>
            <w:rStyle w:val="af6"/>
            <w:noProof/>
          </w:rPr>
          <w:t>2.2.5</w:t>
        </w:r>
        <w:r w:rsidR="00E22778">
          <w:rPr>
            <w:noProof/>
            <w:kern w:val="2"/>
            <w:sz w:val="21"/>
          </w:rPr>
          <w:tab/>
        </w:r>
        <w:r w:rsidR="00E22778" w:rsidRPr="00BB0E50">
          <w:rPr>
            <w:rStyle w:val="af6"/>
            <w:noProof/>
          </w:rPr>
          <w:t>Workflow Design</w:t>
        </w:r>
        <w:r w:rsidR="00E22778">
          <w:rPr>
            <w:noProof/>
            <w:webHidden/>
          </w:rPr>
          <w:tab/>
        </w:r>
        <w:r w:rsidR="00E22778">
          <w:rPr>
            <w:noProof/>
            <w:webHidden/>
          </w:rPr>
          <w:fldChar w:fldCharType="begin"/>
        </w:r>
        <w:r w:rsidR="00E22778">
          <w:rPr>
            <w:noProof/>
            <w:webHidden/>
          </w:rPr>
          <w:instrText xml:space="preserve"> PAGEREF _Toc480879513 \h </w:instrText>
        </w:r>
        <w:r w:rsidR="00E22778">
          <w:rPr>
            <w:noProof/>
            <w:webHidden/>
          </w:rPr>
        </w:r>
        <w:r w:rsidR="00E22778">
          <w:rPr>
            <w:noProof/>
            <w:webHidden/>
          </w:rPr>
          <w:fldChar w:fldCharType="separate"/>
        </w:r>
        <w:r w:rsidR="00E22778">
          <w:rPr>
            <w:noProof/>
            <w:webHidden/>
          </w:rPr>
          <w:t>7</w:t>
        </w:r>
        <w:r w:rsidR="00E22778">
          <w:rPr>
            <w:noProof/>
            <w:webHidden/>
          </w:rPr>
          <w:fldChar w:fldCharType="end"/>
        </w:r>
      </w:hyperlink>
    </w:p>
    <w:p w14:paraId="638F600F" w14:textId="77777777" w:rsidR="00E22778" w:rsidRDefault="00071226">
      <w:pPr>
        <w:pStyle w:val="31"/>
        <w:tabs>
          <w:tab w:val="left" w:pos="1260"/>
          <w:tab w:val="right" w:leader="dot" w:pos="8296"/>
        </w:tabs>
        <w:rPr>
          <w:noProof/>
          <w:kern w:val="2"/>
          <w:sz w:val="21"/>
        </w:rPr>
      </w:pPr>
      <w:hyperlink w:anchor="_Toc480879514" w:history="1">
        <w:r w:rsidR="00E22778" w:rsidRPr="00BB0E50">
          <w:rPr>
            <w:rStyle w:val="af6"/>
            <w:noProof/>
          </w:rPr>
          <w:t>2.2.6</w:t>
        </w:r>
        <w:r w:rsidR="00E22778">
          <w:rPr>
            <w:noProof/>
            <w:kern w:val="2"/>
            <w:sz w:val="21"/>
          </w:rPr>
          <w:tab/>
        </w:r>
        <w:r w:rsidR="00E22778" w:rsidRPr="00BB0E50">
          <w:rPr>
            <w:rStyle w:val="af6"/>
            <w:noProof/>
          </w:rPr>
          <w:t>Policy Design</w:t>
        </w:r>
        <w:r w:rsidR="00E22778">
          <w:rPr>
            <w:noProof/>
            <w:webHidden/>
          </w:rPr>
          <w:tab/>
        </w:r>
        <w:r w:rsidR="00E22778">
          <w:rPr>
            <w:noProof/>
            <w:webHidden/>
          </w:rPr>
          <w:fldChar w:fldCharType="begin"/>
        </w:r>
        <w:r w:rsidR="00E22778">
          <w:rPr>
            <w:noProof/>
            <w:webHidden/>
          </w:rPr>
          <w:instrText xml:space="preserve"> PAGEREF _Toc480879514 \h </w:instrText>
        </w:r>
        <w:r w:rsidR="00E22778">
          <w:rPr>
            <w:noProof/>
            <w:webHidden/>
          </w:rPr>
        </w:r>
        <w:r w:rsidR="00E22778">
          <w:rPr>
            <w:noProof/>
            <w:webHidden/>
          </w:rPr>
          <w:fldChar w:fldCharType="separate"/>
        </w:r>
        <w:r w:rsidR="00E22778">
          <w:rPr>
            <w:noProof/>
            <w:webHidden/>
          </w:rPr>
          <w:t>8</w:t>
        </w:r>
        <w:r w:rsidR="00E22778">
          <w:rPr>
            <w:noProof/>
            <w:webHidden/>
          </w:rPr>
          <w:fldChar w:fldCharType="end"/>
        </w:r>
      </w:hyperlink>
    </w:p>
    <w:p w14:paraId="0E6507AE" w14:textId="77777777" w:rsidR="00E22778" w:rsidRDefault="00071226">
      <w:pPr>
        <w:pStyle w:val="31"/>
        <w:tabs>
          <w:tab w:val="left" w:pos="1260"/>
          <w:tab w:val="right" w:leader="dot" w:pos="8296"/>
        </w:tabs>
        <w:rPr>
          <w:noProof/>
          <w:kern w:val="2"/>
          <w:sz w:val="21"/>
        </w:rPr>
      </w:pPr>
      <w:hyperlink w:anchor="_Toc480879515" w:history="1">
        <w:r w:rsidR="00E22778" w:rsidRPr="00BB0E50">
          <w:rPr>
            <w:rStyle w:val="af6"/>
            <w:noProof/>
          </w:rPr>
          <w:t>2.2.7</w:t>
        </w:r>
        <w:r w:rsidR="00E22778">
          <w:rPr>
            <w:noProof/>
            <w:kern w:val="2"/>
            <w:sz w:val="21"/>
          </w:rPr>
          <w:tab/>
        </w:r>
        <w:r w:rsidR="00E22778" w:rsidRPr="00BB0E50">
          <w:rPr>
            <w:rStyle w:val="af6"/>
            <w:noProof/>
          </w:rPr>
          <w:t>SFC Design</w:t>
        </w:r>
        <w:r w:rsidR="00E22778">
          <w:rPr>
            <w:noProof/>
            <w:webHidden/>
          </w:rPr>
          <w:tab/>
        </w:r>
        <w:r w:rsidR="00E22778">
          <w:rPr>
            <w:noProof/>
            <w:webHidden/>
          </w:rPr>
          <w:fldChar w:fldCharType="begin"/>
        </w:r>
        <w:r w:rsidR="00E22778">
          <w:rPr>
            <w:noProof/>
            <w:webHidden/>
          </w:rPr>
          <w:instrText xml:space="preserve"> PAGEREF _Toc480879515 \h </w:instrText>
        </w:r>
        <w:r w:rsidR="00E22778">
          <w:rPr>
            <w:noProof/>
            <w:webHidden/>
          </w:rPr>
        </w:r>
        <w:r w:rsidR="00E22778">
          <w:rPr>
            <w:noProof/>
            <w:webHidden/>
          </w:rPr>
          <w:fldChar w:fldCharType="separate"/>
        </w:r>
        <w:r w:rsidR="00E22778">
          <w:rPr>
            <w:noProof/>
            <w:webHidden/>
          </w:rPr>
          <w:t>8</w:t>
        </w:r>
        <w:r w:rsidR="00E22778">
          <w:rPr>
            <w:noProof/>
            <w:webHidden/>
          </w:rPr>
          <w:fldChar w:fldCharType="end"/>
        </w:r>
      </w:hyperlink>
    </w:p>
    <w:p w14:paraId="54E444B9" w14:textId="77777777" w:rsidR="00E22778" w:rsidRDefault="00071226">
      <w:pPr>
        <w:pStyle w:val="31"/>
        <w:tabs>
          <w:tab w:val="left" w:pos="1260"/>
          <w:tab w:val="right" w:leader="dot" w:pos="8296"/>
        </w:tabs>
        <w:rPr>
          <w:noProof/>
          <w:kern w:val="2"/>
          <w:sz w:val="21"/>
        </w:rPr>
      </w:pPr>
      <w:hyperlink w:anchor="_Toc480879516" w:history="1">
        <w:r w:rsidR="00E22778" w:rsidRPr="00BB0E50">
          <w:rPr>
            <w:rStyle w:val="af6"/>
            <w:noProof/>
          </w:rPr>
          <w:t>2.2.8</w:t>
        </w:r>
        <w:r w:rsidR="00E22778">
          <w:rPr>
            <w:noProof/>
            <w:kern w:val="2"/>
            <w:sz w:val="21"/>
          </w:rPr>
          <w:tab/>
        </w:r>
        <w:r w:rsidR="00E22778" w:rsidRPr="00BB0E50">
          <w:rPr>
            <w:rStyle w:val="af6"/>
            <w:noProof/>
          </w:rPr>
          <w:t>Deployment Flavor Design</w:t>
        </w:r>
        <w:r w:rsidR="00E22778">
          <w:rPr>
            <w:noProof/>
            <w:webHidden/>
          </w:rPr>
          <w:tab/>
        </w:r>
        <w:r w:rsidR="00E22778">
          <w:rPr>
            <w:noProof/>
            <w:webHidden/>
          </w:rPr>
          <w:fldChar w:fldCharType="begin"/>
        </w:r>
        <w:r w:rsidR="00E22778">
          <w:rPr>
            <w:noProof/>
            <w:webHidden/>
          </w:rPr>
          <w:instrText xml:space="preserve"> PAGEREF _Toc480879516 \h </w:instrText>
        </w:r>
        <w:r w:rsidR="00E22778">
          <w:rPr>
            <w:noProof/>
            <w:webHidden/>
          </w:rPr>
        </w:r>
        <w:r w:rsidR="00E22778">
          <w:rPr>
            <w:noProof/>
            <w:webHidden/>
          </w:rPr>
          <w:fldChar w:fldCharType="separate"/>
        </w:r>
        <w:r w:rsidR="00E22778">
          <w:rPr>
            <w:noProof/>
            <w:webHidden/>
          </w:rPr>
          <w:t>8</w:t>
        </w:r>
        <w:r w:rsidR="00E22778">
          <w:rPr>
            <w:noProof/>
            <w:webHidden/>
          </w:rPr>
          <w:fldChar w:fldCharType="end"/>
        </w:r>
      </w:hyperlink>
    </w:p>
    <w:p w14:paraId="542D54FB" w14:textId="77777777" w:rsidR="00E22778" w:rsidRDefault="00071226">
      <w:pPr>
        <w:pStyle w:val="31"/>
        <w:tabs>
          <w:tab w:val="left" w:pos="1260"/>
          <w:tab w:val="right" w:leader="dot" w:pos="8296"/>
        </w:tabs>
        <w:rPr>
          <w:noProof/>
          <w:kern w:val="2"/>
          <w:sz w:val="21"/>
        </w:rPr>
      </w:pPr>
      <w:hyperlink w:anchor="_Toc480879517" w:history="1">
        <w:r w:rsidR="00E22778" w:rsidRPr="00BB0E50">
          <w:rPr>
            <w:rStyle w:val="af6"/>
            <w:noProof/>
          </w:rPr>
          <w:t>2.2.9</w:t>
        </w:r>
        <w:r w:rsidR="00E22778">
          <w:rPr>
            <w:noProof/>
            <w:kern w:val="2"/>
            <w:sz w:val="21"/>
          </w:rPr>
          <w:tab/>
        </w:r>
        <w:r w:rsidR="00E22778" w:rsidRPr="00BB0E50">
          <w:rPr>
            <w:rStyle w:val="af6"/>
            <w:noProof/>
          </w:rPr>
          <w:t>Parameter Design</w:t>
        </w:r>
        <w:r w:rsidR="00E22778">
          <w:rPr>
            <w:noProof/>
            <w:webHidden/>
          </w:rPr>
          <w:tab/>
        </w:r>
        <w:r w:rsidR="00E22778">
          <w:rPr>
            <w:noProof/>
            <w:webHidden/>
          </w:rPr>
          <w:fldChar w:fldCharType="begin"/>
        </w:r>
        <w:r w:rsidR="00E22778">
          <w:rPr>
            <w:noProof/>
            <w:webHidden/>
          </w:rPr>
          <w:instrText xml:space="preserve"> PAGEREF _Toc480879517 \h </w:instrText>
        </w:r>
        <w:r w:rsidR="00E22778">
          <w:rPr>
            <w:noProof/>
            <w:webHidden/>
          </w:rPr>
        </w:r>
        <w:r w:rsidR="00E22778">
          <w:rPr>
            <w:noProof/>
            <w:webHidden/>
          </w:rPr>
          <w:fldChar w:fldCharType="separate"/>
        </w:r>
        <w:r w:rsidR="00E22778">
          <w:rPr>
            <w:noProof/>
            <w:webHidden/>
          </w:rPr>
          <w:t>9</w:t>
        </w:r>
        <w:r w:rsidR="00E22778">
          <w:rPr>
            <w:noProof/>
            <w:webHidden/>
          </w:rPr>
          <w:fldChar w:fldCharType="end"/>
        </w:r>
      </w:hyperlink>
    </w:p>
    <w:p w14:paraId="6A2210F9" w14:textId="77777777" w:rsidR="00E22778" w:rsidRDefault="00071226">
      <w:pPr>
        <w:pStyle w:val="31"/>
        <w:tabs>
          <w:tab w:val="left" w:pos="1260"/>
          <w:tab w:val="right" w:leader="dot" w:pos="8296"/>
        </w:tabs>
        <w:rPr>
          <w:noProof/>
          <w:kern w:val="2"/>
          <w:sz w:val="21"/>
        </w:rPr>
      </w:pPr>
      <w:hyperlink w:anchor="_Toc480879518" w:history="1">
        <w:r w:rsidR="00E22778" w:rsidRPr="00BB0E50">
          <w:rPr>
            <w:rStyle w:val="af6"/>
            <w:noProof/>
          </w:rPr>
          <w:t>2.2.10</w:t>
        </w:r>
        <w:r w:rsidR="00E22778">
          <w:rPr>
            <w:noProof/>
            <w:kern w:val="2"/>
            <w:sz w:val="21"/>
          </w:rPr>
          <w:tab/>
        </w:r>
        <w:r w:rsidR="00E22778" w:rsidRPr="00BB0E50">
          <w:rPr>
            <w:rStyle w:val="af6"/>
            <w:noProof/>
          </w:rPr>
          <w:t>Artifact Design</w:t>
        </w:r>
        <w:r w:rsidR="00E22778">
          <w:rPr>
            <w:noProof/>
            <w:webHidden/>
          </w:rPr>
          <w:tab/>
        </w:r>
        <w:r w:rsidR="00E22778">
          <w:rPr>
            <w:noProof/>
            <w:webHidden/>
          </w:rPr>
          <w:fldChar w:fldCharType="begin"/>
        </w:r>
        <w:r w:rsidR="00E22778">
          <w:rPr>
            <w:noProof/>
            <w:webHidden/>
          </w:rPr>
          <w:instrText xml:space="preserve"> PAGEREF _Toc480879518 \h </w:instrText>
        </w:r>
        <w:r w:rsidR="00E22778">
          <w:rPr>
            <w:noProof/>
            <w:webHidden/>
          </w:rPr>
        </w:r>
        <w:r w:rsidR="00E22778">
          <w:rPr>
            <w:noProof/>
            <w:webHidden/>
          </w:rPr>
          <w:fldChar w:fldCharType="separate"/>
        </w:r>
        <w:r w:rsidR="00E22778">
          <w:rPr>
            <w:noProof/>
            <w:webHidden/>
          </w:rPr>
          <w:t>10</w:t>
        </w:r>
        <w:r w:rsidR="00E22778">
          <w:rPr>
            <w:noProof/>
            <w:webHidden/>
          </w:rPr>
          <w:fldChar w:fldCharType="end"/>
        </w:r>
      </w:hyperlink>
    </w:p>
    <w:p w14:paraId="37F220F6" w14:textId="77777777" w:rsidR="00E22778" w:rsidRDefault="00071226">
      <w:pPr>
        <w:pStyle w:val="21"/>
        <w:tabs>
          <w:tab w:val="left" w:pos="840"/>
          <w:tab w:val="right" w:leader="dot" w:pos="8296"/>
        </w:tabs>
        <w:rPr>
          <w:noProof/>
          <w:kern w:val="2"/>
          <w:sz w:val="21"/>
        </w:rPr>
      </w:pPr>
      <w:hyperlink w:anchor="_Toc480879519" w:history="1">
        <w:r w:rsidR="00E22778" w:rsidRPr="00BB0E50">
          <w:rPr>
            <w:rStyle w:val="af6"/>
            <w:noProof/>
          </w:rPr>
          <w:t>2.3</w:t>
        </w:r>
        <w:r w:rsidR="00E22778">
          <w:rPr>
            <w:noProof/>
            <w:kern w:val="2"/>
            <w:sz w:val="21"/>
          </w:rPr>
          <w:tab/>
        </w:r>
        <w:r w:rsidR="00E22778" w:rsidRPr="00BB0E50">
          <w:rPr>
            <w:rStyle w:val="af6"/>
            <w:noProof/>
          </w:rPr>
          <w:t>Design Package</w:t>
        </w:r>
        <w:r w:rsidR="00E22778">
          <w:rPr>
            <w:noProof/>
            <w:webHidden/>
          </w:rPr>
          <w:tab/>
        </w:r>
        <w:r w:rsidR="00E22778">
          <w:rPr>
            <w:noProof/>
            <w:webHidden/>
          </w:rPr>
          <w:fldChar w:fldCharType="begin"/>
        </w:r>
        <w:r w:rsidR="00E22778">
          <w:rPr>
            <w:noProof/>
            <w:webHidden/>
          </w:rPr>
          <w:instrText xml:space="preserve"> PAGEREF _Toc480879519 \h </w:instrText>
        </w:r>
        <w:r w:rsidR="00E22778">
          <w:rPr>
            <w:noProof/>
            <w:webHidden/>
          </w:rPr>
        </w:r>
        <w:r w:rsidR="00E22778">
          <w:rPr>
            <w:noProof/>
            <w:webHidden/>
          </w:rPr>
          <w:fldChar w:fldCharType="separate"/>
        </w:r>
        <w:r w:rsidR="00E22778">
          <w:rPr>
            <w:noProof/>
            <w:webHidden/>
          </w:rPr>
          <w:t>12</w:t>
        </w:r>
        <w:r w:rsidR="00E22778">
          <w:rPr>
            <w:noProof/>
            <w:webHidden/>
          </w:rPr>
          <w:fldChar w:fldCharType="end"/>
        </w:r>
      </w:hyperlink>
    </w:p>
    <w:p w14:paraId="5EE7448C" w14:textId="77777777" w:rsidR="00E22778" w:rsidRDefault="00071226">
      <w:pPr>
        <w:pStyle w:val="31"/>
        <w:tabs>
          <w:tab w:val="left" w:pos="1260"/>
          <w:tab w:val="right" w:leader="dot" w:pos="8296"/>
        </w:tabs>
        <w:rPr>
          <w:noProof/>
          <w:kern w:val="2"/>
          <w:sz w:val="21"/>
        </w:rPr>
      </w:pPr>
      <w:hyperlink w:anchor="_Toc480879520" w:history="1">
        <w:r w:rsidR="00E22778" w:rsidRPr="00BB0E50">
          <w:rPr>
            <w:rStyle w:val="af6"/>
            <w:noProof/>
          </w:rPr>
          <w:t>2.3.1</w:t>
        </w:r>
        <w:r w:rsidR="00E22778">
          <w:rPr>
            <w:noProof/>
            <w:kern w:val="2"/>
            <w:sz w:val="21"/>
          </w:rPr>
          <w:tab/>
        </w:r>
        <w:r w:rsidR="00E22778" w:rsidRPr="00BB0E50">
          <w:rPr>
            <w:rStyle w:val="af6"/>
            <w:noProof/>
          </w:rPr>
          <w:t>tosca.meta</w:t>
        </w:r>
        <w:r w:rsidR="00E22778">
          <w:rPr>
            <w:noProof/>
            <w:webHidden/>
          </w:rPr>
          <w:tab/>
        </w:r>
        <w:r w:rsidR="00E22778">
          <w:rPr>
            <w:noProof/>
            <w:webHidden/>
          </w:rPr>
          <w:fldChar w:fldCharType="begin"/>
        </w:r>
        <w:r w:rsidR="00E22778">
          <w:rPr>
            <w:noProof/>
            <w:webHidden/>
          </w:rPr>
          <w:instrText xml:space="preserve"> PAGEREF _Toc480879520 \h </w:instrText>
        </w:r>
        <w:r w:rsidR="00E22778">
          <w:rPr>
            <w:noProof/>
            <w:webHidden/>
          </w:rPr>
        </w:r>
        <w:r w:rsidR="00E22778">
          <w:rPr>
            <w:noProof/>
            <w:webHidden/>
          </w:rPr>
          <w:fldChar w:fldCharType="separate"/>
        </w:r>
        <w:r w:rsidR="00E22778">
          <w:rPr>
            <w:noProof/>
            <w:webHidden/>
          </w:rPr>
          <w:t>12</w:t>
        </w:r>
        <w:r w:rsidR="00E22778">
          <w:rPr>
            <w:noProof/>
            <w:webHidden/>
          </w:rPr>
          <w:fldChar w:fldCharType="end"/>
        </w:r>
      </w:hyperlink>
    </w:p>
    <w:p w14:paraId="693D9E20" w14:textId="77777777" w:rsidR="00E22778" w:rsidRDefault="00071226">
      <w:pPr>
        <w:pStyle w:val="31"/>
        <w:tabs>
          <w:tab w:val="left" w:pos="1260"/>
          <w:tab w:val="right" w:leader="dot" w:pos="8296"/>
        </w:tabs>
        <w:rPr>
          <w:noProof/>
          <w:kern w:val="2"/>
          <w:sz w:val="21"/>
        </w:rPr>
      </w:pPr>
      <w:hyperlink w:anchor="_Toc480879521" w:history="1">
        <w:r w:rsidR="00E22778" w:rsidRPr="00BB0E50">
          <w:rPr>
            <w:rStyle w:val="af6"/>
            <w:noProof/>
          </w:rPr>
          <w:t>2.3.2</w:t>
        </w:r>
        <w:r w:rsidR="00E22778">
          <w:rPr>
            <w:noProof/>
            <w:kern w:val="2"/>
            <w:sz w:val="21"/>
          </w:rPr>
          <w:tab/>
        </w:r>
        <w:r w:rsidR="00E22778" w:rsidRPr="00BB0E50">
          <w:rPr>
            <w:rStyle w:val="af6"/>
            <w:noProof/>
          </w:rPr>
          <w:t>Model Description Files</w:t>
        </w:r>
        <w:r w:rsidR="00E22778">
          <w:rPr>
            <w:noProof/>
            <w:webHidden/>
          </w:rPr>
          <w:tab/>
        </w:r>
        <w:r w:rsidR="00E22778">
          <w:rPr>
            <w:noProof/>
            <w:webHidden/>
          </w:rPr>
          <w:fldChar w:fldCharType="begin"/>
        </w:r>
        <w:r w:rsidR="00E22778">
          <w:rPr>
            <w:noProof/>
            <w:webHidden/>
          </w:rPr>
          <w:instrText xml:space="preserve"> PAGEREF _Toc480879521 \h </w:instrText>
        </w:r>
        <w:r w:rsidR="00E22778">
          <w:rPr>
            <w:noProof/>
            <w:webHidden/>
          </w:rPr>
        </w:r>
        <w:r w:rsidR="00E22778">
          <w:rPr>
            <w:noProof/>
            <w:webHidden/>
          </w:rPr>
          <w:fldChar w:fldCharType="separate"/>
        </w:r>
        <w:r w:rsidR="00E22778">
          <w:rPr>
            <w:noProof/>
            <w:webHidden/>
          </w:rPr>
          <w:t>12</w:t>
        </w:r>
        <w:r w:rsidR="00E22778">
          <w:rPr>
            <w:noProof/>
            <w:webHidden/>
          </w:rPr>
          <w:fldChar w:fldCharType="end"/>
        </w:r>
      </w:hyperlink>
    </w:p>
    <w:p w14:paraId="7BE827B5" w14:textId="77777777" w:rsidR="00E22778" w:rsidRDefault="00071226">
      <w:pPr>
        <w:pStyle w:val="31"/>
        <w:tabs>
          <w:tab w:val="left" w:pos="1260"/>
          <w:tab w:val="right" w:leader="dot" w:pos="8296"/>
        </w:tabs>
        <w:rPr>
          <w:noProof/>
          <w:kern w:val="2"/>
          <w:sz w:val="21"/>
        </w:rPr>
      </w:pPr>
      <w:hyperlink w:anchor="_Toc480879522" w:history="1">
        <w:r w:rsidR="00E22778" w:rsidRPr="00BB0E50">
          <w:rPr>
            <w:rStyle w:val="af6"/>
            <w:noProof/>
          </w:rPr>
          <w:t>2.3.3</w:t>
        </w:r>
        <w:r w:rsidR="00E22778">
          <w:rPr>
            <w:noProof/>
            <w:kern w:val="2"/>
            <w:sz w:val="21"/>
          </w:rPr>
          <w:tab/>
        </w:r>
        <w:r w:rsidR="00E22778" w:rsidRPr="00BB0E50">
          <w:rPr>
            <w:rStyle w:val="af6"/>
            <w:noProof/>
          </w:rPr>
          <w:t>Workflow Description Files</w:t>
        </w:r>
        <w:r w:rsidR="00E22778">
          <w:rPr>
            <w:noProof/>
            <w:webHidden/>
          </w:rPr>
          <w:tab/>
        </w:r>
        <w:r w:rsidR="00E22778">
          <w:rPr>
            <w:noProof/>
            <w:webHidden/>
          </w:rPr>
          <w:fldChar w:fldCharType="begin"/>
        </w:r>
        <w:r w:rsidR="00E22778">
          <w:rPr>
            <w:noProof/>
            <w:webHidden/>
          </w:rPr>
          <w:instrText xml:space="preserve"> PAGEREF _Toc480879522 \h </w:instrText>
        </w:r>
        <w:r w:rsidR="00E22778">
          <w:rPr>
            <w:noProof/>
            <w:webHidden/>
          </w:rPr>
        </w:r>
        <w:r w:rsidR="00E22778">
          <w:rPr>
            <w:noProof/>
            <w:webHidden/>
          </w:rPr>
          <w:fldChar w:fldCharType="separate"/>
        </w:r>
        <w:r w:rsidR="00E22778">
          <w:rPr>
            <w:noProof/>
            <w:webHidden/>
          </w:rPr>
          <w:t>12</w:t>
        </w:r>
        <w:r w:rsidR="00E22778">
          <w:rPr>
            <w:noProof/>
            <w:webHidden/>
          </w:rPr>
          <w:fldChar w:fldCharType="end"/>
        </w:r>
      </w:hyperlink>
    </w:p>
    <w:p w14:paraId="14485526" w14:textId="77777777" w:rsidR="00E22778" w:rsidRDefault="00071226">
      <w:pPr>
        <w:pStyle w:val="31"/>
        <w:tabs>
          <w:tab w:val="left" w:pos="1260"/>
          <w:tab w:val="right" w:leader="dot" w:pos="8296"/>
        </w:tabs>
        <w:rPr>
          <w:noProof/>
          <w:kern w:val="2"/>
          <w:sz w:val="21"/>
        </w:rPr>
      </w:pPr>
      <w:hyperlink w:anchor="_Toc480879523" w:history="1">
        <w:r w:rsidR="00E22778" w:rsidRPr="00BB0E50">
          <w:rPr>
            <w:rStyle w:val="af6"/>
            <w:noProof/>
          </w:rPr>
          <w:t>2.3.4</w:t>
        </w:r>
        <w:r w:rsidR="00E22778">
          <w:rPr>
            <w:noProof/>
            <w:kern w:val="2"/>
            <w:sz w:val="21"/>
          </w:rPr>
          <w:tab/>
        </w:r>
        <w:r w:rsidR="00E22778" w:rsidRPr="00BB0E50">
          <w:rPr>
            <w:rStyle w:val="af6"/>
            <w:noProof/>
          </w:rPr>
          <w:t>Policy Description Files</w:t>
        </w:r>
        <w:r w:rsidR="00E22778">
          <w:rPr>
            <w:noProof/>
            <w:webHidden/>
          </w:rPr>
          <w:tab/>
        </w:r>
        <w:r w:rsidR="00E22778">
          <w:rPr>
            <w:noProof/>
            <w:webHidden/>
          </w:rPr>
          <w:fldChar w:fldCharType="begin"/>
        </w:r>
        <w:r w:rsidR="00E22778">
          <w:rPr>
            <w:noProof/>
            <w:webHidden/>
          </w:rPr>
          <w:instrText xml:space="preserve"> PAGEREF _Toc480879523 \h </w:instrText>
        </w:r>
        <w:r w:rsidR="00E22778">
          <w:rPr>
            <w:noProof/>
            <w:webHidden/>
          </w:rPr>
        </w:r>
        <w:r w:rsidR="00E22778">
          <w:rPr>
            <w:noProof/>
            <w:webHidden/>
          </w:rPr>
          <w:fldChar w:fldCharType="separate"/>
        </w:r>
        <w:r w:rsidR="00E22778">
          <w:rPr>
            <w:noProof/>
            <w:webHidden/>
          </w:rPr>
          <w:t>13</w:t>
        </w:r>
        <w:r w:rsidR="00E22778">
          <w:rPr>
            <w:noProof/>
            <w:webHidden/>
          </w:rPr>
          <w:fldChar w:fldCharType="end"/>
        </w:r>
      </w:hyperlink>
    </w:p>
    <w:p w14:paraId="35F7592A" w14:textId="77777777" w:rsidR="00E22778" w:rsidRDefault="00071226">
      <w:pPr>
        <w:pStyle w:val="31"/>
        <w:tabs>
          <w:tab w:val="left" w:pos="1260"/>
          <w:tab w:val="right" w:leader="dot" w:pos="8296"/>
        </w:tabs>
        <w:rPr>
          <w:noProof/>
          <w:kern w:val="2"/>
          <w:sz w:val="21"/>
        </w:rPr>
      </w:pPr>
      <w:hyperlink w:anchor="_Toc480879524" w:history="1">
        <w:r w:rsidR="00E22778" w:rsidRPr="00BB0E50">
          <w:rPr>
            <w:rStyle w:val="af6"/>
            <w:noProof/>
          </w:rPr>
          <w:t>2.3.5</w:t>
        </w:r>
        <w:r w:rsidR="00E22778">
          <w:rPr>
            <w:noProof/>
            <w:kern w:val="2"/>
            <w:sz w:val="21"/>
          </w:rPr>
          <w:tab/>
        </w:r>
        <w:r w:rsidR="00E22778" w:rsidRPr="00BB0E50">
          <w:rPr>
            <w:rStyle w:val="af6"/>
            <w:noProof/>
          </w:rPr>
          <w:t>Artifacts</w:t>
        </w:r>
        <w:r w:rsidR="00E22778">
          <w:rPr>
            <w:noProof/>
            <w:webHidden/>
          </w:rPr>
          <w:tab/>
        </w:r>
        <w:r w:rsidR="00E22778">
          <w:rPr>
            <w:noProof/>
            <w:webHidden/>
          </w:rPr>
          <w:fldChar w:fldCharType="begin"/>
        </w:r>
        <w:r w:rsidR="00E22778">
          <w:rPr>
            <w:noProof/>
            <w:webHidden/>
          </w:rPr>
          <w:instrText xml:space="preserve"> PAGEREF _Toc480879524 \h </w:instrText>
        </w:r>
        <w:r w:rsidR="00E22778">
          <w:rPr>
            <w:noProof/>
            <w:webHidden/>
          </w:rPr>
        </w:r>
        <w:r w:rsidR="00E22778">
          <w:rPr>
            <w:noProof/>
            <w:webHidden/>
          </w:rPr>
          <w:fldChar w:fldCharType="separate"/>
        </w:r>
        <w:r w:rsidR="00E22778">
          <w:rPr>
            <w:noProof/>
            <w:webHidden/>
          </w:rPr>
          <w:t>13</w:t>
        </w:r>
        <w:r w:rsidR="00E22778">
          <w:rPr>
            <w:noProof/>
            <w:webHidden/>
          </w:rPr>
          <w:fldChar w:fldCharType="end"/>
        </w:r>
      </w:hyperlink>
    </w:p>
    <w:p w14:paraId="6D24693C" w14:textId="77777777" w:rsidR="00E22778" w:rsidRDefault="00071226">
      <w:pPr>
        <w:pStyle w:val="21"/>
        <w:tabs>
          <w:tab w:val="left" w:pos="840"/>
          <w:tab w:val="right" w:leader="dot" w:pos="8296"/>
        </w:tabs>
        <w:rPr>
          <w:noProof/>
          <w:kern w:val="2"/>
          <w:sz w:val="21"/>
        </w:rPr>
      </w:pPr>
      <w:hyperlink w:anchor="_Toc480879525" w:history="1">
        <w:r w:rsidR="00E22778" w:rsidRPr="00BB0E50">
          <w:rPr>
            <w:rStyle w:val="af6"/>
            <w:noProof/>
          </w:rPr>
          <w:t>2.4</w:t>
        </w:r>
        <w:r w:rsidR="00E22778">
          <w:rPr>
            <w:noProof/>
            <w:kern w:val="2"/>
            <w:sz w:val="21"/>
          </w:rPr>
          <w:tab/>
        </w:r>
        <w:r w:rsidR="00E22778" w:rsidRPr="00BB0E50">
          <w:rPr>
            <w:rStyle w:val="af6"/>
            <w:noProof/>
          </w:rPr>
          <w:t>Design Verification</w:t>
        </w:r>
        <w:r w:rsidR="00E22778">
          <w:rPr>
            <w:noProof/>
            <w:webHidden/>
          </w:rPr>
          <w:tab/>
        </w:r>
        <w:r w:rsidR="00E22778">
          <w:rPr>
            <w:noProof/>
            <w:webHidden/>
          </w:rPr>
          <w:fldChar w:fldCharType="begin"/>
        </w:r>
        <w:r w:rsidR="00E22778">
          <w:rPr>
            <w:noProof/>
            <w:webHidden/>
          </w:rPr>
          <w:instrText xml:space="preserve"> PAGEREF _Toc480879525 \h </w:instrText>
        </w:r>
        <w:r w:rsidR="00E22778">
          <w:rPr>
            <w:noProof/>
            <w:webHidden/>
          </w:rPr>
        </w:r>
        <w:r w:rsidR="00E22778">
          <w:rPr>
            <w:noProof/>
            <w:webHidden/>
          </w:rPr>
          <w:fldChar w:fldCharType="separate"/>
        </w:r>
        <w:r w:rsidR="00E22778">
          <w:rPr>
            <w:noProof/>
            <w:webHidden/>
          </w:rPr>
          <w:t>13</w:t>
        </w:r>
        <w:r w:rsidR="00E22778">
          <w:rPr>
            <w:noProof/>
            <w:webHidden/>
          </w:rPr>
          <w:fldChar w:fldCharType="end"/>
        </w:r>
      </w:hyperlink>
    </w:p>
    <w:p w14:paraId="28E61FDB" w14:textId="77777777" w:rsidR="00E22778" w:rsidRDefault="00071226">
      <w:pPr>
        <w:pStyle w:val="31"/>
        <w:tabs>
          <w:tab w:val="left" w:pos="1260"/>
          <w:tab w:val="right" w:leader="dot" w:pos="8296"/>
        </w:tabs>
        <w:rPr>
          <w:noProof/>
          <w:kern w:val="2"/>
          <w:sz w:val="21"/>
        </w:rPr>
      </w:pPr>
      <w:hyperlink w:anchor="_Toc480879526" w:history="1">
        <w:r w:rsidR="00E22778" w:rsidRPr="00BB0E50">
          <w:rPr>
            <w:rStyle w:val="af6"/>
            <w:noProof/>
          </w:rPr>
          <w:t>2.4.1</w:t>
        </w:r>
        <w:r w:rsidR="00E22778">
          <w:rPr>
            <w:noProof/>
            <w:kern w:val="2"/>
            <w:sz w:val="21"/>
          </w:rPr>
          <w:tab/>
        </w:r>
        <w:r w:rsidR="00E22778" w:rsidRPr="00BB0E50">
          <w:rPr>
            <w:rStyle w:val="af6"/>
            <w:noProof/>
          </w:rPr>
          <w:t>Grammar Check</w:t>
        </w:r>
        <w:r w:rsidR="00E22778">
          <w:rPr>
            <w:noProof/>
            <w:webHidden/>
          </w:rPr>
          <w:tab/>
        </w:r>
        <w:r w:rsidR="00E22778">
          <w:rPr>
            <w:noProof/>
            <w:webHidden/>
          </w:rPr>
          <w:fldChar w:fldCharType="begin"/>
        </w:r>
        <w:r w:rsidR="00E22778">
          <w:rPr>
            <w:noProof/>
            <w:webHidden/>
          </w:rPr>
          <w:instrText xml:space="preserve"> PAGEREF _Toc480879526 \h </w:instrText>
        </w:r>
        <w:r w:rsidR="00E22778">
          <w:rPr>
            <w:noProof/>
            <w:webHidden/>
          </w:rPr>
        </w:r>
        <w:r w:rsidR="00E22778">
          <w:rPr>
            <w:noProof/>
            <w:webHidden/>
          </w:rPr>
          <w:fldChar w:fldCharType="separate"/>
        </w:r>
        <w:r w:rsidR="00E22778">
          <w:rPr>
            <w:noProof/>
            <w:webHidden/>
          </w:rPr>
          <w:t>13</w:t>
        </w:r>
        <w:r w:rsidR="00E22778">
          <w:rPr>
            <w:noProof/>
            <w:webHidden/>
          </w:rPr>
          <w:fldChar w:fldCharType="end"/>
        </w:r>
      </w:hyperlink>
    </w:p>
    <w:p w14:paraId="1F60CE2E" w14:textId="77777777" w:rsidR="00E22778" w:rsidRDefault="00071226">
      <w:pPr>
        <w:pStyle w:val="31"/>
        <w:tabs>
          <w:tab w:val="left" w:pos="1260"/>
          <w:tab w:val="right" w:leader="dot" w:pos="8296"/>
        </w:tabs>
        <w:rPr>
          <w:noProof/>
          <w:kern w:val="2"/>
          <w:sz w:val="21"/>
        </w:rPr>
      </w:pPr>
      <w:hyperlink w:anchor="_Toc480879527" w:history="1">
        <w:r w:rsidR="00E22778" w:rsidRPr="00BB0E50">
          <w:rPr>
            <w:rStyle w:val="af6"/>
            <w:noProof/>
          </w:rPr>
          <w:t>2.4.2</w:t>
        </w:r>
        <w:r w:rsidR="00E22778">
          <w:rPr>
            <w:noProof/>
            <w:kern w:val="2"/>
            <w:sz w:val="21"/>
          </w:rPr>
          <w:tab/>
        </w:r>
        <w:r w:rsidR="00E22778" w:rsidRPr="00BB0E50">
          <w:rPr>
            <w:rStyle w:val="af6"/>
            <w:noProof/>
          </w:rPr>
          <w:t>Tosca Model Verification</w:t>
        </w:r>
        <w:r w:rsidR="00E22778">
          <w:rPr>
            <w:noProof/>
            <w:webHidden/>
          </w:rPr>
          <w:tab/>
        </w:r>
        <w:r w:rsidR="00E22778">
          <w:rPr>
            <w:noProof/>
            <w:webHidden/>
          </w:rPr>
          <w:fldChar w:fldCharType="begin"/>
        </w:r>
        <w:r w:rsidR="00E22778">
          <w:rPr>
            <w:noProof/>
            <w:webHidden/>
          </w:rPr>
          <w:instrText xml:space="preserve"> PAGEREF _Toc480879527 \h </w:instrText>
        </w:r>
        <w:r w:rsidR="00E22778">
          <w:rPr>
            <w:noProof/>
            <w:webHidden/>
          </w:rPr>
        </w:r>
        <w:r w:rsidR="00E22778">
          <w:rPr>
            <w:noProof/>
            <w:webHidden/>
          </w:rPr>
          <w:fldChar w:fldCharType="separate"/>
        </w:r>
        <w:r w:rsidR="00E22778">
          <w:rPr>
            <w:noProof/>
            <w:webHidden/>
          </w:rPr>
          <w:t>13</w:t>
        </w:r>
        <w:r w:rsidR="00E22778">
          <w:rPr>
            <w:noProof/>
            <w:webHidden/>
          </w:rPr>
          <w:fldChar w:fldCharType="end"/>
        </w:r>
      </w:hyperlink>
    </w:p>
    <w:p w14:paraId="5FD28856" w14:textId="77777777" w:rsidR="00E22778" w:rsidRDefault="00071226">
      <w:pPr>
        <w:pStyle w:val="31"/>
        <w:tabs>
          <w:tab w:val="left" w:pos="1260"/>
          <w:tab w:val="right" w:leader="dot" w:pos="8296"/>
        </w:tabs>
        <w:rPr>
          <w:noProof/>
          <w:kern w:val="2"/>
          <w:sz w:val="21"/>
        </w:rPr>
      </w:pPr>
      <w:hyperlink w:anchor="_Toc480879528" w:history="1">
        <w:r w:rsidR="00E22778" w:rsidRPr="00BB0E50">
          <w:rPr>
            <w:rStyle w:val="af6"/>
            <w:noProof/>
          </w:rPr>
          <w:t>2.4.3</w:t>
        </w:r>
        <w:r w:rsidR="00E22778">
          <w:rPr>
            <w:noProof/>
            <w:kern w:val="2"/>
            <w:sz w:val="21"/>
          </w:rPr>
          <w:tab/>
        </w:r>
        <w:r w:rsidR="00E22778" w:rsidRPr="00BB0E50">
          <w:rPr>
            <w:rStyle w:val="af6"/>
            <w:noProof/>
          </w:rPr>
          <w:t>CSAR Package Checking</w:t>
        </w:r>
        <w:r w:rsidR="00E22778">
          <w:rPr>
            <w:noProof/>
            <w:webHidden/>
          </w:rPr>
          <w:tab/>
        </w:r>
        <w:r w:rsidR="00E22778">
          <w:rPr>
            <w:noProof/>
            <w:webHidden/>
          </w:rPr>
          <w:fldChar w:fldCharType="begin"/>
        </w:r>
        <w:r w:rsidR="00E22778">
          <w:rPr>
            <w:noProof/>
            <w:webHidden/>
          </w:rPr>
          <w:instrText xml:space="preserve"> PAGEREF _Toc480879528 \h </w:instrText>
        </w:r>
        <w:r w:rsidR="00E22778">
          <w:rPr>
            <w:noProof/>
            <w:webHidden/>
          </w:rPr>
        </w:r>
        <w:r w:rsidR="00E22778">
          <w:rPr>
            <w:noProof/>
            <w:webHidden/>
          </w:rPr>
          <w:fldChar w:fldCharType="separate"/>
        </w:r>
        <w:r w:rsidR="00E22778">
          <w:rPr>
            <w:noProof/>
            <w:webHidden/>
          </w:rPr>
          <w:t>13</w:t>
        </w:r>
        <w:r w:rsidR="00E22778">
          <w:rPr>
            <w:noProof/>
            <w:webHidden/>
          </w:rPr>
          <w:fldChar w:fldCharType="end"/>
        </w:r>
      </w:hyperlink>
    </w:p>
    <w:p w14:paraId="2AC52BFA" w14:textId="77777777" w:rsidR="00E22778" w:rsidRDefault="00071226">
      <w:pPr>
        <w:pStyle w:val="21"/>
        <w:tabs>
          <w:tab w:val="left" w:pos="840"/>
          <w:tab w:val="right" w:leader="dot" w:pos="8296"/>
        </w:tabs>
        <w:rPr>
          <w:noProof/>
          <w:kern w:val="2"/>
          <w:sz w:val="21"/>
        </w:rPr>
      </w:pPr>
      <w:hyperlink w:anchor="_Toc480879529" w:history="1">
        <w:r w:rsidR="00E22778" w:rsidRPr="00BB0E50">
          <w:rPr>
            <w:rStyle w:val="af6"/>
            <w:noProof/>
          </w:rPr>
          <w:t>2.5</w:t>
        </w:r>
        <w:r w:rsidR="00E22778">
          <w:rPr>
            <w:noProof/>
            <w:kern w:val="2"/>
            <w:sz w:val="21"/>
          </w:rPr>
          <w:tab/>
        </w:r>
        <w:r w:rsidR="00E22778" w:rsidRPr="00BB0E50">
          <w:rPr>
            <w:rStyle w:val="af6"/>
            <w:noProof/>
          </w:rPr>
          <w:t>Design Publishing</w:t>
        </w:r>
        <w:r w:rsidR="00E22778">
          <w:rPr>
            <w:noProof/>
            <w:webHidden/>
          </w:rPr>
          <w:tab/>
        </w:r>
        <w:r w:rsidR="00E22778">
          <w:rPr>
            <w:noProof/>
            <w:webHidden/>
          </w:rPr>
          <w:fldChar w:fldCharType="begin"/>
        </w:r>
        <w:r w:rsidR="00E22778">
          <w:rPr>
            <w:noProof/>
            <w:webHidden/>
          </w:rPr>
          <w:instrText xml:space="preserve"> PAGEREF _Toc480879529 \h </w:instrText>
        </w:r>
        <w:r w:rsidR="00E22778">
          <w:rPr>
            <w:noProof/>
            <w:webHidden/>
          </w:rPr>
        </w:r>
        <w:r w:rsidR="00E22778">
          <w:rPr>
            <w:noProof/>
            <w:webHidden/>
          </w:rPr>
          <w:fldChar w:fldCharType="separate"/>
        </w:r>
        <w:r w:rsidR="00E22778">
          <w:rPr>
            <w:noProof/>
            <w:webHidden/>
          </w:rPr>
          <w:t>13</w:t>
        </w:r>
        <w:r w:rsidR="00E22778">
          <w:rPr>
            <w:noProof/>
            <w:webHidden/>
          </w:rPr>
          <w:fldChar w:fldCharType="end"/>
        </w:r>
      </w:hyperlink>
    </w:p>
    <w:p w14:paraId="6934DC67" w14:textId="77777777" w:rsidR="00E22778" w:rsidRDefault="00071226">
      <w:pPr>
        <w:pStyle w:val="21"/>
        <w:tabs>
          <w:tab w:val="left" w:pos="840"/>
          <w:tab w:val="right" w:leader="dot" w:pos="8296"/>
        </w:tabs>
        <w:rPr>
          <w:noProof/>
          <w:kern w:val="2"/>
          <w:sz w:val="21"/>
        </w:rPr>
      </w:pPr>
      <w:hyperlink w:anchor="_Toc480879530" w:history="1">
        <w:r w:rsidR="00E22778" w:rsidRPr="00BB0E50">
          <w:rPr>
            <w:rStyle w:val="af6"/>
            <w:noProof/>
          </w:rPr>
          <w:t>2.6</w:t>
        </w:r>
        <w:r w:rsidR="00E22778">
          <w:rPr>
            <w:noProof/>
            <w:kern w:val="2"/>
            <w:sz w:val="21"/>
          </w:rPr>
          <w:tab/>
        </w:r>
        <w:r w:rsidR="00E22778" w:rsidRPr="00BB0E50">
          <w:rPr>
            <w:rStyle w:val="af6"/>
            <w:noProof/>
          </w:rPr>
          <w:t>Archive Management</w:t>
        </w:r>
        <w:r w:rsidR="00E22778">
          <w:rPr>
            <w:noProof/>
            <w:webHidden/>
          </w:rPr>
          <w:tab/>
        </w:r>
        <w:r w:rsidR="00E22778">
          <w:rPr>
            <w:noProof/>
            <w:webHidden/>
          </w:rPr>
          <w:fldChar w:fldCharType="begin"/>
        </w:r>
        <w:r w:rsidR="00E22778">
          <w:rPr>
            <w:noProof/>
            <w:webHidden/>
          </w:rPr>
          <w:instrText xml:space="preserve"> PAGEREF _Toc480879530 \h </w:instrText>
        </w:r>
        <w:r w:rsidR="00E22778">
          <w:rPr>
            <w:noProof/>
            <w:webHidden/>
          </w:rPr>
        </w:r>
        <w:r w:rsidR="00E22778">
          <w:rPr>
            <w:noProof/>
            <w:webHidden/>
          </w:rPr>
          <w:fldChar w:fldCharType="separate"/>
        </w:r>
        <w:r w:rsidR="00E22778">
          <w:rPr>
            <w:noProof/>
            <w:webHidden/>
          </w:rPr>
          <w:t>14</w:t>
        </w:r>
        <w:r w:rsidR="00E22778">
          <w:rPr>
            <w:noProof/>
            <w:webHidden/>
          </w:rPr>
          <w:fldChar w:fldCharType="end"/>
        </w:r>
      </w:hyperlink>
    </w:p>
    <w:p w14:paraId="2BF8394E" w14:textId="77777777" w:rsidR="00E22778" w:rsidRDefault="00071226">
      <w:pPr>
        <w:pStyle w:val="31"/>
        <w:tabs>
          <w:tab w:val="left" w:pos="1260"/>
          <w:tab w:val="right" w:leader="dot" w:pos="8296"/>
        </w:tabs>
        <w:rPr>
          <w:noProof/>
          <w:kern w:val="2"/>
          <w:sz w:val="21"/>
        </w:rPr>
      </w:pPr>
      <w:hyperlink w:anchor="_Toc480879531" w:history="1">
        <w:r w:rsidR="00E22778" w:rsidRPr="00BB0E50">
          <w:rPr>
            <w:rStyle w:val="af6"/>
            <w:noProof/>
          </w:rPr>
          <w:t>2.6.1</w:t>
        </w:r>
        <w:r w:rsidR="00E22778">
          <w:rPr>
            <w:noProof/>
            <w:kern w:val="2"/>
            <w:sz w:val="21"/>
          </w:rPr>
          <w:tab/>
        </w:r>
        <w:r w:rsidR="00E22778" w:rsidRPr="00BB0E50">
          <w:rPr>
            <w:rStyle w:val="af6"/>
            <w:noProof/>
          </w:rPr>
          <w:t>Design Repository</w:t>
        </w:r>
        <w:r w:rsidR="00E22778">
          <w:rPr>
            <w:noProof/>
            <w:webHidden/>
          </w:rPr>
          <w:tab/>
        </w:r>
        <w:r w:rsidR="00E22778">
          <w:rPr>
            <w:noProof/>
            <w:webHidden/>
          </w:rPr>
          <w:fldChar w:fldCharType="begin"/>
        </w:r>
        <w:r w:rsidR="00E22778">
          <w:rPr>
            <w:noProof/>
            <w:webHidden/>
          </w:rPr>
          <w:instrText xml:space="preserve"> PAGEREF _Toc480879531 \h </w:instrText>
        </w:r>
        <w:r w:rsidR="00E22778">
          <w:rPr>
            <w:noProof/>
            <w:webHidden/>
          </w:rPr>
        </w:r>
        <w:r w:rsidR="00E22778">
          <w:rPr>
            <w:noProof/>
            <w:webHidden/>
          </w:rPr>
          <w:fldChar w:fldCharType="separate"/>
        </w:r>
        <w:r w:rsidR="00E22778">
          <w:rPr>
            <w:noProof/>
            <w:webHidden/>
          </w:rPr>
          <w:t>14</w:t>
        </w:r>
        <w:r w:rsidR="00E22778">
          <w:rPr>
            <w:noProof/>
            <w:webHidden/>
          </w:rPr>
          <w:fldChar w:fldCharType="end"/>
        </w:r>
      </w:hyperlink>
    </w:p>
    <w:p w14:paraId="6CBB2FAA" w14:textId="77777777" w:rsidR="00E22778" w:rsidRDefault="00071226">
      <w:pPr>
        <w:pStyle w:val="31"/>
        <w:tabs>
          <w:tab w:val="left" w:pos="1260"/>
          <w:tab w:val="right" w:leader="dot" w:pos="8296"/>
        </w:tabs>
        <w:rPr>
          <w:noProof/>
          <w:kern w:val="2"/>
          <w:sz w:val="21"/>
        </w:rPr>
      </w:pPr>
      <w:hyperlink w:anchor="_Toc480879532" w:history="1">
        <w:r w:rsidR="00E22778" w:rsidRPr="00BB0E50">
          <w:rPr>
            <w:rStyle w:val="af6"/>
            <w:noProof/>
          </w:rPr>
          <w:t>2.6.2</w:t>
        </w:r>
        <w:r w:rsidR="00E22778">
          <w:rPr>
            <w:noProof/>
            <w:kern w:val="2"/>
            <w:sz w:val="21"/>
          </w:rPr>
          <w:tab/>
        </w:r>
        <w:r w:rsidR="00E22778" w:rsidRPr="00BB0E50">
          <w:rPr>
            <w:rStyle w:val="af6"/>
            <w:noProof/>
          </w:rPr>
          <w:t>Release Repository</w:t>
        </w:r>
        <w:r w:rsidR="00E22778">
          <w:rPr>
            <w:noProof/>
            <w:webHidden/>
          </w:rPr>
          <w:tab/>
        </w:r>
        <w:r w:rsidR="00E22778">
          <w:rPr>
            <w:noProof/>
            <w:webHidden/>
          </w:rPr>
          <w:fldChar w:fldCharType="begin"/>
        </w:r>
        <w:r w:rsidR="00E22778">
          <w:rPr>
            <w:noProof/>
            <w:webHidden/>
          </w:rPr>
          <w:instrText xml:space="preserve"> PAGEREF _Toc480879532 \h </w:instrText>
        </w:r>
        <w:r w:rsidR="00E22778">
          <w:rPr>
            <w:noProof/>
            <w:webHidden/>
          </w:rPr>
        </w:r>
        <w:r w:rsidR="00E22778">
          <w:rPr>
            <w:noProof/>
            <w:webHidden/>
          </w:rPr>
          <w:fldChar w:fldCharType="separate"/>
        </w:r>
        <w:r w:rsidR="00E22778">
          <w:rPr>
            <w:noProof/>
            <w:webHidden/>
          </w:rPr>
          <w:t>14</w:t>
        </w:r>
        <w:r w:rsidR="00E22778">
          <w:rPr>
            <w:noProof/>
            <w:webHidden/>
          </w:rPr>
          <w:fldChar w:fldCharType="end"/>
        </w:r>
      </w:hyperlink>
    </w:p>
    <w:p w14:paraId="64206DCA" w14:textId="77777777" w:rsidR="00E22778" w:rsidRDefault="00071226">
      <w:pPr>
        <w:pStyle w:val="31"/>
        <w:tabs>
          <w:tab w:val="left" w:pos="1260"/>
          <w:tab w:val="right" w:leader="dot" w:pos="8296"/>
        </w:tabs>
        <w:rPr>
          <w:noProof/>
          <w:kern w:val="2"/>
          <w:sz w:val="21"/>
        </w:rPr>
      </w:pPr>
      <w:hyperlink w:anchor="_Toc480879533" w:history="1">
        <w:r w:rsidR="00E22778" w:rsidRPr="00BB0E50">
          <w:rPr>
            <w:rStyle w:val="af6"/>
            <w:noProof/>
          </w:rPr>
          <w:t>2.6.3</w:t>
        </w:r>
        <w:r w:rsidR="00E22778">
          <w:rPr>
            <w:noProof/>
            <w:kern w:val="2"/>
            <w:sz w:val="21"/>
          </w:rPr>
          <w:tab/>
        </w:r>
        <w:r w:rsidR="00E22778" w:rsidRPr="00BB0E50">
          <w:rPr>
            <w:rStyle w:val="af6"/>
            <w:noProof/>
          </w:rPr>
          <w:t>Onboard</w:t>
        </w:r>
        <w:r w:rsidR="00E22778">
          <w:rPr>
            <w:noProof/>
            <w:webHidden/>
          </w:rPr>
          <w:tab/>
        </w:r>
        <w:r w:rsidR="00E22778">
          <w:rPr>
            <w:noProof/>
            <w:webHidden/>
          </w:rPr>
          <w:fldChar w:fldCharType="begin"/>
        </w:r>
        <w:r w:rsidR="00E22778">
          <w:rPr>
            <w:noProof/>
            <w:webHidden/>
          </w:rPr>
          <w:instrText xml:space="preserve"> PAGEREF _Toc480879533 \h </w:instrText>
        </w:r>
        <w:r w:rsidR="00E22778">
          <w:rPr>
            <w:noProof/>
            <w:webHidden/>
          </w:rPr>
        </w:r>
        <w:r w:rsidR="00E22778">
          <w:rPr>
            <w:noProof/>
            <w:webHidden/>
          </w:rPr>
          <w:fldChar w:fldCharType="separate"/>
        </w:r>
        <w:r w:rsidR="00E22778">
          <w:rPr>
            <w:noProof/>
            <w:webHidden/>
          </w:rPr>
          <w:t>14</w:t>
        </w:r>
        <w:r w:rsidR="00E22778">
          <w:rPr>
            <w:noProof/>
            <w:webHidden/>
          </w:rPr>
          <w:fldChar w:fldCharType="end"/>
        </w:r>
      </w:hyperlink>
    </w:p>
    <w:p w14:paraId="4B20C0EA" w14:textId="77777777" w:rsidR="00E22778" w:rsidRDefault="00071226">
      <w:pPr>
        <w:pStyle w:val="11"/>
        <w:tabs>
          <w:tab w:val="left" w:pos="440"/>
          <w:tab w:val="right" w:leader="dot" w:pos="8296"/>
        </w:tabs>
        <w:rPr>
          <w:noProof/>
          <w:kern w:val="2"/>
          <w:sz w:val="21"/>
        </w:rPr>
      </w:pPr>
      <w:hyperlink w:anchor="_Toc480879534" w:history="1">
        <w:r w:rsidR="00E22778" w:rsidRPr="00BB0E50">
          <w:rPr>
            <w:rStyle w:val="af6"/>
            <w:noProof/>
          </w:rPr>
          <w:t>3.</w:t>
        </w:r>
        <w:r w:rsidR="00E22778">
          <w:rPr>
            <w:noProof/>
            <w:kern w:val="2"/>
            <w:sz w:val="21"/>
          </w:rPr>
          <w:tab/>
        </w:r>
        <w:r w:rsidR="00E22778" w:rsidRPr="00BB0E50">
          <w:rPr>
            <w:rStyle w:val="af6"/>
            <w:noProof/>
          </w:rPr>
          <w:t>VNF Package</w:t>
        </w:r>
        <w:r w:rsidR="00E22778">
          <w:rPr>
            <w:noProof/>
            <w:webHidden/>
          </w:rPr>
          <w:tab/>
        </w:r>
        <w:r w:rsidR="00E22778">
          <w:rPr>
            <w:noProof/>
            <w:webHidden/>
          </w:rPr>
          <w:fldChar w:fldCharType="begin"/>
        </w:r>
        <w:r w:rsidR="00E22778">
          <w:rPr>
            <w:noProof/>
            <w:webHidden/>
          </w:rPr>
          <w:instrText xml:space="preserve"> PAGEREF _Toc480879534 \h </w:instrText>
        </w:r>
        <w:r w:rsidR="00E22778">
          <w:rPr>
            <w:noProof/>
            <w:webHidden/>
          </w:rPr>
        </w:r>
        <w:r w:rsidR="00E22778">
          <w:rPr>
            <w:noProof/>
            <w:webHidden/>
          </w:rPr>
          <w:fldChar w:fldCharType="separate"/>
        </w:r>
        <w:r w:rsidR="00E22778">
          <w:rPr>
            <w:noProof/>
            <w:webHidden/>
          </w:rPr>
          <w:t>14</w:t>
        </w:r>
        <w:r w:rsidR="00E22778">
          <w:rPr>
            <w:noProof/>
            <w:webHidden/>
          </w:rPr>
          <w:fldChar w:fldCharType="end"/>
        </w:r>
      </w:hyperlink>
    </w:p>
    <w:p w14:paraId="4295A561" w14:textId="77777777" w:rsidR="00E22778" w:rsidRDefault="00071226">
      <w:pPr>
        <w:pStyle w:val="21"/>
        <w:tabs>
          <w:tab w:val="left" w:pos="840"/>
          <w:tab w:val="right" w:leader="dot" w:pos="8296"/>
        </w:tabs>
        <w:rPr>
          <w:noProof/>
          <w:kern w:val="2"/>
          <w:sz w:val="21"/>
        </w:rPr>
      </w:pPr>
      <w:hyperlink w:anchor="_Toc480879535" w:history="1">
        <w:r w:rsidR="00E22778" w:rsidRPr="00BB0E50">
          <w:rPr>
            <w:rStyle w:val="af6"/>
            <w:noProof/>
          </w:rPr>
          <w:t>3.1</w:t>
        </w:r>
        <w:r w:rsidR="00E22778">
          <w:rPr>
            <w:noProof/>
            <w:kern w:val="2"/>
            <w:sz w:val="21"/>
          </w:rPr>
          <w:tab/>
        </w:r>
        <w:r w:rsidR="00E22778" w:rsidRPr="00BB0E50">
          <w:rPr>
            <w:rStyle w:val="af6"/>
            <w:noProof/>
          </w:rPr>
          <w:t>TOSCA-Metadata Directory</w:t>
        </w:r>
        <w:r w:rsidR="00E22778">
          <w:rPr>
            <w:noProof/>
            <w:webHidden/>
          </w:rPr>
          <w:tab/>
        </w:r>
        <w:r w:rsidR="00E22778">
          <w:rPr>
            <w:noProof/>
            <w:webHidden/>
          </w:rPr>
          <w:fldChar w:fldCharType="begin"/>
        </w:r>
        <w:r w:rsidR="00E22778">
          <w:rPr>
            <w:noProof/>
            <w:webHidden/>
          </w:rPr>
          <w:instrText xml:space="preserve"> PAGEREF _Toc480879535 \h </w:instrText>
        </w:r>
        <w:r w:rsidR="00E22778">
          <w:rPr>
            <w:noProof/>
            <w:webHidden/>
          </w:rPr>
        </w:r>
        <w:r w:rsidR="00E22778">
          <w:rPr>
            <w:noProof/>
            <w:webHidden/>
          </w:rPr>
          <w:fldChar w:fldCharType="separate"/>
        </w:r>
        <w:r w:rsidR="00E22778">
          <w:rPr>
            <w:noProof/>
            <w:webHidden/>
          </w:rPr>
          <w:t>15</w:t>
        </w:r>
        <w:r w:rsidR="00E22778">
          <w:rPr>
            <w:noProof/>
            <w:webHidden/>
          </w:rPr>
          <w:fldChar w:fldCharType="end"/>
        </w:r>
      </w:hyperlink>
    </w:p>
    <w:p w14:paraId="01F641F3" w14:textId="77777777" w:rsidR="00E22778" w:rsidRDefault="00071226">
      <w:pPr>
        <w:pStyle w:val="21"/>
        <w:tabs>
          <w:tab w:val="left" w:pos="840"/>
          <w:tab w:val="right" w:leader="dot" w:pos="8296"/>
        </w:tabs>
        <w:rPr>
          <w:noProof/>
          <w:kern w:val="2"/>
          <w:sz w:val="21"/>
        </w:rPr>
      </w:pPr>
      <w:hyperlink w:anchor="_Toc480879536" w:history="1">
        <w:r w:rsidR="00E22778" w:rsidRPr="00BB0E50">
          <w:rPr>
            <w:rStyle w:val="af6"/>
            <w:noProof/>
          </w:rPr>
          <w:t>3.2</w:t>
        </w:r>
        <w:r w:rsidR="00E22778">
          <w:rPr>
            <w:noProof/>
            <w:kern w:val="2"/>
            <w:sz w:val="21"/>
          </w:rPr>
          <w:tab/>
        </w:r>
        <w:r w:rsidR="00E22778" w:rsidRPr="00BB0E50">
          <w:rPr>
            <w:rStyle w:val="af6"/>
            <w:noProof/>
          </w:rPr>
          <w:t>Definitions Directory</w:t>
        </w:r>
        <w:r w:rsidR="00E22778">
          <w:rPr>
            <w:noProof/>
            <w:webHidden/>
          </w:rPr>
          <w:tab/>
        </w:r>
        <w:r w:rsidR="00E22778">
          <w:rPr>
            <w:noProof/>
            <w:webHidden/>
          </w:rPr>
          <w:fldChar w:fldCharType="begin"/>
        </w:r>
        <w:r w:rsidR="00E22778">
          <w:rPr>
            <w:noProof/>
            <w:webHidden/>
          </w:rPr>
          <w:instrText xml:space="preserve"> PAGEREF _Toc480879536 \h </w:instrText>
        </w:r>
        <w:r w:rsidR="00E22778">
          <w:rPr>
            <w:noProof/>
            <w:webHidden/>
          </w:rPr>
        </w:r>
        <w:r w:rsidR="00E22778">
          <w:rPr>
            <w:noProof/>
            <w:webHidden/>
          </w:rPr>
          <w:fldChar w:fldCharType="separate"/>
        </w:r>
        <w:r w:rsidR="00E22778">
          <w:rPr>
            <w:noProof/>
            <w:webHidden/>
          </w:rPr>
          <w:t>17</w:t>
        </w:r>
        <w:r w:rsidR="00E22778">
          <w:rPr>
            <w:noProof/>
            <w:webHidden/>
          </w:rPr>
          <w:fldChar w:fldCharType="end"/>
        </w:r>
      </w:hyperlink>
    </w:p>
    <w:p w14:paraId="5F4CB43C" w14:textId="77777777" w:rsidR="00E22778" w:rsidRDefault="00071226">
      <w:pPr>
        <w:pStyle w:val="21"/>
        <w:tabs>
          <w:tab w:val="left" w:pos="840"/>
          <w:tab w:val="right" w:leader="dot" w:pos="8296"/>
        </w:tabs>
        <w:rPr>
          <w:noProof/>
          <w:kern w:val="2"/>
          <w:sz w:val="21"/>
        </w:rPr>
      </w:pPr>
      <w:hyperlink w:anchor="_Toc480879537" w:history="1">
        <w:r w:rsidR="00E22778" w:rsidRPr="00BB0E50">
          <w:rPr>
            <w:rStyle w:val="af6"/>
            <w:noProof/>
          </w:rPr>
          <w:t>3.3</w:t>
        </w:r>
        <w:r w:rsidR="00E22778">
          <w:rPr>
            <w:noProof/>
            <w:kern w:val="2"/>
            <w:sz w:val="21"/>
          </w:rPr>
          <w:tab/>
        </w:r>
        <w:r w:rsidR="00E22778" w:rsidRPr="00BB0E50">
          <w:rPr>
            <w:rStyle w:val="af6"/>
            <w:noProof/>
          </w:rPr>
          <w:t>SwImages Directory</w:t>
        </w:r>
        <w:r w:rsidR="00E22778">
          <w:rPr>
            <w:noProof/>
            <w:webHidden/>
          </w:rPr>
          <w:tab/>
        </w:r>
        <w:r w:rsidR="00E22778">
          <w:rPr>
            <w:noProof/>
            <w:webHidden/>
          </w:rPr>
          <w:fldChar w:fldCharType="begin"/>
        </w:r>
        <w:r w:rsidR="00E22778">
          <w:rPr>
            <w:noProof/>
            <w:webHidden/>
          </w:rPr>
          <w:instrText xml:space="preserve"> PAGEREF _Toc480879537 \h </w:instrText>
        </w:r>
        <w:r w:rsidR="00E22778">
          <w:rPr>
            <w:noProof/>
            <w:webHidden/>
          </w:rPr>
        </w:r>
        <w:r w:rsidR="00E22778">
          <w:rPr>
            <w:noProof/>
            <w:webHidden/>
          </w:rPr>
          <w:fldChar w:fldCharType="separate"/>
        </w:r>
        <w:r w:rsidR="00E22778">
          <w:rPr>
            <w:noProof/>
            <w:webHidden/>
          </w:rPr>
          <w:t>17</w:t>
        </w:r>
        <w:r w:rsidR="00E22778">
          <w:rPr>
            <w:noProof/>
            <w:webHidden/>
          </w:rPr>
          <w:fldChar w:fldCharType="end"/>
        </w:r>
      </w:hyperlink>
    </w:p>
    <w:p w14:paraId="1CAB3B0B" w14:textId="77777777" w:rsidR="00E22778" w:rsidRDefault="00071226">
      <w:pPr>
        <w:pStyle w:val="21"/>
        <w:tabs>
          <w:tab w:val="left" w:pos="840"/>
          <w:tab w:val="right" w:leader="dot" w:pos="8296"/>
        </w:tabs>
        <w:rPr>
          <w:noProof/>
          <w:kern w:val="2"/>
          <w:sz w:val="21"/>
        </w:rPr>
      </w:pPr>
      <w:hyperlink w:anchor="_Toc480879538" w:history="1">
        <w:r w:rsidR="00E22778" w:rsidRPr="00BB0E50">
          <w:rPr>
            <w:rStyle w:val="af6"/>
            <w:noProof/>
          </w:rPr>
          <w:t>3.4</w:t>
        </w:r>
        <w:r w:rsidR="00E22778">
          <w:rPr>
            <w:noProof/>
            <w:kern w:val="2"/>
            <w:sz w:val="21"/>
          </w:rPr>
          <w:tab/>
        </w:r>
        <w:r w:rsidR="00E22778" w:rsidRPr="00BB0E50">
          <w:rPr>
            <w:rStyle w:val="af6"/>
            <w:noProof/>
          </w:rPr>
          <w:t>Check Sum List File</w:t>
        </w:r>
        <w:r w:rsidR="00E22778">
          <w:rPr>
            <w:noProof/>
            <w:webHidden/>
          </w:rPr>
          <w:tab/>
        </w:r>
        <w:r w:rsidR="00E22778">
          <w:rPr>
            <w:noProof/>
            <w:webHidden/>
          </w:rPr>
          <w:fldChar w:fldCharType="begin"/>
        </w:r>
        <w:r w:rsidR="00E22778">
          <w:rPr>
            <w:noProof/>
            <w:webHidden/>
          </w:rPr>
          <w:instrText xml:space="preserve"> PAGEREF _Toc480879538 \h </w:instrText>
        </w:r>
        <w:r w:rsidR="00E22778">
          <w:rPr>
            <w:noProof/>
            <w:webHidden/>
          </w:rPr>
        </w:r>
        <w:r w:rsidR="00E22778">
          <w:rPr>
            <w:noProof/>
            <w:webHidden/>
          </w:rPr>
          <w:fldChar w:fldCharType="separate"/>
        </w:r>
        <w:r w:rsidR="00E22778">
          <w:rPr>
            <w:noProof/>
            <w:webHidden/>
          </w:rPr>
          <w:t>17</w:t>
        </w:r>
        <w:r w:rsidR="00E22778">
          <w:rPr>
            <w:noProof/>
            <w:webHidden/>
          </w:rPr>
          <w:fldChar w:fldCharType="end"/>
        </w:r>
      </w:hyperlink>
    </w:p>
    <w:p w14:paraId="7004C5EC" w14:textId="77777777" w:rsidR="00E22778" w:rsidRDefault="00071226">
      <w:pPr>
        <w:pStyle w:val="21"/>
        <w:tabs>
          <w:tab w:val="left" w:pos="840"/>
          <w:tab w:val="right" w:leader="dot" w:pos="8296"/>
        </w:tabs>
        <w:rPr>
          <w:noProof/>
          <w:kern w:val="2"/>
          <w:sz w:val="21"/>
        </w:rPr>
      </w:pPr>
      <w:hyperlink w:anchor="_Toc480879539" w:history="1">
        <w:r w:rsidR="00E22778" w:rsidRPr="00BB0E50">
          <w:rPr>
            <w:rStyle w:val="af6"/>
            <w:noProof/>
          </w:rPr>
          <w:t>3.5</w:t>
        </w:r>
        <w:r w:rsidR="00E22778">
          <w:rPr>
            <w:noProof/>
            <w:kern w:val="2"/>
            <w:sz w:val="21"/>
          </w:rPr>
          <w:tab/>
        </w:r>
        <w:r w:rsidR="00E22778" w:rsidRPr="00BB0E50">
          <w:rPr>
            <w:rStyle w:val="af6"/>
            <w:noProof/>
          </w:rPr>
          <w:t>Csar Metadata File</w:t>
        </w:r>
        <w:r w:rsidR="00E22778">
          <w:rPr>
            <w:noProof/>
            <w:webHidden/>
          </w:rPr>
          <w:tab/>
        </w:r>
        <w:r w:rsidR="00E22778">
          <w:rPr>
            <w:noProof/>
            <w:webHidden/>
          </w:rPr>
          <w:fldChar w:fldCharType="begin"/>
        </w:r>
        <w:r w:rsidR="00E22778">
          <w:rPr>
            <w:noProof/>
            <w:webHidden/>
          </w:rPr>
          <w:instrText xml:space="preserve"> PAGEREF _Toc480879539 \h </w:instrText>
        </w:r>
        <w:r w:rsidR="00E22778">
          <w:rPr>
            <w:noProof/>
            <w:webHidden/>
          </w:rPr>
        </w:r>
        <w:r w:rsidR="00E22778">
          <w:rPr>
            <w:noProof/>
            <w:webHidden/>
          </w:rPr>
          <w:fldChar w:fldCharType="separate"/>
        </w:r>
        <w:r w:rsidR="00E22778">
          <w:rPr>
            <w:noProof/>
            <w:webHidden/>
          </w:rPr>
          <w:t>17</w:t>
        </w:r>
        <w:r w:rsidR="00E22778">
          <w:rPr>
            <w:noProof/>
            <w:webHidden/>
          </w:rPr>
          <w:fldChar w:fldCharType="end"/>
        </w:r>
      </w:hyperlink>
    </w:p>
    <w:p w14:paraId="0229E008" w14:textId="77777777" w:rsidR="00E22778" w:rsidRDefault="00071226">
      <w:pPr>
        <w:pStyle w:val="11"/>
        <w:tabs>
          <w:tab w:val="left" w:pos="440"/>
          <w:tab w:val="right" w:leader="dot" w:pos="8296"/>
        </w:tabs>
        <w:rPr>
          <w:noProof/>
          <w:kern w:val="2"/>
          <w:sz w:val="21"/>
        </w:rPr>
      </w:pPr>
      <w:hyperlink w:anchor="_Toc480879540" w:history="1">
        <w:r w:rsidR="00E22778" w:rsidRPr="00BB0E50">
          <w:rPr>
            <w:rStyle w:val="af6"/>
            <w:noProof/>
          </w:rPr>
          <w:t>4.</w:t>
        </w:r>
        <w:r w:rsidR="00E22778">
          <w:rPr>
            <w:noProof/>
            <w:kern w:val="2"/>
            <w:sz w:val="21"/>
          </w:rPr>
          <w:tab/>
        </w:r>
        <w:r w:rsidR="00E22778" w:rsidRPr="00BB0E50">
          <w:rPr>
            <w:rStyle w:val="af6"/>
            <w:noProof/>
          </w:rPr>
          <w:t>NFV TOSCA Template</w:t>
        </w:r>
        <w:r w:rsidR="00E22778">
          <w:rPr>
            <w:noProof/>
            <w:webHidden/>
          </w:rPr>
          <w:tab/>
        </w:r>
        <w:r w:rsidR="00E22778">
          <w:rPr>
            <w:noProof/>
            <w:webHidden/>
          </w:rPr>
          <w:fldChar w:fldCharType="begin"/>
        </w:r>
        <w:r w:rsidR="00E22778">
          <w:rPr>
            <w:noProof/>
            <w:webHidden/>
          </w:rPr>
          <w:instrText xml:space="preserve"> PAGEREF _Toc480879540 \h </w:instrText>
        </w:r>
        <w:r w:rsidR="00E22778">
          <w:rPr>
            <w:noProof/>
            <w:webHidden/>
          </w:rPr>
        </w:r>
        <w:r w:rsidR="00E22778">
          <w:rPr>
            <w:noProof/>
            <w:webHidden/>
          </w:rPr>
          <w:fldChar w:fldCharType="separate"/>
        </w:r>
        <w:r w:rsidR="00E22778">
          <w:rPr>
            <w:noProof/>
            <w:webHidden/>
          </w:rPr>
          <w:t>18</w:t>
        </w:r>
        <w:r w:rsidR="00E22778">
          <w:rPr>
            <w:noProof/>
            <w:webHidden/>
          </w:rPr>
          <w:fldChar w:fldCharType="end"/>
        </w:r>
      </w:hyperlink>
    </w:p>
    <w:p w14:paraId="1B843899" w14:textId="77777777" w:rsidR="00E22778" w:rsidRDefault="00071226">
      <w:pPr>
        <w:pStyle w:val="21"/>
        <w:tabs>
          <w:tab w:val="left" w:pos="840"/>
          <w:tab w:val="right" w:leader="dot" w:pos="8296"/>
        </w:tabs>
        <w:rPr>
          <w:noProof/>
          <w:kern w:val="2"/>
          <w:sz w:val="21"/>
        </w:rPr>
      </w:pPr>
      <w:hyperlink w:anchor="_Toc480879541" w:history="1">
        <w:r w:rsidR="00E22778" w:rsidRPr="00BB0E50">
          <w:rPr>
            <w:rStyle w:val="af6"/>
            <w:noProof/>
          </w:rPr>
          <w:t>4.1</w:t>
        </w:r>
        <w:r w:rsidR="00E22778">
          <w:rPr>
            <w:noProof/>
            <w:kern w:val="2"/>
            <w:sz w:val="21"/>
          </w:rPr>
          <w:tab/>
        </w:r>
        <w:r w:rsidR="00E22778" w:rsidRPr="00BB0E50">
          <w:rPr>
            <w:rStyle w:val="af6"/>
            <w:noProof/>
          </w:rPr>
          <w:t>TOSCA Introduction</w:t>
        </w:r>
        <w:r w:rsidR="00E22778">
          <w:rPr>
            <w:noProof/>
            <w:webHidden/>
          </w:rPr>
          <w:tab/>
        </w:r>
        <w:r w:rsidR="00E22778">
          <w:rPr>
            <w:noProof/>
            <w:webHidden/>
          </w:rPr>
          <w:fldChar w:fldCharType="begin"/>
        </w:r>
        <w:r w:rsidR="00E22778">
          <w:rPr>
            <w:noProof/>
            <w:webHidden/>
          </w:rPr>
          <w:instrText xml:space="preserve"> PAGEREF _Toc480879541 \h </w:instrText>
        </w:r>
        <w:r w:rsidR="00E22778">
          <w:rPr>
            <w:noProof/>
            <w:webHidden/>
          </w:rPr>
        </w:r>
        <w:r w:rsidR="00E22778">
          <w:rPr>
            <w:noProof/>
            <w:webHidden/>
          </w:rPr>
          <w:fldChar w:fldCharType="separate"/>
        </w:r>
        <w:r w:rsidR="00E22778">
          <w:rPr>
            <w:noProof/>
            <w:webHidden/>
          </w:rPr>
          <w:t>18</w:t>
        </w:r>
        <w:r w:rsidR="00E22778">
          <w:rPr>
            <w:noProof/>
            <w:webHidden/>
          </w:rPr>
          <w:fldChar w:fldCharType="end"/>
        </w:r>
      </w:hyperlink>
    </w:p>
    <w:p w14:paraId="3A7C0713" w14:textId="77777777" w:rsidR="00E22778" w:rsidRDefault="00071226">
      <w:pPr>
        <w:pStyle w:val="21"/>
        <w:tabs>
          <w:tab w:val="left" w:pos="840"/>
          <w:tab w:val="right" w:leader="dot" w:pos="8296"/>
        </w:tabs>
        <w:rPr>
          <w:noProof/>
          <w:kern w:val="2"/>
          <w:sz w:val="21"/>
        </w:rPr>
      </w:pPr>
      <w:hyperlink w:anchor="_Toc480879542" w:history="1">
        <w:r w:rsidR="00E22778" w:rsidRPr="00BB0E50">
          <w:rPr>
            <w:rStyle w:val="af6"/>
            <w:noProof/>
          </w:rPr>
          <w:t>4.2</w:t>
        </w:r>
        <w:r w:rsidR="00E22778">
          <w:rPr>
            <w:noProof/>
            <w:kern w:val="2"/>
            <w:sz w:val="21"/>
          </w:rPr>
          <w:tab/>
        </w:r>
        <w:r w:rsidR="00E22778" w:rsidRPr="00BB0E50">
          <w:rPr>
            <w:rStyle w:val="af6"/>
            <w:noProof/>
          </w:rPr>
          <w:t>TOSCA Modeling Principles &amp; Data Model</w:t>
        </w:r>
        <w:r w:rsidR="00E22778">
          <w:rPr>
            <w:noProof/>
            <w:webHidden/>
          </w:rPr>
          <w:tab/>
        </w:r>
        <w:r w:rsidR="00E22778">
          <w:rPr>
            <w:noProof/>
            <w:webHidden/>
          </w:rPr>
          <w:fldChar w:fldCharType="begin"/>
        </w:r>
        <w:r w:rsidR="00E22778">
          <w:rPr>
            <w:noProof/>
            <w:webHidden/>
          </w:rPr>
          <w:instrText xml:space="preserve"> PAGEREF _Toc480879542 \h </w:instrText>
        </w:r>
        <w:r w:rsidR="00E22778">
          <w:rPr>
            <w:noProof/>
            <w:webHidden/>
          </w:rPr>
        </w:r>
        <w:r w:rsidR="00E22778">
          <w:rPr>
            <w:noProof/>
            <w:webHidden/>
          </w:rPr>
          <w:fldChar w:fldCharType="separate"/>
        </w:r>
        <w:r w:rsidR="00E22778">
          <w:rPr>
            <w:noProof/>
            <w:webHidden/>
          </w:rPr>
          <w:t>19</w:t>
        </w:r>
        <w:r w:rsidR="00E22778">
          <w:rPr>
            <w:noProof/>
            <w:webHidden/>
          </w:rPr>
          <w:fldChar w:fldCharType="end"/>
        </w:r>
      </w:hyperlink>
    </w:p>
    <w:p w14:paraId="432824F1" w14:textId="77777777" w:rsidR="00E22778" w:rsidRDefault="00071226">
      <w:pPr>
        <w:pStyle w:val="21"/>
        <w:tabs>
          <w:tab w:val="left" w:pos="840"/>
          <w:tab w:val="right" w:leader="dot" w:pos="8296"/>
        </w:tabs>
        <w:rPr>
          <w:noProof/>
          <w:kern w:val="2"/>
          <w:sz w:val="21"/>
        </w:rPr>
      </w:pPr>
      <w:hyperlink w:anchor="_Toc480879543" w:history="1">
        <w:r w:rsidR="00E22778" w:rsidRPr="00BB0E50">
          <w:rPr>
            <w:rStyle w:val="af6"/>
            <w:noProof/>
          </w:rPr>
          <w:t>4.3</w:t>
        </w:r>
        <w:r w:rsidR="00E22778">
          <w:rPr>
            <w:noProof/>
            <w:kern w:val="2"/>
            <w:sz w:val="21"/>
          </w:rPr>
          <w:tab/>
        </w:r>
        <w:r w:rsidR="00E22778" w:rsidRPr="00BB0E50">
          <w:rPr>
            <w:rStyle w:val="af6"/>
            <w:noProof/>
          </w:rPr>
          <w:t>VNF Descriptor Template</w:t>
        </w:r>
        <w:r w:rsidR="00E22778">
          <w:rPr>
            <w:noProof/>
            <w:webHidden/>
          </w:rPr>
          <w:tab/>
        </w:r>
        <w:r w:rsidR="00E22778">
          <w:rPr>
            <w:noProof/>
            <w:webHidden/>
          </w:rPr>
          <w:fldChar w:fldCharType="begin"/>
        </w:r>
        <w:r w:rsidR="00E22778">
          <w:rPr>
            <w:noProof/>
            <w:webHidden/>
          </w:rPr>
          <w:instrText xml:space="preserve"> PAGEREF _Toc480879543 \h </w:instrText>
        </w:r>
        <w:r w:rsidR="00E22778">
          <w:rPr>
            <w:noProof/>
            <w:webHidden/>
          </w:rPr>
        </w:r>
        <w:r w:rsidR="00E22778">
          <w:rPr>
            <w:noProof/>
            <w:webHidden/>
          </w:rPr>
          <w:fldChar w:fldCharType="separate"/>
        </w:r>
        <w:r w:rsidR="00E22778">
          <w:rPr>
            <w:noProof/>
            <w:webHidden/>
          </w:rPr>
          <w:t>19</w:t>
        </w:r>
        <w:r w:rsidR="00E22778">
          <w:rPr>
            <w:noProof/>
            <w:webHidden/>
          </w:rPr>
          <w:fldChar w:fldCharType="end"/>
        </w:r>
      </w:hyperlink>
    </w:p>
    <w:p w14:paraId="761DFE80" w14:textId="77777777" w:rsidR="00E22778" w:rsidRDefault="00071226">
      <w:pPr>
        <w:pStyle w:val="21"/>
        <w:tabs>
          <w:tab w:val="left" w:pos="840"/>
          <w:tab w:val="right" w:leader="dot" w:pos="8296"/>
        </w:tabs>
        <w:rPr>
          <w:noProof/>
          <w:kern w:val="2"/>
          <w:sz w:val="21"/>
        </w:rPr>
      </w:pPr>
      <w:hyperlink w:anchor="_Toc480879544" w:history="1">
        <w:r w:rsidR="00E22778" w:rsidRPr="00BB0E50">
          <w:rPr>
            <w:rStyle w:val="af6"/>
            <w:noProof/>
          </w:rPr>
          <w:t>4.4</w:t>
        </w:r>
        <w:r w:rsidR="00E22778">
          <w:rPr>
            <w:noProof/>
            <w:kern w:val="2"/>
            <w:sz w:val="21"/>
          </w:rPr>
          <w:tab/>
        </w:r>
        <w:r w:rsidR="00E22778" w:rsidRPr="00BB0E50">
          <w:rPr>
            <w:rStyle w:val="af6"/>
            <w:noProof/>
          </w:rPr>
          <w:t>EPA Requirements</w:t>
        </w:r>
        <w:r w:rsidR="00E22778">
          <w:rPr>
            <w:noProof/>
            <w:webHidden/>
          </w:rPr>
          <w:tab/>
        </w:r>
        <w:r w:rsidR="00E22778">
          <w:rPr>
            <w:noProof/>
            <w:webHidden/>
          </w:rPr>
          <w:fldChar w:fldCharType="begin"/>
        </w:r>
        <w:r w:rsidR="00E22778">
          <w:rPr>
            <w:noProof/>
            <w:webHidden/>
          </w:rPr>
          <w:instrText xml:space="preserve"> PAGEREF _Toc480879544 \h </w:instrText>
        </w:r>
        <w:r w:rsidR="00E22778">
          <w:rPr>
            <w:noProof/>
            <w:webHidden/>
          </w:rPr>
        </w:r>
        <w:r w:rsidR="00E22778">
          <w:rPr>
            <w:noProof/>
            <w:webHidden/>
          </w:rPr>
          <w:fldChar w:fldCharType="separate"/>
        </w:r>
        <w:r w:rsidR="00E22778">
          <w:rPr>
            <w:noProof/>
            <w:webHidden/>
          </w:rPr>
          <w:t>21</w:t>
        </w:r>
        <w:r w:rsidR="00E22778">
          <w:rPr>
            <w:noProof/>
            <w:webHidden/>
          </w:rPr>
          <w:fldChar w:fldCharType="end"/>
        </w:r>
      </w:hyperlink>
    </w:p>
    <w:p w14:paraId="77B9633E" w14:textId="77777777" w:rsidR="00E22778" w:rsidRDefault="00071226">
      <w:pPr>
        <w:pStyle w:val="21"/>
        <w:tabs>
          <w:tab w:val="left" w:pos="840"/>
          <w:tab w:val="right" w:leader="dot" w:pos="8296"/>
        </w:tabs>
        <w:rPr>
          <w:noProof/>
          <w:kern w:val="2"/>
          <w:sz w:val="21"/>
        </w:rPr>
      </w:pPr>
      <w:hyperlink w:anchor="_Toc480879545" w:history="1">
        <w:r w:rsidR="00E22778" w:rsidRPr="00BB0E50">
          <w:rPr>
            <w:rStyle w:val="af6"/>
            <w:noProof/>
          </w:rPr>
          <w:t>4.5</w:t>
        </w:r>
        <w:r w:rsidR="00E22778">
          <w:rPr>
            <w:noProof/>
            <w:kern w:val="2"/>
            <w:sz w:val="21"/>
          </w:rPr>
          <w:tab/>
        </w:r>
        <w:r w:rsidR="00E22778" w:rsidRPr="00BB0E50">
          <w:rPr>
            <w:rStyle w:val="af6"/>
            <w:noProof/>
          </w:rPr>
          <w:t>NFV TOSCA Type Definition</w:t>
        </w:r>
        <w:r w:rsidR="00E22778">
          <w:rPr>
            <w:noProof/>
            <w:webHidden/>
          </w:rPr>
          <w:tab/>
        </w:r>
        <w:r w:rsidR="00E22778">
          <w:rPr>
            <w:noProof/>
            <w:webHidden/>
          </w:rPr>
          <w:fldChar w:fldCharType="begin"/>
        </w:r>
        <w:r w:rsidR="00E22778">
          <w:rPr>
            <w:noProof/>
            <w:webHidden/>
          </w:rPr>
          <w:instrText xml:space="preserve"> PAGEREF _Toc480879545 \h </w:instrText>
        </w:r>
        <w:r w:rsidR="00E22778">
          <w:rPr>
            <w:noProof/>
            <w:webHidden/>
          </w:rPr>
        </w:r>
        <w:r w:rsidR="00E22778">
          <w:rPr>
            <w:noProof/>
            <w:webHidden/>
          </w:rPr>
          <w:fldChar w:fldCharType="separate"/>
        </w:r>
        <w:r w:rsidR="00E22778">
          <w:rPr>
            <w:noProof/>
            <w:webHidden/>
          </w:rPr>
          <w:t>24</w:t>
        </w:r>
        <w:r w:rsidR="00E22778">
          <w:rPr>
            <w:noProof/>
            <w:webHidden/>
          </w:rPr>
          <w:fldChar w:fldCharType="end"/>
        </w:r>
      </w:hyperlink>
    </w:p>
    <w:p w14:paraId="1E212D59" w14:textId="77777777" w:rsidR="00E22778" w:rsidRDefault="00071226">
      <w:pPr>
        <w:pStyle w:val="31"/>
        <w:tabs>
          <w:tab w:val="right" w:leader="dot" w:pos="8296"/>
        </w:tabs>
        <w:rPr>
          <w:noProof/>
          <w:kern w:val="2"/>
          <w:sz w:val="21"/>
        </w:rPr>
      </w:pPr>
      <w:hyperlink w:anchor="_Toc480879546" w:history="1">
        <w:r w:rsidR="00E22778" w:rsidRPr="00BB0E50">
          <w:rPr>
            <w:rStyle w:val="af6"/>
            <w:noProof/>
          </w:rPr>
          <w:t>tosca.capabilites.nfv.VirtualCompute</w:t>
        </w:r>
        <w:r w:rsidR="00E22778">
          <w:rPr>
            <w:noProof/>
            <w:webHidden/>
          </w:rPr>
          <w:tab/>
        </w:r>
        <w:r w:rsidR="00E22778">
          <w:rPr>
            <w:noProof/>
            <w:webHidden/>
          </w:rPr>
          <w:fldChar w:fldCharType="begin"/>
        </w:r>
        <w:r w:rsidR="00E22778">
          <w:rPr>
            <w:noProof/>
            <w:webHidden/>
          </w:rPr>
          <w:instrText xml:space="preserve"> PAGEREF _Toc480879546 \h </w:instrText>
        </w:r>
        <w:r w:rsidR="00E22778">
          <w:rPr>
            <w:noProof/>
            <w:webHidden/>
          </w:rPr>
        </w:r>
        <w:r w:rsidR="00E22778">
          <w:rPr>
            <w:noProof/>
            <w:webHidden/>
          </w:rPr>
          <w:fldChar w:fldCharType="separate"/>
        </w:r>
        <w:r w:rsidR="00E22778">
          <w:rPr>
            <w:noProof/>
            <w:webHidden/>
          </w:rPr>
          <w:t>24</w:t>
        </w:r>
        <w:r w:rsidR="00E22778">
          <w:rPr>
            <w:noProof/>
            <w:webHidden/>
          </w:rPr>
          <w:fldChar w:fldCharType="end"/>
        </w:r>
      </w:hyperlink>
    </w:p>
    <w:p w14:paraId="79D5717E" w14:textId="77777777" w:rsidR="00E22778" w:rsidRDefault="00071226">
      <w:pPr>
        <w:pStyle w:val="31"/>
        <w:tabs>
          <w:tab w:val="right" w:leader="dot" w:pos="8296"/>
        </w:tabs>
        <w:rPr>
          <w:noProof/>
          <w:kern w:val="2"/>
          <w:sz w:val="21"/>
        </w:rPr>
      </w:pPr>
      <w:hyperlink w:anchor="_Toc480879547" w:history="1">
        <w:r w:rsidR="00E22778" w:rsidRPr="00BB0E50">
          <w:rPr>
            <w:rStyle w:val="af6"/>
            <w:noProof/>
          </w:rPr>
          <w:t>tosca.nodes.nfv.VDU.Compute</w:t>
        </w:r>
        <w:r w:rsidR="00E22778">
          <w:rPr>
            <w:noProof/>
            <w:webHidden/>
          </w:rPr>
          <w:tab/>
        </w:r>
        <w:r w:rsidR="00E22778">
          <w:rPr>
            <w:noProof/>
            <w:webHidden/>
          </w:rPr>
          <w:fldChar w:fldCharType="begin"/>
        </w:r>
        <w:r w:rsidR="00E22778">
          <w:rPr>
            <w:noProof/>
            <w:webHidden/>
          </w:rPr>
          <w:instrText xml:space="preserve"> PAGEREF _Toc480879547 \h </w:instrText>
        </w:r>
        <w:r w:rsidR="00E22778">
          <w:rPr>
            <w:noProof/>
            <w:webHidden/>
          </w:rPr>
        </w:r>
        <w:r w:rsidR="00E22778">
          <w:rPr>
            <w:noProof/>
            <w:webHidden/>
          </w:rPr>
          <w:fldChar w:fldCharType="separate"/>
        </w:r>
        <w:r w:rsidR="00E22778">
          <w:rPr>
            <w:noProof/>
            <w:webHidden/>
          </w:rPr>
          <w:t>25</w:t>
        </w:r>
        <w:r w:rsidR="00E22778">
          <w:rPr>
            <w:noProof/>
            <w:webHidden/>
          </w:rPr>
          <w:fldChar w:fldCharType="end"/>
        </w:r>
      </w:hyperlink>
    </w:p>
    <w:p w14:paraId="0C6FD787" w14:textId="77777777" w:rsidR="00E22778" w:rsidRDefault="00071226">
      <w:pPr>
        <w:pStyle w:val="31"/>
        <w:tabs>
          <w:tab w:val="right" w:leader="dot" w:pos="8296"/>
        </w:tabs>
        <w:rPr>
          <w:noProof/>
          <w:kern w:val="2"/>
          <w:sz w:val="21"/>
        </w:rPr>
      </w:pPr>
      <w:hyperlink w:anchor="_Toc480879548" w:history="1">
        <w:r w:rsidR="00E22778" w:rsidRPr="00BB0E50">
          <w:rPr>
            <w:rStyle w:val="af6"/>
            <w:noProof/>
          </w:rPr>
          <w:t>tosca.nodes.nfv.Cpd</w:t>
        </w:r>
        <w:r w:rsidR="00E22778">
          <w:rPr>
            <w:noProof/>
            <w:webHidden/>
          </w:rPr>
          <w:tab/>
        </w:r>
        <w:r w:rsidR="00E22778">
          <w:rPr>
            <w:noProof/>
            <w:webHidden/>
          </w:rPr>
          <w:fldChar w:fldCharType="begin"/>
        </w:r>
        <w:r w:rsidR="00E22778">
          <w:rPr>
            <w:noProof/>
            <w:webHidden/>
          </w:rPr>
          <w:instrText xml:space="preserve"> PAGEREF _Toc480879548 \h </w:instrText>
        </w:r>
        <w:r w:rsidR="00E22778">
          <w:rPr>
            <w:noProof/>
            <w:webHidden/>
          </w:rPr>
        </w:r>
        <w:r w:rsidR="00E22778">
          <w:rPr>
            <w:noProof/>
            <w:webHidden/>
          </w:rPr>
          <w:fldChar w:fldCharType="separate"/>
        </w:r>
        <w:r w:rsidR="00E22778">
          <w:rPr>
            <w:noProof/>
            <w:webHidden/>
          </w:rPr>
          <w:t>29</w:t>
        </w:r>
        <w:r w:rsidR="00E22778">
          <w:rPr>
            <w:noProof/>
            <w:webHidden/>
          </w:rPr>
          <w:fldChar w:fldCharType="end"/>
        </w:r>
      </w:hyperlink>
    </w:p>
    <w:p w14:paraId="39AC071F" w14:textId="77777777" w:rsidR="00E22778" w:rsidRDefault="00071226">
      <w:pPr>
        <w:pStyle w:val="31"/>
        <w:tabs>
          <w:tab w:val="right" w:leader="dot" w:pos="8296"/>
        </w:tabs>
        <w:rPr>
          <w:noProof/>
          <w:kern w:val="2"/>
          <w:sz w:val="21"/>
        </w:rPr>
      </w:pPr>
      <w:hyperlink w:anchor="_Toc480879549" w:history="1">
        <w:r w:rsidR="00E22778" w:rsidRPr="00BB0E50">
          <w:rPr>
            <w:rStyle w:val="af6"/>
            <w:noProof/>
          </w:rPr>
          <w:t>tosca.nodes.nfv.VduCpd</w:t>
        </w:r>
        <w:r w:rsidR="00E22778">
          <w:rPr>
            <w:noProof/>
            <w:webHidden/>
          </w:rPr>
          <w:tab/>
        </w:r>
        <w:r w:rsidR="00E22778">
          <w:rPr>
            <w:noProof/>
            <w:webHidden/>
          </w:rPr>
          <w:fldChar w:fldCharType="begin"/>
        </w:r>
        <w:r w:rsidR="00E22778">
          <w:rPr>
            <w:noProof/>
            <w:webHidden/>
          </w:rPr>
          <w:instrText xml:space="preserve"> PAGEREF _Toc480879549 \h </w:instrText>
        </w:r>
        <w:r w:rsidR="00E22778">
          <w:rPr>
            <w:noProof/>
            <w:webHidden/>
          </w:rPr>
        </w:r>
        <w:r w:rsidR="00E22778">
          <w:rPr>
            <w:noProof/>
            <w:webHidden/>
          </w:rPr>
          <w:fldChar w:fldCharType="separate"/>
        </w:r>
        <w:r w:rsidR="00E22778">
          <w:rPr>
            <w:noProof/>
            <w:webHidden/>
          </w:rPr>
          <w:t>31</w:t>
        </w:r>
        <w:r w:rsidR="00E22778">
          <w:rPr>
            <w:noProof/>
            <w:webHidden/>
          </w:rPr>
          <w:fldChar w:fldCharType="end"/>
        </w:r>
      </w:hyperlink>
    </w:p>
    <w:p w14:paraId="179A0921" w14:textId="77777777" w:rsidR="00E22778" w:rsidRDefault="00071226">
      <w:pPr>
        <w:pStyle w:val="31"/>
        <w:tabs>
          <w:tab w:val="right" w:leader="dot" w:pos="8296"/>
        </w:tabs>
        <w:rPr>
          <w:noProof/>
          <w:kern w:val="2"/>
          <w:sz w:val="21"/>
        </w:rPr>
      </w:pPr>
      <w:hyperlink w:anchor="_Toc480879550" w:history="1">
        <w:r w:rsidR="00E22778" w:rsidRPr="00BB0E50">
          <w:rPr>
            <w:rStyle w:val="af6"/>
            <w:noProof/>
          </w:rPr>
          <w:t>tosca.nodes.nfv.VDU.VirtualStorage</w:t>
        </w:r>
        <w:r w:rsidR="00E22778">
          <w:rPr>
            <w:noProof/>
            <w:webHidden/>
          </w:rPr>
          <w:tab/>
        </w:r>
        <w:r w:rsidR="00E22778">
          <w:rPr>
            <w:noProof/>
            <w:webHidden/>
          </w:rPr>
          <w:fldChar w:fldCharType="begin"/>
        </w:r>
        <w:r w:rsidR="00E22778">
          <w:rPr>
            <w:noProof/>
            <w:webHidden/>
          </w:rPr>
          <w:instrText xml:space="preserve"> PAGEREF _Toc480879550 \h </w:instrText>
        </w:r>
        <w:r w:rsidR="00E22778">
          <w:rPr>
            <w:noProof/>
            <w:webHidden/>
          </w:rPr>
        </w:r>
        <w:r w:rsidR="00E22778">
          <w:rPr>
            <w:noProof/>
            <w:webHidden/>
          </w:rPr>
          <w:fldChar w:fldCharType="separate"/>
        </w:r>
        <w:r w:rsidR="00E22778">
          <w:rPr>
            <w:noProof/>
            <w:webHidden/>
          </w:rPr>
          <w:t>33</w:t>
        </w:r>
        <w:r w:rsidR="00E22778">
          <w:rPr>
            <w:noProof/>
            <w:webHidden/>
          </w:rPr>
          <w:fldChar w:fldCharType="end"/>
        </w:r>
      </w:hyperlink>
    </w:p>
    <w:p w14:paraId="0B5CFACD" w14:textId="77777777" w:rsidR="00E22778" w:rsidRDefault="00071226">
      <w:pPr>
        <w:pStyle w:val="31"/>
        <w:tabs>
          <w:tab w:val="right" w:leader="dot" w:pos="8296"/>
        </w:tabs>
        <w:rPr>
          <w:noProof/>
          <w:kern w:val="2"/>
          <w:sz w:val="21"/>
        </w:rPr>
      </w:pPr>
      <w:hyperlink w:anchor="_Toc480879551" w:history="1">
        <w:r w:rsidR="00E22778" w:rsidRPr="00BB0E50">
          <w:rPr>
            <w:rStyle w:val="af6"/>
            <w:noProof/>
          </w:rPr>
          <w:t>tosca.artifacts.nfv.SwImage</w:t>
        </w:r>
        <w:r w:rsidR="00E22778">
          <w:rPr>
            <w:noProof/>
            <w:webHidden/>
          </w:rPr>
          <w:tab/>
        </w:r>
        <w:r w:rsidR="00E22778">
          <w:rPr>
            <w:noProof/>
            <w:webHidden/>
          </w:rPr>
          <w:fldChar w:fldCharType="begin"/>
        </w:r>
        <w:r w:rsidR="00E22778">
          <w:rPr>
            <w:noProof/>
            <w:webHidden/>
          </w:rPr>
          <w:instrText xml:space="preserve"> PAGEREF _Toc480879551 \h </w:instrText>
        </w:r>
        <w:r w:rsidR="00E22778">
          <w:rPr>
            <w:noProof/>
            <w:webHidden/>
          </w:rPr>
        </w:r>
        <w:r w:rsidR="00E22778">
          <w:rPr>
            <w:noProof/>
            <w:webHidden/>
          </w:rPr>
          <w:fldChar w:fldCharType="separate"/>
        </w:r>
        <w:r w:rsidR="00E22778">
          <w:rPr>
            <w:noProof/>
            <w:webHidden/>
          </w:rPr>
          <w:t>33</w:t>
        </w:r>
        <w:r w:rsidR="00E22778">
          <w:rPr>
            <w:noProof/>
            <w:webHidden/>
          </w:rPr>
          <w:fldChar w:fldCharType="end"/>
        </w:r>
      </w:hyperlink>
    </w:p>
    <w:p w14:paraId="090E4CB7" w14:textId="77777777" w:rsidR="00E22778" w:rsidRDefault="00071226">
      <w:pPr>
        <w:pStyle w:val="21"/>
        <w:tabs>
          <w:tab w:val="left" w:pos="840"/>
          <w:tab w:val="right" w:leader="dot" w:pos="8296"/>
        </w:tabs>
        <w:rPr>
          <w:noProof/>
          <w:kern w:val="2"/>
          <w:sz w:val="21"/>
        </w:rPr>
      </w:pPr>
      <w:hyperlink w:anchor="_Toc480879552" w:history="1">
        <w:r w:rsidR="00E22778" w:rsidRPr="00BB0E50">
          <w:rPr>
            <w:rStyle w:val="af6"/>
            <w:noProof/>
          </w:rPr>
          <w:t>4.6</w:t>
        </w:r>
        <w:r w:rsidR="00E22778">
          <w:rPr>
            <w:noProof/>
            <w:kern w:val="2"/>
            <w:sz w:val="21"/>
          </w:rPr>
          <w:tab/>
        </w:r>
        <w:r w:rsidR="00E22778" w:rsidRPr="00BB0E50">
          <w:rPr>
            <w:rStyle w:val="af6"/>
            <w:noProof/>
          </w:rPr>
          <w:t>vNAT Example</w:t>
        </w:r>
        <w:r w:rsidR="00E22778">
          <w:rPr>
            <w:noProof/>
            <w:webHidden/>
          </w:rPr>
          <w:tab/>
        </w:r>
        <w:r w:rsidR="00E22778">
          <w:rPr>
            <w:noProof/>
            <w:webHidden/>
          </w:rPr>
          <w:fldChar w:fldCharType="begin"/>
        </w:r>
        <w:r w:rsidR="00E22778">
          <w:rPr>
            <w:noProof/>
            <w:webHidden/>
          </w:rPr>
          <w:instrText xml:space="preserve"> PAGEREF _Toc480879552 \h </w:instrText>
        </w:r>
        <w:r w:rsidR="00E22778">
          <w:rPr>
            <w:noProof/>
            <w:webHidden/>
          </w:rPr>
        </w:r>
        <w:r w:rsidR="00E22778">
          <w:rPr>
            <w:noProof/>
            <w:webHidden/>
          </w:rPr>
          <w:fldChar w:fldCharType="separate"/>
        </w:r>
        <w:r w:rsidR="00E22778">
          <w:rPr>
            <w:noProof/>
            <w:webHidden/>
          </w:rPr>
          <w:t>35</w:t>
        </w:r>
        <w:r w:rsidR="00E22778">
          <w:rPr>
            <w:noProof/>
            <w:webHidden/>
          </w:rPr>
          <w:fldChar w:fldCharType="end"/>
        </w:r>
      </w:hyperlink>
    </w:p>
    <w:p w14:paraId="04A1AB7A" w14:textId="77777777" w:rsidR="00AD7ECD" w:rsidRPr="00AD7ECD" w:rsidRDefault="009B1D71" w:rsidP="00AD7ECD">
      <w:pPr>
        <w:pStyle w:val="TOC"/>
        <w:rPr>
          <w:b w:val="0"/>
          <w:bCs w:val="0"/>
          <w:color w:val="auto"/>
          <w:sz w:val="44"/>
          <w:szCs w:val="44"/>
        </w:rPr>
      </w:pPr>
      <w:r>
        <w:rPr>
          <w:lang w:val="zh-CN"/>
        </w:rPr>
        <w:fldChar w:fldCharType="end"/>
      </w:r>
    </w:p>
    <w:p w14:paraId="493C1421" w14:textId="77777777" w:rsidR="000A0965" w:rsidRDefault="00D076CD" w:rsidP="00D076CD">
      <w:pPr>
        <w:pStyle w:val="1"/>
      </w:pPr>
      <w:bookmarkStart w:id="0" w:name="_Toc480879502"/>
      <w:r>
        <w:rPr>
          <w:rFonts w:hint="eastAsia"/>
        </w:rPr>
        <w:t>Introduction</w:t>
      </w:r>
      <w:bookmarkEnd w:id="0"/>
    </w:p>
    <w:p w14:paraId="20DD014B" w14:textId="77777777" w:rsidR="000531BE" w:rsidRDefault="004031C7" w:rsidP="00696FC2">
      <w:pPr>
        <w:pStyle w:val="Default"/>
        <w:rPr>
          <w:sz w:val="20"/>
          <w:szCs w:val="20"/>
        </w:rPr>
      </w:pPr>
      <w:r>
        <w:rPr>
          <w:sz w:val="20"/>
          <w:szCs w:val="20"/>
        </w:rPr>
        <w:t xml:space="preserve">This reference document is the </w:t>
      </w:r>
      <w:r>
        <w:rPr>
          <w:b/>
          <w:bCs/>
          <w:i/>
          <w:iCs/>
          <w:sz w:val="20"/>
          <w:szCs w:val="20"/>
        </w:rPr>
        <w:t xml:space="preserve">VNF </w:t>
      </w:r>
      <w:r>
        <w:rPr>
          <w:rFonts w:hint="eastAsia"/>
          <w:b/>
          <w:bCs/>
          <w:i/>
          <w:iCs/>
          <w:sz w:val="20"/>
          <w:szCs w:val="20"/>
        </w:rPr>
        <w:t>TOSCA</w:t>
      </w:r>
      <w:r>
        <w:rPr>
          <w:b/>
          <w:bCs/>
          <w:i/>
          <w:iCs/>
          <w:sz w:val="20"/>
          <w:szCs w:val="20"/>
        </w:rPr>
        <w:t xml:space="preserve"> Template Requirements for Open</w:t>
      </w:r>
      <w:r>
        <w:rPr>
          <w:rFonts w:hint="eastAsia"/>
          <w:b/>
          <w:bCs/>
          <w:i/>
          <w:iCs/>
          <w:sz w:val="20"/>
          <w:szCs w:val="20"/>
        </w:rPr>
        <w:t>O</w:t>
      </w:r>
      <w:r w:rsidR="00696FC2">
        <w:rPr>
          <w:rFonts w:hint="eastAsia"/>
          <w:sz w:val="20"/>
          <w:szCs w:val="20"/>
        </w:rPr>
        <w:t>, which</w:t>
      </w:r>
      <w:r w:rsidR="00696FC2">
        <w:rPr>
          <w:sz w:val="20"/>
          <w:szCs w:val="20"/>
        </w:rPr>
        <w:t xml:space="preserve"> </w:t>
      </w:r>
      <w:r w:rsidR="00696FC2">
        <w:rPr>
          <w:rFonts w:hint="eastAsia"/>
          <w:sz w:val="20"/>
          <w:szCs w:val="20"/>
        </w:rPr>
        <w:t>p</w:t>
      </w:r>
      <w:r w:rsidR="000531BE">
        <w:rPr>
          <w:sz w:val="20"/>
          <w:szCs w:val="20"/>
        </w:rPr>
        <w:t xml:space="preserve">rovides recommendations and standards for building </w:t>
      </w:r>
      <w:r w:rsidR="00696FC2">
        <w:rPr>
          <w:rFonts w:hint="eastAsia"/>
          <w:sz w:val="20"/>
          <w:szCs w:val="20"/>
        </w:rPr>
        <w:t xml:space="preserve">VNF TOSCA </w:t>
      </w:r>
      <w:r w:rsidR="000531BE">
        <w:rPr>
          <w:sz w:val="20"/>
          <w:szCs w:val="20"/>
        </w:rPr>
        <w:t xml:space="preserve">templates compatible with OpenO– initial implementations of Network Cloud. </w:t>
      </w:r>
      <w:r w:rsidR="00696FC2">
        <w:rPr>
          <w:rFonts w:hint="eastAsia"/>
          <w:sz w:val="20"/>
          <w:szCs w:val="20"/>
        </w:rPr>
        <w:t>It has the following features:</w:t>
      </w:r>
    </w:p>
    <w:p w14:paraId="598762C7" w14:textId="77777777" w:rsidR="000531BE" w:rsidRDefault="00696FC2" w:rsidP="00696FC2">
      <w:pPr>
        <w:pStyle w:val="Default"/>
        <w:numPr>
          <w:ilvl w:val="0"/>
          <w:numId w:val="19"/>
        </w:numPr>
        <w:rPr>
          <w:sz w:val="20"/>
          <w:szCs w:val="20"/>
        </w:rPr>
      </w:pPr>
      <w:r>
        <w:rPr>
          <w:rFonts w:hint="eastAsia"/>
          <w:sz w:val="20"/>
          <w:szCs w:val="20"/>
        </w:rPr>
        <w:t>VNF TOSCA template designer supports GUI and CLI.</w:t>
      </w:r>
    </w:p>
    <w:p w14:paraId="39E53F8A" w14:textId="77777777" w:rsidR="00696FC2" w:rsidRDefault="00696FC2" w:rsidP="00696FC2">
      <w:pPr>
        <w:pStyle w:val="Default"/>
        <w:numPr>
          <w:ilvl w:val="0"/>
          <w:numId w:val="19"/>
        </w:numPr>
        <w:rPr>
          <w:sz w:val="20"/>
          <w:szCs w:val="20"/>
        </w:rPr>
      </w:pPr>
      <w:r>
        <w:rPr>
          <w:rFonts w:hint="eastAsia"/>
          <w:sz w:val="20"/>
          <w:szCs w:val="20"/>
        </w:rPr>
        <w:t xml:space="preserve">VNF TOSCA template is aligned to the newest TOSCA protocol, </w:t>
      </w:r>
      <w:r>
        <w:rPr>
          <w:sz w:val="20"/>
          <w:szCs w:val="20"/>
        </w:rPr>
        <w:t>“Working Draft 04</w:t>
      </w:r>
      <w:r>
        <w:rPr>
          <w:rFonts w:hint="eastAsia"/>
          <w:sz w:val="20"/>
          <w:szCs w:val="20"/>
        </w:rPr>
        <w:t>-</w:t>
      </w:r>
      <w:r w:rsidRPr="001C0EA4">
        <w:rPr>
          <w:rFonts w:hint="eastAsia"/>
          <w:sz w:val="20"/>
          <w:szCs w:val="20"/>
        </w:rPr>
        <w:t>Revision</w:t>
      </w:r>
      <w:r w:rsidRPr="001C0EA4">
        <w:rPr>
          <w:sz w:val="20"/>
          <w:szCs w:val="20"/>
        </w:rPr>
        <w:t xml:space="preserve"> </w:t>
      </w:r>
      <w:r w:rsidRPr="001C0EA4">
        <w:rPr>
          <w:rFonts w:hint="eastAsia"/>
          <w:sz w:val="20"/>
          <w:szCs w:val="20"/>
        </w:rPr>
        <w:t>06</w:t>
      </w:r>
      <w:r>
        <w:rPr>
          <w:sz w:val="20"/>
          <w:szCs w:val="20"/>
        </w:rPr>
        <w:t>”</w:t>
      </w:r>
      <w:r>
        <w:rPr>
          <w:rFonts w:hint="eastAsia"/>
          <w:sz w:val="20"/>
          <w:szCs w:val="20"/>
        </w:rPr>
        <w:t>.</w:t>
      </w:r>
    </w:p>
    <w:p w14:paraId="2AC36368" w14:textId="77777777" w:rsidR="00696FC2" w:rsidRDefault="00696FC2" w:rsidP="00696FC2">
      <w:pPr>
        <w:pStyle w:val="Default"/>
        <w:numPr>
          <w:ilvl w:val="0"/>
          <w:numId w:val="19"/>
        </w:numPr>
        <w:rPr>
          <w:sz w:val="20"/>
          <w:szCs w:val="20"/>
        </w:rPr>
      </w:pPr>
      <w:r>
        <w:rPr>
          <w:rFonts w:hint="eastAsia"/>
          <w:sz w:val="20"/>
          <w:szCs w:val="20"/>
        </w:rPr>
        <w:lastRenderedPageBreak/>
        <w:t xml:space="preserve">VNF TOSCA template supports EPA features, such as NUMA, Hyper Threading, </w:t>
      </w:r>
      <w:r w:rsidRPr="00E70919">
        <w:rPr>
          <w:rFonts w:ascii="Consolas" w:hAnsi="Consolas" w:cs="Consolas"/>
          <w:szCs w:val="20"/>
        </w:rPr>
        <w:t>SRIOV</w:t>
      </w:r>
      <w:r>
        <w:rPr>
          <w:rFonts w:ascii="Consolas" w:hAnsi="Consolas" w:cs="Consolas" w:hint="eastAsia"/>
          <w:szCs w:val="20"/>
        </w:rPr>
        <w:t>，</w:t>
      </w:r>
      <w:r>
        <w:rPr>
          <w:rFonts w:ascii="Consolas" w:hAnsi="Consolas" w:cs="Consolas" w:hint="eastAsia"/>
          <w:szCs w:val="20"/>
        </w:rPr>
        <w:t xml:space="preserve"> etc.</w:t>
      </w:r>
    </w:p>
    <w:p w14:paraId="24C95131" w14:textId="77777777" w:rsidR="00696FC2" w:rsidRPr="00696FC2" w:rsidRDefault="00696FC2" w:rsidP="000531BE">
      <w:pPr>
        <w:pStyle w:val="Default"/>
        <w:rPr>
          <w:sz w:val="20"/>
          <w:szCs w:val="20"/>
        </w:rPr>
      </w:pPr>
    </w:p>
    <w:p w14:paraId="5A3C986B" w14:textId="77777777" w:rsidR="000531BE" w:rsidRDefault="000531BE" w:rsidP="00470802">
      <w:pPr>
        <w:pStyle w:val="2"/>
        <w:numPr>
          <w:ilvl w:val="1"/>
          <w:numId w:val="1"/>
        </w:numPr>
      </w:pPr>
      <w:bookmarkStart w:id="1" w:name="_Toc480879503"/>
      <w:r w:rsidRPr="00470802">
        <w:t>Intended Audience</w:t>
      </w:r>
      <w:bookmarkEnd w:id="1"/>
      <w:r w:rsidRPr="00470802">
        <w:t xml:space="preserve"> </w:t>
      </w:r>
    </w:p>
    <w:p w14:paraId="61B035FB" w14:textId="77777777" w:rsidR="000531BE" w:rsidRDefault="000531BE" w:rsidP="000531BE">
      <w:pPr>
        <w:pStyle w:val="Default"/>
        <w:rPr>
          <w:sz w:val="20"/>
          <w:szCs w:val="20"/>
        </w:rPr>
      </w:pPr>
      <w:r>
        <w:rPr>
          <w:sz w:val="20"/>
          <w:szCs w:val="20"/>
        </w:rPr>
        <w:t>This document is intended for persons developing</w:t>
      </w:r>
      <w:r w:rsidR="003E397C">
        <w:rPr>
          <w:rFonts w:hint="eastAsia"/>
          <w:sz w:val="20"/>
          <w:szCs w:val="20"/>
        </w:rPr>
        <w:t xml:space="preserve"> VNF</w:t>
      </w:r>
      <w:r>
        <w:rPr>
          <w:sz w:val="20"/>
          <w:szCs w:val="20"/>
        </w:rPr>
        <w:t xml:space="preserve"> </w:t>
      </w:r>
      <w:r w:rsidR="003E397C">
        <w:rPr>
          <w:rFonts w:hint="eastAsia"/>
          <w:sz w:val="20"/>
          <w:szCs w:val="20"/>
        </w:rPr>
        <w:t>TOSCA</w:t>
      </w:r>
      <w:r>
        <w:rPr>
          <w:sz w:val="20"/>
          <w:szCs w:val="20"/>
        </w:rPr>
        <w:t xml:space="preserve"> templates that will be orchestrated by OpenO. </w:t>
      </w:r>
    </w:p>
    <w:p w14:paraId="4013DAB7" w14:textId="77777777" w:rsidR="000531BE" w:rsidRDefault="000531BE" w:rsidP="00470802">
      <w:pPr>
        <w:pStyle w:val="2"/>
        <w:numPr>
          <w:ilvl w:val="1"/>
          <w:numId w:val="1"/>
        </w:numPr>
      </w:pPr>
      <w:bookmarkStart w:id="2" w:name="_Toc480879504"/>
      <w:r w:rsidRPr="00470802">
        <w:t>Scope</w:t>
      </w:r>
      <w:bookmarkEnd w:id="2"/>
      <w:r w:rsidRPr="00470802">
        <w:t xml:space="preserve"> </w:t>
      </w:r>
    </w:p>
    <w:p w14:paraId="54BA73F9" w14:textId="77777777" w:rsidR="000531BE" w:rsidRDefault="003E397C" w:rsidP="000531BE">
      <w:pPr>
        <w:pStyle w:val="Default"/>
        <w:rPr>
          <w:sz w:val="20"/>
          <w:szCs w:val="20"/>
        </w:rPr>
      </w:pPr>
      <w:r>
        <w:rPr>
          <w:sz w:val="20"/>
          <w:szCs w:val="20"/>
        </w:rPr>
        <w:t xml:space="preserve">OpenO </w:t>
      </w:r>
      <w:r w:rsidR="000531BE">
        <w:rPr>
          <w:sz w:val="20"/>
          <w:szCs w:val="20"/>
        </w:rPr>
        <w:t>implementations of Network Cloud</w:t>
      </w:r>
      <w:r>
        <w:rPr>
          <w:rFonts w:hint="eastAsia"/>
          <w:sz w:val="20"/>
          <w:szCs w:val="20"/>
        </w:rPr>
        <w:t xml:space="preserve"> </w:t>
      </w:r>
      <w:r w:rsidR="000531BE">
        <w:rPr>
          <w:rFonts w:hint="eastAsia"/>
          <w:sz w:val="20"/>
          <w:szCs w:val="20"/>
        </w:rPr>
        <w:t>supports</w:t>
      </w:r>
      <w:r w:rsidR="000531BE">
        <w:rPr>
          <w:sz w:val="20"/>
          <w:szCs w:val="20"/>
        </w:rPr>
        <w:t xml:space="preserve"> </w:t>
      </w:r>
      <w:r w:rsidR="000531BE">
        <w:rPr>
          <w:rFonts w:hint="eastAsia"/>
          <w:sz w:val="20"/>
          <w:szCs w:val="20"/>
        </w:rPr>
        <w:t>TOSCA</w:t>
      </w:r>
      <w:r w:rsidR="000531BE">
        <w:rPr>
          <w:sz w:val="20"/>
          <w:szCs w:val="20"/>
        </w:rPr>
        <w:t xml:space="preserve"> Templates, also referred to as </w:t>
      </w:r>
      <w:r w:rsidR="000531BE">
        <w:rPr>
          <w:rFonts w:hint="eastAsia"/>
          <w:sz w:val="20"/>
          <w:szCs w:val="20"/>
        </w:rPr>
        <w:t xml:space="preserve">TOSCA </w:t>
      </w:r>
      <w:r>
        <w:rPr>
          <w:sz w:val="20"/>
          <w:szCs w:val="20"/>
        </w:rPr>
        <w:t>in this document.</w:t>
      </w:r>
    </w:p>
    <w:p w14:paraId="0FFFFAF7" w14:textId="77777777" w:rsidR="00211B9B" w:rsidRDefault="000531BE" w:rsidP="000531BE">
      <w:pPr>
        <w:pStyle w:val="Default"/>
        <w:rPr>
          <w:sz w:val="20"/>
          <w:szCs w:val="20"/>
        </w:rPr>
      </w:pPr>
      <w:r>
        <w:rPr>
          <w:sz w:val="20"/>
          <w:szCs w:val="20"/>
        </w:rPr>
        <w:t xml:space="preserve">OpenO requires the </w:t>
      </w:r>
      <w:r>
        <w:rPr>
          <w:rFonts w:hint="eastAsia"/>
          <w:sz w:val="20"/>
          <w:szCs w:val="20"/>
        </w:rPr>
        <w:t>TOSCA</w:t>
      </w:r>
      <w:r>
        <w:rPr>
          <w:sz w:val="20"/>
          <w:szCs w:val="20"/>
        </w:rPr>
        <w:t xml:space="preserve"> Templates to follow a specific format. This document provides the mandatory, recommended, and optional requirements associated with this format. </w:t>
      </w:r>
    </w:p>
    <w:p w14:paraId="6A4B9199" w14:textId="77777777" w:rsidR="000531BE" w:rsidRDefault="000531BE" w:rsidP="00470802">
      <w:pPr>
        <w:pStyle w:val="2"/>
        <w:numPr>
          <w:ilvl w:val="1"/>
          <w:numId w:val="1"/>
        </w:numPr>
      </w:pPr>
      <w:bookmarkStart w:id="3" w:name="_Toc480879505"/>
      <w:r w:rsidRPr="00470802">
        <w:t>Overview</w:t>
      </w:r>
      <w:bookmarkEnd w:id="3"/>
      <w:r w:rsidRPr="00470802">
        <w:t xml:space="preserve"> </w:t>
      </w:r>
    </w:p>
    <w:p w14:paraId="701D7970" w14:textId="77777777" w:rsidR="00584CDA" w:rsidRDefault="00584CDA" w:rsidP="00AD7ECD">
      <w:r>
        <w:rPr>
          <w:rFonts w:hint="eastAsia"/>
        </w:rPr>
        <w:t>The document includes three charters to help the VNF vendors to use the VNF model design tools and understand the VNF package structure and VNF TOSCA templates.</w:t>
      </w:r>
    </w:p>
    <w:p w14:paraId="35C8BC3E" w14:textId="77777777" w:rsidR="00AD7ECD" w:rsidRDefault="00AD7ECD" w:rsidP="00AD7ECD">
      <w:r>
        <w:rPr>
          <w:rFonts w:hint="eastAsia"/>
        </w:rPr>
        <w:t>In the OPENO, VNF Package and VNFD template can be designed by manually or via model designer tools.</w:t>
      </w:r>
      <w:r w:rsidR="002F4C49">
        <w:rPr>
          <w:rFonts w:hint="eastAsia"/>
        </w:rPr>
        <w:t xml:space="preserve"> VNF model designer tools can provide the GUI and CLI tools for the VNF vendor to develop the VNF Package and VNFD template.</w:t>
      </w:r>
    </w:p>
    <w:p w14:paraId="70EA686B" w14:textId="77777777" w:rsidR="00584CDA" w:rsidRDefault="00584CDA" w:rsidP="00AD7ECD">
      <w:r>
        <w:rPr>
          <w:rFonts w:hint="eastAsia"/>
        </w:rPr>
        <w:t>The VNF package structure is align to the NFV TOSCA protocol, and supports CSAR</w:t>
      </w:r>
    </w:p>
    <w:p w14:paraId="6BB4BF2A" w14:textId="77777777" w:rsidR="002F4C49" w:rsidRDefault="002F4C49" w:rsidP="00AD7ECD">
      <w:r>
        <w:rPr>
          <w:rFonts w:hint="eastAsia"/>
        </w:rPr>
        <w:t xml:space="preserve">The VNFD and VNF package are all align to the NFV TOSCA </w:t>
      </w:r>
      <w:r>
        <w:t>protocol</w:t>
      </w:r>
      <w:r>
        <w:rPr>
          <w:rFonts w:hint="eastAsia"/>
        </w:rPr>
        <w:t xml:space="preserve">, which supports multiple TOSCA template yaml files, and also supports self-defined node or other </w:t>
      </w:r>
      <w:r w:rsidR="00584CDA">
        <w:t>extensions</w:t>
      </w:r>
      <w:r>
        <w:rPr>
          <w:rFonts w:hint="eastAsia"/>
        </w:rPr>
        <w:t xml:space="preserve">. </w:t>
      </w:r>
    </w:p>
    <w:p w14:paraId="1016967C" w14:textId="77777777" w:rsidR="00944B63" w:rsidRDefault="00944B63" w:rsidP="00FB1EE9">
      <w:pPr>
        <w:pStyle w:val="Default"/>
        <w:rPr>
          <w:sz w:val="20"/>
          <w:szCs w:val="20"/>
        </w:rPr>
      </w:pPr>
    </w:p>
    <w:p w14:paraId="4D97DFFF" w14:textId="77777777" w:rsidR="00FB1EE9" w:rsidRDefault="00696FC2" w:rsidP="00266E19">
      <w:pPr>
        <w:pStyle w:val="1"/>
      </w:pPr>
      <w:bookmarkStart w:id="4" w:name="_Toc480879506"/>
      <w:r>
        <w:rPr>
          <w:rFonts w:hint="eastAsia"/>
        </w:rPr>
        <w:t>VNF TOSCA Designer</w:t>
      </w:r>
      <w:bookmarkEnd w:id="4"/>
    </w:p>
    <w:p w14:paraId="56792861" w14:textId="77777777" w:rsidR="00391359" w:rsidRPr="007E5D20" w:rsidRDefault="00391359" w:rsidP="00391359">
      <w:pPr>
        <w:pStyle w:val="2"/>
        <w:numPr>
          <w:ilvl w:val="1"/>
          <w:numId w:val="1"/>
        </w:numPr>
      </w:pPr>
      <w:bookmarkStart w:id="5" w:name="_Toc480879507"/>
      <w:r w:rsidRPr="007E5D20">
        <w:t>Specifications</w:t>
      </w:r>
      <w:bookmarkEnd w:id="5"/>
    </w:p>
    <w:p w14:paraId="010EFCEA" w14:textId="77777777" w:rsidR="00391359" w:rsidRPr="00EC7D7B" w:rsidRDefault="00391359" w:rsidP="00391359">
      <w:pPr>
        <w:pStyle w:val="Default"/>
        <w:ind w:firstLineChars="200" w:firstLine="420"/>
        <w:rPr>
          <w:rFonts w:ascii="Times New Roman" w:hAnsi="Times New Roman" w:cs="Times New Roman"/>
          <w:sz w:val="21"/>
          <w:szCs w:val="21"/>
        </w:rPr>
      </w:pPr>
      <w:r w:rsidRPr="00EC7D7B">
        <w:rPr>
          <w:rFonts w:ascii="Times New Roman" w:hAnsi="Times New Roman" w:cs="Times New Roman"/>
          <w:sz w:val="21"/>
          <w:szCs w:val="21"/>
        </w:rPr>
        <w:t>Model design follows the following specifications:</w:t>
      </w:r>
    </w:p>
    <w:p w14:paraId="37095129" w14:textId="77777777" w:rsidR="00391359" w:rsidRPr="00EC7D7B" w:rsidRDefault="00391359" w:rsidP="00391359">
      <w:pPr>
        <w:pStyle w:val="Default"/>
        <w:ind w:firstLineChars="200" w:firstLine="420"/>
        <w:rPr>
          <w:rFonts w:ascii="Times New Roman" w:hAnsi="Times New Roman" w:cs="Times New Roman"/>
          <w:sz w:val="21"/>
          <w:szCs w:val="21"/>
        </w:rPr>
      </w:pPr>
      <w:r w:rsidRPr="00EC7D7B">
        <w:rPr>
          <w:rFonts w:ascii="Times New Roman" w:hAnsi="Times New Roman" w:cs="Times New Roman"/>
          <w:sz w:val="21"/>
          <w:szCs w:val="21"/>
        </w:rPr>
        <w:t>TOSCA-v1.0:</w:t>
      </w:r>
    </w:p>
    <w:p w14:paraId="7B7B558D" w14:textId="77777777" w:rsidR="00391359" w:rsidRPr="00EC7D7B" w:rsidRDefault="00391359" w:rsidP="00391359">
      <w:pPr>
        <w:pStyle w:val="Default"/>
        <w:ind w:firstLineChars="200" w:firstLine="420"/>
        <w:rPr>
          <w:rFonts w:ascii="Times New Roman" w:hAnsi="Times New Roman" w:cs="Times New Roman"/>
          <w:sz w:val="21"/>
          <w:szCs w:val="21"/>
        </w:rPr>
      </w:pPr>
      <w:r w:rsidRPr="00EC7D7B">
        <w:rPr>
          <w:rFonts w:ascii="Times New Roman" w:hAnsi="Times New Roman" w:cs="Times New Roman"/>
          <w:sz w:val="21"/>
          <w:szCs w:val="21"/>
        </w:rPr>
        <w:t>http://docs.oasis-open.org/tosca/TOSCA/v1.0/TOSCA-v1.0.html</w:t>
      </w:r>
    </w:p>
    <w:p w14:paraId="458E0EB7" w14:textId="77777777" w:rsidR="00391359" w:rsidRPr="00EC7D7B" w:rsidRDefault="00391359" w:rsidP="00391359">
      <w:pPr>
        <w:pStyle w:val="Default"/>
        <w:ind w:firstLineChars="200" w:firstLine="420"/>
        <w:rPr>
          <w:rFonts w:ascii="Times New Roman" w:hAnsi="Times New Roman" w:cs="Times New Roman"/>
          <w:sz w:val="21"/>
          <w:szCs w:val="21"/>
        </w:rPr>
      </w:pPr>
      <w:r w:rsidRPr="00EC7D7B">
        <w:rPr>
          <w:rFonts w:ascii="Times New Roman" w:hAnsi="Times New Roman" w:cs="Times New Roman"/>
          <w:sz w:val="21"/>
          <w:szCs w:val="21"/>
        </w:rPr>
        <w:t>TOSCA-Simple-Profile-YAML-v1.1:</w:t>
      </w:r>
    </w:p>
    <w:p w14:paraId="75D74C22" w14:textId="77777777" w:rsidR="00391359" w:rsidRPr="00EC7D7B" w:rsidRDefault="00391359" w:rsidP="00391359">
      <w:pPr>
        <w:pStyle w:val="Default"/>
        <w:ind w:firstLineChars="200" w:firstLine="420"/>
        <w:rPr>
          <w:rFonts w:ascii="Times New Roman" w:hAnsi="Times New Roman" w:cs="Times New Roman"/>
          <w:sz w:val="21"/>
          <w:szCs w:val="21"/>
        </w:rPr>
      </w:pPr>
      <w:r w:rsidRPr="00EC7D7B">
        <w:rPr>
          <w:rFonts w:ascii="Times New Roman" w:hAnsi="Times New Roman" w:cs="Times New Roman"/>
          <w:sz w:val="21"/>
          <w:szCs w:val="21"/>
        </w:rPr>
        <w:t>http://docs.oasis-open.org/tosca/TOSCA-Simple-Profile-YAML/v1.1/TOSCA-Simple-Profile-YAML-v1.1.html</w:t>
      </w:r>
    </w:p>
    <w:p w14:paraId="5F90A365" w14:textId="77777777" w:rsidR="00391359" w:rsidRDefault="00391359" w:rsidP="00391359">
      <w:pPr>
        <w:pStyle w:val="Default"/>
        <w:ind w:firstLineChars="200" w:firstLine="420"/>
        <w:rPr>
          <w:rFonts w:ascii="Times New Roman" w:hAnsi="Times New Roman" w:cs="Times New Roman"/>
          <w:sz w:val="21"/>
          <w:szCs w:val="21"/>
        </w:rPr>
      </w:pPr>
      <w:r w:rsidRPr="00EC7D7B">
        <w:rPr>
          <w:rFonts w:ascii="Times New Roman" w:hAnsi="Times New Roman" w:cs="Times New Roman"/>
          <w:sz w:val="21"/>
          <w:szCs w:val="21"/>
        </w:rPr>
        <w:t>tosca-nfv-v1.0-wd04-rev06.</w:t>
      </w:r>
    </w:p>
    <w:p w14:paraId="4AD93B06" w14:textId="77777777" w:rsidR="00391359" w:rsidRDefault="00391359" w:rsidP="00391359">
      <w:pPr>
        <w:pStyle w:val="Default"/>
        <w:rPr>
          <w:rFonts w:ascii="Times New Roman" w:hAnsi="Times New Roman" w:cs="Times New Roman"/>
          <w:sz w:val="21"/>
          <w:szCs w:val="21"/>
        </w:rPr>
      </w:pPr>
    </w:p>
    <w:p w14:paraId="0ABA2D26" w14:textId="77777777" w:rsidR="00391359" w:rsidRPr="00FC193F" w:rsidRDefault="00391359" w:rsidP="00391359">
      <w:pPr>
        <w:pStyle w:val="2"/>
        <w:numPr>
          <w:ilvl w:val="1"/>
          <w:numId w:val="1"/>
        </w:numPr>
      </w:pPr>
      <w:bookmarkStart w:id="6" w:name="_Toc480879508"/>
      <w:r w:rsidRPr="00FC193F">
        <w:rPr>
          <w:rFonts w:hint="eastAsia"/>
        </w:rPr>
        <w:lastRenderedPageBreak/>
        <w:t>Model Design</w:t>
      </w:r>
      <w:bookmarkEnd w:id="6"/>
    </w:p>
    <w:p w14:paraId="2362C7B9" w14:textId="77777777" w:rsidR="00391359" w:rsidRPr="005B1DA2" w:rsidRDefault="00391359" w:rsidP="00391359">
      <w:pPr>
        <w:pStyle w:val="3"/>
        <w:numPr>
          <w:ilvl w:val="2"/>
          <w:numId w:val="1"/>
        </w:numPr>
        <w:rPr>
          <w:color w:val="auto"/>
        </w:rPr>
      </w:pPr>
      <w:bookmarkStart w:id="7" w:name="_Toc480879509"/>
      <w:r w:rsidRPr="005B1DA2">
        <w:rPr>
          <w:color w:val="auto"/>
        </w:rPr>
        <w:t>Component Design</w:t>
      </w:r>
      <w:bookmarkEnd w:id="7"/>
    </w:p>
    <w:p w14:paraId="1F94D189" w14:textId="77777777" w:rsidR="00391359" w:rsidRPr="00551907" w:rsidRDefault="00391359" w:rsidP="00391359">
      <w:pPr>
        <w:ind w:firstLineChars="200" w:firstLine="420"/>
        <w:rPr>
          <w:rFonts w:ascii="Times New Roman" w:hAnsi="Times New Roman" w:cs="Times New Roman"/>
        </w:rPr>
      </w:pPr>
      <w:r w:rsidRPr="00551907">
        <w:rPr>
          <w:rFonts w:ascii="Times New Roman" w:hAnsi="Times New Roman" w:cs="Times New Roman"/>
        </w:rPr>
        <w:t>Components used in service orchestration as the basic unit of NF/NS service template</w:t>
      </w:r>
      <w:r w:rsidR="002F4B36" w:rsidRPr="00551907">
        <w:rPr>
          <w:rFonts w:ascii="Times New Roman" w:hAnsi="Times New Roman" w:cs="Times New Roman"/>
        </w:rPr>
        <w:t>.</w:t>
      </w:r>
    </w:p>
    <w:p w14:paraId="2B3739A1" w14:textId="77777777" w:rsidR="002F4B36" w:rsidRDefault="002F4B36" w:rsidP="00391359">
      <w:pPr>
        <w:ind w:firstLineChars="200" w:firstLine="420"/>
      </w:pPr>
    </w:p>
    <w:p w14:paraId="00AAAC8F" w14:textId="77777777" w:rsidR="00391359" w:rsidRPr="005B1DA2" w:rsidRDefault="00391359" w:rsidP="00391359">
      <w:pPr>
        <w:pStyle w:val="4"/>
        <w:numPr>
          <w:ilvl w:val="3"/>
          <w:numId w:val="1"/>
        </w:numPr>
        <w:rPr>
          <w:color w:val="auto"/>
        </w:rPr>
      </w:pPr>
      <w:r w:rsidRPr="005B1DA2">
        <w:rPr>
          <w:rFonts w:hint="eastAsia"/>
          <w:color w:val="auto"/>
        </w:rPr>
        <w:t>NF Component Design</w:t>
      </w:r>
    </w:p>
    <w:p w14:paraId="2EAA9FF9" w14:textId="77777777" w:rsidR="00391359" w:rsidRDefault="00391359" w:rsidP="00434286">
      <w:pPr>
        <w:ind w:firstLine="432"/>
        <w:rPr>
          <w:rFonts w:ascii="Times New Roman" w:hAnsi="Times New Roman" w:cs="Times New Roman"/>
        </w:rPr>
      </w:pPr>
      <w:r w:rsidRPr="00A71AF1">
        <w:rPr>
          <w:rFonts w:ascii="Times New Roman" w:hAnsi="Times New Roman" w:cs="Times New Roman"/>
        </w:rPr>
        <w:t>Follows specification tosca-nfv-v1.0-wd04-rev06, defined the components in NF orchestration, including VDU.Compute</w:t>
      </w:r>
      <w:r w:rsidRPr="00A71AF1">
        <w:rPr>
          <w:rFonts w:ascii="Times New Roman" w:cs="Times New Roman"/>
        </w:rPr>
        <w:t>、</w:t>
      </w:r>
      <w:r w:rsidRPr="00A71AF1">
        <w:rPr>
          <w:rFonts w:ascii="Times New Roman" w:hAnsi="Times New Roman" w:cs="Times New Roman"/>
        </w:rPr>
        <w:t>VirtualStorage</w:t>
      </w:r>
      <w:r w:rsidRPr="00A71AF1">
        <w:rPr>
          <w:rFonts w:ascii="Times New Roman" w:cs="Times New Roman"/>
        </w:rPr>
        <w:t>、</w:t>
      </w:r>
      <w:r w:rsidRPr="00A71AF1">
        <w:rPr>
          <w:rFonts w:ascii="Times New Roman" w:hAnsi="Times New Roman" w:cs="Times New Roman"/>
        </w:rPr>
        <w:t>Cpd</w:t>
      </w:r>
      <w:r w:rsidRPr="00A71AF1">
        <w:rPr>
          <w:rFonts w:ascii="Times New Roman" w:cs="Times New Roman"/>
        </w:rPr>
        <w:t>、</w:t>
      </w:r>
      <w:r w:rsidRPr="00A71AF1">
        <w:rPr>
          <w:rFonts w:ascii="Times New Roman" w:hAnsi="Times New Roman" w:cs="Times New Roman"/>
        </w:rPr>
        <w:t>VduCpd</w:t>
      </w:r>
      <w:r w:rsidRPr="00A71AF1">
        <w:rPr>
          <w:rFonts w:ascii="Times New Roman" w:cs="Times New Roman"/>
        </w:rPr>
        <w:t>、</w:t>
      </w:r>
      <w:r w:rsidRPr="00A71AF1">
        <w:rPr>
          <w:rFonts w:ascii="Times New Roman" w:hAnsi="Times New Roman" w:cs="Times New Roman"/>
        </w:rPr>
        <w:t>VnfVirtualLinkDesc</w:t>
      </w:r>
      <w:r w:rsidRPr="00A71AF1">
        <w:rPr>
          <w:rFonts w:ascii="Times New Roman" w:cs="Times New Roman"/>
        </w:rPr>
        <w:t>、</w:t>
      </w:r>
      <w:r w:rsidRPr="00A71AF1">
        <w:rPr>
          <w:rFonts w:ascii="Times New Roman" w:hAnsi="Times New Roman" w:cs="Times New Roman"/>
        </w:rPr>
        <w:t>VnfExtCpd etc. Currently, these components packaged and distributed with designer as basic components of NFV.</w:t>
      </w:r>
    </w:p>
    <w:p w14:paraId="62C7EBDF" w14:textId="77777777" w:rsidR="00434286" w:rsidRPr="00A71AF1" w:rsidRDefault="00434286" w:rsidP="00434286">
      <w:pPr>
        <w:ind w:firstLine="432"/>
        <w:rPr>
          <w:rFonts w:ascii="Times New Roman" w:hAnsi="Times New Roman" w:cs="Times New Roman"/>
        </w:rPr>
      </w:pPr>
    </w:p>
    <w:p w14:paraId="2AB0BC3E" w14:textId="77777777" w:rsidR="00391359" w:rsidRPr="005B1DA2" w:rsidRDefault="00391359" w:rsidP="00391359">
      <w:pPr>
        <w:pStyle w:val="4"/>
        <w:numPr>
          <w:ilvl w:val="3"/>
          <w:numId w:val="1"/>
        </w:numPr>
        <w:rPr>
          <w:color w:val="auto"/>
        </w:rPr>
      </w:pPr>
      <w:r w:rsidRPr="005B1DA2">
        <w:rPr>
          <w:rFonts w:hint="eastAsia"/>
          <w:color w:val="auto"/>
        </w:rPr>
        <w:t>NS Component Design</w:t>
      </w:r>
    </w:p>
    <w:p w14:paraId="593259CF" w14:textId="77777777" w:rsidR="00391359" w:rsidRDefault="00391359" w:rsidP="00580CBA">
      <w:pPr>
        <w:ind w:firstLine="432"/>
        <w:rPr>
          <w:rFonts w:ascii="Times New Roman" w:hAnsi="Times New Roman" w:cs="Times New Roman"/>
        </w:rPr>
      </w:pPr>
      <w:r w:rsidRPr="00580CBA">
        <w:rPr>
          <w:rFonts w:ascii="Times New Roman" w:hAnsi="Times New Roman" w:cs="Times New Roman"/>
        </w:rPr>
        <w:t>Follows specification tosca-nfv-v1.0-wd04-rev06, defined the components in NS orchestration. Including Cpd</w:t>
      </w:r>
      <w:r w:rsidRPr="00580CBA">
        <w:rPr>
          <w:rFonts w:ascii="Times New Roman" w:cs="Times New Roman"/>
        </w:rPr>
        <w:t>、</w:t>
      </w:r>
      <w:r w:rsidRPr="00580CBA">
        <w:rPr>
          <w:rFonts w:ascii="Times New Roman" w:hAnsi="Times New Roman" w:cs="Times New Roman"/>
        </w:rPr>
        <w:t>VnfVirtualLinkDesc</w:t>
      </w:r>
      <w:r w:rsidRPr="00580CBA">
        <w:rPr>
          <w:rFonts w:ascii="Times New Roman" w:cs="Times New Roman"/>
        </w:rPr>
        <w:t>、</w:t>
      </w:r>
      <w:r w:rsidRPr="00580CBA">
        <w:rPr>
          <w:rFonts w:ascii="Times New Roman" w:hAnsi="Times New Roman" w:cs="Times New Roman"/>
        </w:rPr>
        <w:t>VNF</w:t>
      </w:r>
      <w:r w:rsidRPr="00580CBA">
        <w:rPr>
          <w:rFonts w:ascii="Times New Roman" w:cs="Times New Roman"/>
        </w:rPr>
        <w:t>、</w:t>
      </w:r>
      <w:r w:rsidRPr="00580CBA">
        <w:rPr>
          <w:rFonts w:ascii="Times New Roman" w:hAnsi="Times New Roman" w:cs="Times New Roman"/>
        </w:rPr>
        <w:t>PNF</w:t>
      </w:r>
      <w:r w:rsidRPr="00580CBA">
        <w:rPr>
          <w:rFonts w:ascii="Times New Roman" w:cs="Times New Roman"/>
        </w:rPr>
        <w:t>、</w:t>
      </w:r>
      <w:r w:rsidRPr="00580CBA">
        <w:rPr>
          <w:rFonts w:ascii="Times New Roman" w:hAnsi="Times New Roman" w:cs="Times New Roman"/>
        </w:rPr>
        <w:t>FP</w:t>
      </w:r>
      <w:r w:rsidRPr="00580CBA">
        <w:rPr>
          <w:rFonts w:ascii="Times New Roman" w:cs="Times New Roman"/>
        </w:rPr>
        <w:t>、</w:t>
      </w:r>
      <w:r w:rsidRPr="00580CBA">
        <w:rPr>
          <w:rFonts w:ascii="Times New Roman" w:hAnsi="Times New Roman" w:cs="Times New Roman"/>
        </w:rPr>
        <w:t>VNFFG</w:t>
      </w:r>
      <w:r w:rsidRPr="00580CBA">
        <w:rPr>
          <w:rFonts w:ascii="Times New Roman" w:cs="Times New Roman"/>
        </w:rPr>
        <w:t>、</w:t>
      </w:r>
      <w:r w:rsidRPr="00580CBA">
        <w:rPr>
          <w:rFonts w:ascii="Times New Roman" w:hAnsi="Times New Roman" w:cs="Times New Roman"/>
        </w:rPr>
        <w:t>NS etc. Currently, these components packaged and distributed with designer as basic components of NFV.</w:t>
      </w:r>
    </w:p>
    <w:p w14:paraId="7BAC3861" w14:textId="77777777" w:rsidR="00580CBA" w:rsidRPr="00580CBA" w:rsidRDefault="00580CBA" w:rsidP="00580CBA">
      <w:pPr>
        <w:ind w:firstLine="432"/>
        <w:rPr>
          <w:rFonts w:ascii="Times New Roman" w:hAnsi="Times New Roman" w:cs="Times New Roman"/>
        </w:rPr>
      </w:pPr>
    </w:p>
    <w:p w14:paraId="18FBEDCE" w14:textId="77777777" w:rsidR="00391359" w:rsidRPr="005B1DA2" w:rsidRDefault="00391359" w:rsidP="00391359">
      <w:pPr>
        <w:pStyle w:val="4"/>
        <w:numPr>
          <w:ilvl w:val="3"/>
          <w:numId w:val="1"/>
        </w:numPr>
        <w:rPr>
          <w:color w:val="auto"/>
        </w:rPr>
      </w:pPr>
      <w:r w:rsidRPr="005B1DA2">
        <w:rPr>
          <w:rFonts w:hint="eastAsia"/>
          <w:color w:val="auto"/>
        </w:rPr>
        <w:t>Component Nesting Design</w:t>
      </w:r>
    </w:p>
    <w:p w14:paraId="13DEC863" w14:textId="77777777" w:rsidR="00391359" w:rsidRPr="00377915" w:rsidRDefault="00391359" w:rsidP="00391359">
      <w:pPr>
        <w:ind w:firstLine="420"/>
        <w:rPr>
          <w:rFonts w:ascii="Times New Roman" w:hAnsi="Times New Roman" w:cs="Times New Roman"/>
        </w:rPr>
      </w:pPr>
      <w:r w:rsidRPr="00377915">
        <w:rPr>
          <w:rFonts w:ascii="Times New Roman" w:hAnsi="Times New Roman" w:cs="Times New Roman"/>
        </w:rPr>
        <w:t>An orchestrated NF/NS service template can be mapped to a component with the keyword “substitution_mappings”. This component can be used in the orchestration of other NS.</w:t>
      </w:r>
    </w:p>
    <w:p w14:paraId="64BA3B8E" w14:textId="77777777" w:rsidR="00391359" w:rsidRPr="00377915" w:rsidRDefault="00391359" w:rsidP="00391359">
      <w:pPr>
        <w:ind w:firstLine="420"/>
        <w:rPr>
          <w:rFonts w:ascii="Times New Roman" w:hAnsi="Times New Roman" w:cs="Times New Roman"/>
        </w:rPr>
      </w:pPr>
      <w:r w:rsidRPr="00377915">
        <w:rPr>
          <w:rFonts w:ascii="Times New Roman" w:hAnsi="Times New Roman" w:cs="Times New Roman"/>
        </w:rPr>
        <w:t>Nested orchestration diagram shows as follows:</w:t>
      </w:r>
    </w:p>
    <w:p w14:paraId="578B9C43" w14:textId="77777777" w:rsidR="00391359" w:rsidRPr="006F5F1B" w:rsidRDefault="00391359" w:rsidP="00391359">
      <w:r>
        <w:rPr>
          <w:noProof/>
        </w:rPr>
        <w:drawing>
          <wp:inline distT="0" distB="0" distL="0" distR="0" wp14:anchorId="5BA43F32" wp14:editId="47195886">
            <wp:extent cx="2336165" cy="1570990"/>
            <wp:effectExtent l="19050" t="0" r="6985" b="0"/>
            <wp:docPr id="12" name="图片 1" descr="image2017-3-11 10: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age2017-3-11 10:25:3.png"/>
                    <pic:cNvPicPr>
                      <a:picLocks noChangeAspect="1" noChangeArrowheads="1"/>
                    </pic:cNvPicPr>
                  </pic:nvPicPr>
                  <pic:blipFill>
                    <a:blip r:embed="rId8" cstate="print"/>
                    <a:srcRect/>
                    <a:stretch>
                      <a:fillRect/>
                    </a:stretch>
                  </pic:blipFill>
                  <pic:spPr bwMode="auto">
                    <a:xfrm>
                      <a:off x="0" y="0"/>
                      <a:ext cx="2336165" cy="1570990"/>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14:anchorId="3265F415" wp14:editId="0C519695">
            <wp:extent cx="2444115" cy="1521460"/>
            <wp:effectExtent l="19050" t="0" r="0" b="0"/>
            <wp:docPr id="13" name="图片 4" descr="image2017-3-11 10: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image2017-3-11 10:20:21.png"/>
                    <pic:cNvPicPr>
                      <a:picLocks noChangeAspect="1" noChangeArrowheads="1"/>
                    </pic:cNvPicPr>
                  </pic:nvPicPr>
                  <pic:blipFill>
                    <a:blip r:embed="rId9" cstate="print"/>
                    <a:srcRect/>
                    <a:stretch>
                      <a:fillRect/>
                    </a:stretch>
                  </pic:blipFill>
                  <pic:spPr bwMode="auto">
                    <a:xfrm>
                      <a:off x="0" y="0"/>
                      <a:ext cx="2444115" cy="1521460"/>
                    </a:xfrm>
                    <a:prstGeom prst="rect">
                      <a:avLst/>
                    </a:prstGeom>
                    <a:noFill/>
                    <a:ln w="9525">
                      <a:noFill/>
                      <a:miter lim="800000"/>
                      <a:headEnd/>
                      <a:tailEnd/>
                    </a:ln>
                  </pic:spPr>
                </pic:pic>
              </a:graphicData>
            </a:graphic>
          </wp:inline>
        </w:drawing>
      </w:r>
    </w:p>
    <w:p w14:paraId="21F6A2D7" w14:textId="77777777" w:rsidR="00391359" w:rsidRDefault="00391359" w:rsidP="00391359"/>
    <w:p w14:paraId="0DD1C62F" w14:textId="77777777" w:rsidR="00391359" w:rsidRPr="00A52CD0" w:rsidRDefault="00391359" w:rsidP="00391359">
      <w:pPr>
        <w:numPr>
          <w:ilvl w:val="0"/>
          <w:numId w:val="20"/>
        </w:numPr>
        <w:rPr>
          <w:rFonts w:ascii="Times New Roman" w:hAnsi="Times New Roman" w:cs="Times New Roman"/>
        </w:rPr>
      </w:pPr>
      <w:r w:rsidRPr="00A52CD0">
        <w:rPr>
          <w:rFonts w:ascii="Times New Roman" w:hAnsi="Times New Roman" w:cs="Times New Roman"/>
        </w:rPr>
        <w:t>Requirement Mapping</w:t>
      </w:r>
    </w:p>
    <w:p w14:paraId="43ACB5C4" w14:textId="77777777" w:rsidR="00391359" w:rsidRPr="00A52CD0" w:rsidRDefault="00391359" w:rsidP="00391359">
      <w:pPr>
        <w:numPr>
          <w:ilvl w:val="0"/>
          <w:numId w:val="20"/>
        </w:numPr>
        <w:rPr>
          <w:rFonts w:ascii="Times New Roman" w:hAnsi="Times New Roman" w:cs="Times New Roman"/>
        </w:rPr>
      </w:pPr>
      <w:r w:rsidRPr="00A52CD0">
        <w:rPr>
          <w:rFonts w:ascii="Times New Roman" w:hAnsi="Times New Roman" w:cs="Times New Roman"/>
        </w:rPr>
        <w:t>Capability Mapping</w:t>
      </w:r>
    </w:p>
    <w:p w14:paraId="53C5FEFD" w14:textId="77777777" w:rsidR="00391359" w:rsidRPr="00A52CD0" w:rsidRDefault="00391359" w:rsidP="00391359">
      <w:pPr>
        <w:numPr>
          <w:ilvl w:val="0"/>
          <w:numId w:val="20"/>
        </w:numPr>
        <w:rPr>
          <w:rFonts w:ascii="Times New Roman" w:hAnsi="Times New Roman" w:cs="Times New Roman"/>
        </w:rPr>
      </w:pPr>
      <w:r w:rsidRPr="00A52CD0">
        <w:rPr>
          <w:rFonts w:ascii="Times New Roman" w:hAnsi="Times New Roman" w:cs="Times New Roman"/>
        </w:rPr>
        <w:t>Property Mapping</w:t>
      </w:r>
    </w:p>
    <w:p w14:paraId="6DD40121" w14:textId="77777777" w:rsidR="00391359" w:rsidRPr="00A52CD0" w:rsidRDefault="00391359" w:rsidP="00391359">
      <w:pPr>
        <w:rPr>
          <w:rFonts w:ascii="Times New Roman" w:hAnsi="Times New Roman" w:cs="Times New Roman"/>
        </w:rPr>
      </w:pPr>
      <w:r w:rsidRPr="00A52CD0">
        <w:rPr>
          <w:rFonts w:ascii="Times New Roman" w:hAnsi="Times New Roman" w:cs="Times New Roman"/>
        </w:rPr>
        <w:t xml:space="preserve">    The input parameters in service template can be mapped to the property in component automatically.</w:t>
      </w:r>
    </w:p>
    <w:p w14:paraId="793C4B4B" w14:textId="77777777" w:rsidR="00391359" w:rsidRPr="005B1DA2" w:rsidRDefault="00391359" w:rsidP="00391359">
      <w:pPr>
        <w:pStyle w:val="4"/>
        <w:numPr>
          <w:ilvl w:val="3"/>
          <w:numId w:val="1"/>
        </w:numPr>
        <w:rPr>
          <w:color w:val="auto"/>
        </w:rPr>
      </w:pPr>
      <w:r w:rsidRPr="005B1DA2">
        <w:rPr>
          <w:rFonts w:hint="eastAsia"/>
          <w:color w:val="auto"/>
        </w:rPr>
        <w:t xml:space="preserve">Component </w:t>
      </w:r>
      <w:r w:rsidRPr="005B1DA2">
        <w:rPr>
          <w:color w:val="auto"/>
        </w:rPr>
        <w:t>Customiz</w:t>
      </w:r>
      <w:r w:rsidRPr="005B1DA2">
        <w:rPr>
          <w:rFonts w:hint="eastAsia"/>
          <w:color w:val="auto"/>
        </w:rPr>
        <w:t>ing</w:t>
      </w:r>
    </w:p>
    <w:p w14:paraId="19216346" w14:textId="77777777" w:rsidR="00391359" w:rsidRPr="00B62D14" w:rsidRDefault="00391359" w:rsidP="00391359">
      <w:pPr>
        <w:ind w:firstLine="408"/>
        <w:rPr>
          <w:rFonts w:ascii="Times New Roman" w:hAnsi="Times New Roman" w:cs="Times New Roman"/>
        </w:rPr>
      </w:pPr>
      <w:r w:rsidRPr="00B62D14">
        <w:rPr>
          <w:rFonts w:ascii="Times New Roman" w:hAnsi="Times New Roman" w:cs="Times New Roman"/>
        </w:rPr>
        <w:t>There are mainly two ways to customize component: Mapping and inheritance.</w:t>
      </w:r>
    </w:p>
    <w:p w14:paraId="30EA44FB" w14:textId="77777777" w:rsidR="00391359" w:rsidRPr="00B62D14" w:rsidRDefault="00391359" w:rsidP="00391359">
      <w:pPr>
        <w:pStyle w:val="ab"/>
        <w:numPr>
          <w:ilvl w:val="0"/>
          <w:numId w:val="21"/>
        </w:numPr>
        <w:ind w:firstLineChars="0"/>
        <w:rPr>
          <w:rFonts w:ascii="Times New Roman" w:hAnsi="Times New Roman" w:cs="Times New Roman"/>
        </w:rPr>
      </w:pPr>
      <w:r w:rsidRPr="00B62D14">
        <w:rPr>
          <w:rFonts w:ascii="Times New Roman" w:hAnsi="Times New Roman" w:cs="Times New Roman"/>
        </w:rPr>
        <w:t>Mapping</w:t>
      </w:r>
    </w:p>
    <w:p w14:paraId="26650EC7" w14:textId="77777777" w:rsidR="00391359" w:rsidRPr="00B62D14" w:rsidRDefault="00391359" w:rsidP="00391359">
      <w:pPr>
        <w:pStyle w:val="ab"/>
        <w:rPr>
          <w:rFonts w:ascii="Times New Roman" w:hAnsi="Times New Roman" w:cs="Times New Roman"/>
        </w:rPr>
      </w:pPr>
      <w:r w:rsidRPr="00B62D14">
        <w:rPr>
          <w:rFonts w:ascii="Times New Roman" w:hAnsi="Times New Roman" w:cs="Times New Roman"/>
        </w:rPr>
        <w:t>Map an orchestrated service template to a component. For detail in 1.1.3 Component Nesting Design.</w:t>
      </w:r>
    </w:p>
    <w:p w14:paraId="0DF4A79C" w14:textId="77777777" w:rsidR="00391359" w:rsidRPr="00B62D14" w:rsidRDefault="00391359" w:rsidP="00391359">
      <w:pPr>
        <w:pStyle w:val="ab"/>
        <w:rPr>
          <w:rFonts w:ascii="Times New Roman" w:hAnsi="Times New Roman" w:cs="Times New Roman"/>
        </w:rPr>
      </w:pPr>
    </w:p>
    <w:p w14:paraId="7DCED1CD" w14:textId="77777777" w:rsidR="00391359" w:rsidRPr="00B62D14" w:rsidRDefault="00391359" w:rsidP="00391359">
      <w:pPr>
        <w:pStyle w:val="ab"/>
        <w:numPr>
          <w:ilvl w:val="0"/>
          <w:numId w:val="21"/>
        </w:numPr>
        <w:ind w:firstLineChars="0"/>
        <w:rPr>
          <w:rFonts w:ascii="Times New Roman" w:hAnsi="Times New Roman" w:cs="Times New Roman"/>
          <w:szCs w:val="24"/>
        </w:rPr>
      </w:pPr>
      <w:r w:rsidRPr="00B62D14">
        <w:rPr>
          <w:rFonts w:ascii="Times New Roman" w:hAnsi="Times New Roman" w:cs="Times New Roman"/>
          <w:szCs w:val="24"/>
        </w:rPr>
        <w:t>Inheritance</w:t>
      </w:r>
    </w:p>
    <w:p w14:paraId="0253A647" w14:textId="77777777" w:rsidR="00391359" w:rsidRDefault="00391359" w:rsidP="00391359">
      <w:pPr>
        <w:pStyle w:val="ab"/>
      </w:pPr>
      <w:r w:rsidRPr="00B62D14">
        <w:rPr>
          <w:rFonts w:ascii="Times New Roman" w:hAnsi="Times New Roman" w:cs="Times New Roman"/>
        </w:rPr>
        <w:t>Define a customized component by inheriting a component which already existed. The new component will inherit all the content from the parent component, including: Property/Requirement/Capability etc. And also new customized attribute Property/Requirement/Capability can be added.</w:t>
      </w:r>
    </w:p>
    <w:p w14:paraId="5E1EAE8F" w14:textId="77777777" w:rsidR="00391359" w:rsidRDefault="00391359" w:rsidP="00391359">
      <w:pPr>
        <w:pStyle w:val="ab"/>
      </w:pPr>
    </w:p>
    <w:p w14:paraId="5A1B89B4" w14:textId="77777777" w:rsidR="00391359" w:rsidRPr="005B1DA2" w:rsidRDefault="00391359" w:rsidP="00391359">
      <w:pPr>
        <w:pStyle w:val="3"/>
        <w:numPr>
          <w:ilvl w:val="2"/>
          <w:numId w:val="1"/>
        </w:numPr>
        <w:rPr>
          <w:color w:val="auto"/>
        </w:rPr>
      </w:pPr>
      <w:bookmarkStart w:id="8" w:name="_Toc480879510"/>
      <w:r w:rsidRPr="005B1DA2">
        <w:rPr>
          <w:rFonts w:hint="eastAsia"/>
          <w:color w:val="auto"/>
        </w:rPr>
        <w:t>Relationship Type Design</w:t>
      </w:r>
      <w:bookmarkEnd w:id="8"/>
    </w:p>
    <w:p w14:paraId="6D7EA27E" w14:textId="77777777" w:rsidR="00391359" w:rsidRPr="005B1DA2" w:rsidRDefault="00391359" w:rsidP="00391359">
      <w:pPr>
        <w:pStyle w:val="4"/>
        <w:numPr>
          <w:ilvl w:val="3"/>
          <w:numId w:val="1"/>
        </w:numPr>
        <w:rPr>
          <w:color w:val="auto"/>
        </w:rPr>
      </w:pPr>
      <w:r w:rsidRPr="005B1DA2">
        <w:rPr>
          <w:rFonts w:hint="eastAsia"/>
          <w:color w:val="auto"/>
        </w:rPr>
        <w:t>Basic Relationship Type</w:t>
      </w:r>
    </w:p>
    <w:p w14:paraId="2E2CAF64" w14:textId="77777777" w:rsidR="00391359" w:rsidRPr="00B6048A" w:rsidRDefault="00391359" w:rsidP="00391359">
      <w:pPr>
        <w:ind w:firstLine="420"/>
        <w:rPr>
          <w:rFonts w:ascii="Times New Roman" w:hAnsi="Times New Roman" w:cs="Times New Roman"/>
        </w:rPr>
      </w:pPr>
      <w:r w:rsidRPr="00B6048A">
        <w:rPr>
          <w:rFonts w:ascii="Times New Roman" w:hAnsi="Times New Roman" w:cs="Times New Roman"/>
        </w:rPr>
        <w:t>Basic relationship type defined follows the specification TOSCA-Simple-Profile-YAML-v1.1. Including DependsOn</w:t>
      </w:r>
      <w:r w:rsidRPr="00B6048A">
        <w:rPr>
          <w:rFonts w:ascii="Times New Roman" w:cs="Times New Roman"/>
        </w:rPr>
        <w:t>、</w:t>
      </w:r>
      <w:r w:rsidRPr="00B6048A">
        <w:rPr>
          <w:rFonts w:ascii="Times New Roman" w:hAnsi="Times New Roman" w:cs="Times New Roman"/>
        </w:rPr>
        <w:t>HostedOn</w:t>
      </w:r>
      <w:r w:rsidRPr="00B6048A">
        <w:rPr>
          <w:rFonts w:ascii="Times New Roman" w:cs="Times New Roman"/>
        </w:rPr>
        <w:t>、</w:t>
      </w:r>
      <w:r w:rsidRPr="00B6048A">
        <w:rPr>
          <w:rFonts w:ascii="Times New Roman" w:hAnsi="Times New Roman" w:cs="Times New Roman"/>
        </w:rPr>
        <w:t>ConnectsTo</w:t>
      </w:r>
      <w:r w:rsidRPr="00B6048A">
        <w:rPr>
          <w:rFonts w:ascii="Times New Roman" w:cs="Times New Roman"/>
        </w:rPr>
        <w:t>、</w:t>
      </w:r>
      <w:r w:rsidRPr="00B6048A">
        <w:rPr>
          <w:rFonts w:ascii="Times New Roman" w:hAnsi="Times New Roman" w:cs="Times New Roman"/>
        </w:rPr>
        <w:t>AttachesTo etc. Basic relationship type was packaged and distributed with the designer.</w:t>
      </w:r>
    </w:p>
    <w:p w14:paraId="03514D4C" w14:textId="77777777" w:rsidR="00F36899" w:rsidRDefault="00F36899" w:rsidP="00391359">
      <w:pPr>
        <w:ind w:firstLine="420"/>
      </w:pPr>
    </w:p>
    <w:p w14:paraId="610F1867" w14:textId="77777777" w:rsidR="00391359" w:rsidRPr="005B1DA2" w:rsidRDefault="00391359" w:rsidP="00391359">
      <w:pPr>
        <w:pStyle w:val="4"/>
        <w:numPr>
          <w:ilvl w:val="3"/>
          <w:numId w:val="1"/>
        </w:numPr>
        <w:rPr>
          <w:color w:val="auto"/>
        </w:rPr>
      </w:pPr>
      <w:r w:rsidRPr="005B1DA2">
        <w:rPr>
          <w:rFonts w:hint="eastAsia"/>
          <w:color w:val="auto"/>
        </w:rPr>
        <w:t>NFV Relationship Type</w:t>
      </w:r>
    </w:p>
    <w:p w14:paraId="1B27FF50" w14:textId="77777777" w:rsidR="00391359" w:rsidRPr="00163416" w:rsidRDefault="00391359" w:rsidP="00391359">
      <w:pPr>
        <w:ind w:firstLine="420"/>
        <w:rPr>
          <w:rFonts w:ascii="Times New Roman" w:hAnsi="Times New Roman" w:cs="Times New Roman"/>
        </w:rPr>
      </w:pPr>
      <w:r w:rsidRPr="00163416">
        <w:rPr>
          <w:rFonts w:ascii="Times New Roman" w:hAnsi="Times New Roman" w:cs="Times New Roman"/>
        </w:rPr>
        <w:t>Follows the specification tosca-nfv-v1.0-wd04-rev06 to define the NFV relationship type, Including VirtualBindsTo</w:t>
      </w:r>
      <w:r w:rsidRPr="00163416">
        <w:rPr>
          <w:rFonts w:ascii="Times New Roman" w:cs="Times New Roman"/>
        </w:rPr>
        <w:t>、</w:t>
      </w:r>
      <w:r w:rsidRPr="00163416">
        <w:rPr>
          <w:rFonts w:ascii="Times New Roman" w:hAnsi="Times New Roman" w:cs="Times New Roman"/>
        </w:rPr>
        <w:t>VirtualLinksTo</w:t>
      </w:r>
      <w:r w:rsidRPr="00163416">
        <w:rPr>
          <w:rFonts w:ascii="Times New Roman" w:cs="Times New Roman"/>
        </w:rPr>
        <w:t>、</w:t>
      </w:r>
      <w:r w:rsidRPr="00163416">
        <w:rPr>
          <w:rFonts w:ascii="Times New Roman" w:hAnsi="Times New Roman" w:cs="Times New Roman"/>
        </w:rPr>
        <w:t>ForwardsTo etc. NFV relationship types can be packaged and distributed with the model designer in NFV domain.</w:t>
      </w:r>
    </w:p>
    <w:p w14:paraId="687A6D03" w14:textId="77777777" w:rsidR="00391359" w:rsidRPr="005B1DA2" w:rsidRDefault="00391359" w:rsidP="00391359">
      <w:pPr>
        <w:pStyle w:val="4"/>
        <w:numPr>
          <w:ilvl w:val="3"/>
          <w:numId w:val="1"/>
        </w:numPr>
        <w:rPr>
          <w:color w:val="auto"/>
        </w:rPr>
      </w:pPr>
      <w:r w:rsidRPr="005B1DA2">
        <w:rPr>
          <w:rFonts w:hint="eastAsia"/>
          <w:color w:val="auto"/>
        </w:rPr>
        <w:t>Customize Relationship Type</w:t>
      </w:r>
    </w:p>
    <w:p w14:paraId="3BB4FAD6" w14:textId="77777777" w:rsidR="00391359" w:rsidRPr="007114A7" w:rsidRDefault="00391359" w:rsidP="00391359">
      <w:pPr>
        <w:ind w:firstLine="420"/>
        <w:rPr>
          <w:rFonts w:ascii="Times New Roman" w:hAnsi="Times New Roman" w:cs="Times New Roman"/>
        </w:rPr>
      </w:pPr>
      <w:r w:rsidRPr="007114A7">
        <w:rPr>
          <w:rFonts w:ascii="Times New Roman" w:hAnsi="Times New Roman" w:cs="Times New Roman"/>
        </w:rPr>
        <w:t>Customize relationship type was supported.</w:t>
      </w:r>
    </w:p>
    <w:p w14:paraId="2907A90D" w14:textId="77777777" w:rsidR="00391359" w:rsidRPr="007114A7" w:rsidRDefault="00391359" w:rsidP="00391359">
      <w:pPr>
        <w:ind w:firstLine="420"/>
        <w:rPr>
          <w:rFonts w:ascii="Times New Roman" w:hAnsi="Times New Roman" w:cs="Times New Roman"/>
        </w:rPr>
      </w:pPr>
      <w:r w:rsidRPr="007114A7">
        <w:rPr>
          <w:rFonts w:ascii="Times New Roman" w:hAnsi="Times New Roman" w:cs="Times New Roman"/>
        </w:rPr>
        <w:t>Customized relationship type can inherit with an existing relationship type.</w:t>
      </w:r>
    </w:p>
    <w:p w14:paraId="25ED323D" w14:textId="77777777" w:rsidR="00391359" w:rsidRPr="007114A7" w:rsidRDefault="00391359" w:rsidP="00391359">
      <w:pPr>
        <w:ind w:firstLine="420"/>
        <w:rPr>
          <w:rFonts w:ascii="Times New Roman" w:hAnsi="Times New Roman" w:cs="Times New Roman"/>
        </w:rPr>
      </w:pPr>
      <w:r w:rsidRPr="007114A7">
        <w:rPr>
          <w:rFonts w:ascii="Times New Roman" w:hAnsi="Times New Roman" w:cs="Times New Roman"/>
        </w:rPr>
        <w:t>The properties and operations of relationship can be defined. And the target node types which linked to can also be defined.</w:t>
      </w:r>
    </w:p>
    <w:p w14:paraId="17AD11D3" w14:textId="77777777" w:rsidR="00391359" w:rsidRPr="005B1DA2" w:rsidRDefault="00391359" w:rsidP="00391359">
      <w:pPr>
        <w:pStyle w:val="3"/>
        <w:numPr>
          <w:ilvl w:val="2"/>
          <w:numId w:val="1"/>
        </w:numPr>
        <w:rPr>
          <w:color w:val="auto"/>
        </w:rPr>
      </w:pPr>
      <w:bookmarkStart w:id="9" w:name="_Toc480879511"/>
      <w:r w:rsidRPr="005B1DA2">
        <w:rPr>
          <w:rFonts w:hint="eastAsia"/>
          <w:color w:val="auto"/>
        </w:rPr>
        <w:t>Data Type Definition</w:t>
      </w:r>
      <w:bookmarkEnd w:id="9"/>
    </w:p>
    <w:p w14:paraId="65917FF3" w14:textId="77777777" w:rsidR="00391359" w:rsidRPr="005B1DA2" w:rsidRDefault="00391359" w:rsidP="00391359">
      <w:pPr>
        <w:pStyle w:val="4"/>
        <w:numPr>
          <w:ilvl w:val="3"/>
          <w:numId w:val="1"/>
        </w:numPr>
        <w:rPr>
          <w:color w:val="auto"/>
        </w:rPr>
      </w:pPr>
      <w:r w:rsidRPr="005B1DA2">
        <w:rPr>
          <w:rFonts w:hint="eastAsia"/>
          <w:color w:val="auto"/>
        </w:rPr>
        <w:t>Basic Data Type</w:t>
      </w:r>
    </w:p>
    <w:p w14:paraId="19E6853D" w14:textId="77777777" w:rsidR="00391359" w:rsidRPr="00363BA1" w:rsidRDefault="00391359" w:rsidP="00391359">
      <w:pPr>
        <w:ind w:firstLine="432"/>
        <w:rPr>
          <w:rFonts w:ascii="Times New Roman" w:hAnsi="Times New Roman" w:cs="Times New Roman"/>
        </w:rPr>
      </w:pPr>
      <w:r w:rsidRPr="00363BA1">
        <w:rPr>
          <w:rFonts w:ascii="Times New Roman" w:hAnsi="Times New Roman" w:cs="Times New Roman"/>
        </w:rPr>
        <w:t>The system provides the definition of basic data type. Including: string</w:t>
      </w:r>
      <w:r w:rsidRPr="00363BA1">
        <w:rPr>
          <w:rFonts w:ascii="Times New Roman" w:cs="Times New Roman"/>
        </w:rPr>
        <w:t>、</w:t>
      </w:r>
      <w:r w:rsidRPr="00363BA1">
        <w:rPr>
          <w:rFonts w:ascii="Times New Roman" w:hAnsi="Times New Roman" w:cs="Times New Roman"/>
        </w:rPr>
        <w:t>integer</w:t>
      </w:r>
      <w:r w:rsidRPr="00363BA1">
        <w:rPr>
          <w:rFonts w:ascii="Times New Roman" w:cs="Times New Roman"/>
        </w:rPr>
        <w:t>、</w:t>
      </w:r>
      <w:r w:rsidRPr="00363BA1">
        <w:rPr>
          <w:rFonts w:ascii="Times New Roman" w:hAnsi="Times New Roman" w:cs="Times New Roman"/>
        </w:rPr>
        <w:t>float</w:t>
      </w:r>
      <w:r w:rsidRPr="00363BA1">
        <w:rPr>
          <w:rFonts w:ascii="Times New Roman" w:cs="Times New Roman"/>
        </w:rPr>
        <w:t>、</w:t>
      </w:r>
      <w:r w:rsidRPr="00363BA1">
        <w:rPr>
          <w:rFonts w:ascii="Times New Roman" w:hAnsi="Times New Roman" w:cs="Times New Roman"/>
        </w:rPr>
        <w:t>boolean</w:t>
      </w:r>
      <w:r w:rsidRPr="00363BA1">
        <w:rPr>
          <w:rFonts w:ascii="Times New Roman" w:cs="Times New Roman"/>
        </w:rPr>
        <w:t>、</w:t>
      </w:r>
      <w:r w:rsidRPr="00363BA1">
        <w:rPr>
          <w:rFonts w:ascii="Times New Roman" w:hAnsi="Times New Roman" w:cs="Times New Roman"/>
        </w:rPr>
        <w:t>timestamp. Follow the specification TOSCA-Simple-Profile-YAML-v1.1.</w:t>
      </w:r>
    </w:p>
    <w:p w14:paraId="3B924795" w14:textId="77777777" w:rsidR="00391359" w:rsidRPr="00363BA1" w:rsidRDefault="00391359" w:rsidP="00391359">
      <w:pPr>
        <w:ind w:firstLine="432"/>
        <w:rPr>
          <w:rFonts w:ascii="Times New Roman" w:hAnsi="Times New Roman" w:cs="Times New Roman"/>
        </w:rPr>
      </w:pPr>
      <w:r w:rsidRPr="00363BA1">
        <w:rPr>
          <w:rFonts w:ascii="Times New Roman" w:hAnsi="Times New Roman" w:cs="Times New Roman"/>
        </w:rPr>
        <w:t>List and map are supported.</w:t>
      </w:r>
    </w:p>
    <w:p w14:paraId="75D0F179" w14:textId="77777777" w:rsidR="00391359" w:rsidRPr="005B1DA2" w:rsidRDefault="00391359" w:rsidP="00391359">
      <w:pPr>
        <w:pStyle w:val="4"/>
        <w:numPr>
          <w:ilvl w:val="3"/>
          <w:numId w:val="1"/>
        </w:numPr>
        <w:rPr>
          <w:color w:val="auto"/>
        </w:rPr>
      </w:pPr>
      <w:r w:rsidRPr="005B1DA2">
        <w:rPr>
          <w:rFonts w:hint="eastAsia"/>
          <w:color w:val="auto"/>
        </w:rPr>
        <w:t>NFV Data Type</w:t>
      </w:r>
    </w:p>
    <w:p w14:paraId="6BCCA0B2" w14:textId="77777777" w:rsidR="00391359" w:rsidRPr="00363BA1" w:rsidRDefault="00391359" w:rsidP="00391359">
      <w:pPr>
        <w:ind w:firstLine="408"/>
        <w:rPr>
          <w:rFonts w:ascii="Times New Roman" w:hAnsi="Times New Roman" w:cs="Times New Roman"/>
        </w:rPr>
      </w:pPr>
      <w:r w:rsidRPr="00363BA1">
        <w:rPr>
          <w:rFonts w:ascii="Times New Roman" w:hAnsi="Times New Roman" w:cs="Times New Roman"/>
        </w:rPr>
        <w:t>Data type of NFV domain defined according to tosca-nfv-v1.0-wd04-rev06. Including L2AddressData</w:t>
      </w:r>
      <w:r w:rsidRPr="00363BA1">
        <w:rPr>
          <w:rFonts w:ascii="Times New Roman" w:cs="Times New Roman"/>
        </w:rPr>
        <w:t>、</w:t>
      </w:r>
      <w:r w:rsidRPr="00363BA1">
        <w:rPr>
          <w:rFonts w:ascii="Times New Roman" w:hAnsi="Times New Roman" w:cs="Times New Roman"/>
        </w:rPr>
        <w:t>L3AddressData</w:t>
      </w:r>
      <w:r w:rsidRPr="00363BA1">
        <w:rPr>
          <w:rFonts w:ascii="Times New Roman" w:cs="Times New Roman"/>
        </w:rPr>
        <w:t>、</w:t>
      </w:r>
      <w:r w:rsidRPr="00363BA1">
        <w:rPr>
          <w:rFonts w:ascii="Times New Roman" w:hAnsi="Times New Roman" w:cs="Times New Roman"/>
        </w:rPr>
        <w:t>AddressData</w:t>
      </w:r>
      <w:r w:rsidRPr="00363BA1">
        <w:rPr>
          <w:rFonts w:ascii="Times New Roman" w:cs="Times New Roman"/>
        </w:rPr>
        <w:t>、</w:t>
      </w:r>
      <w:r w:rsidRPr="00363BA1">
        <w:rPr>
          <w:rFonts w:ascii="Times New Roman" w:hAnsi="Times New Roman" w:cs="Times New Roman"/>
        </w:rPr>
        <w:t>VirtualNetworkInterfaceRequirements</w:t>
      </w:r>
      <w:r w:rsidRPr="00363BA1">
        <w:rPr>
          <w:rFonts w:ascii="Times New Roman" w:cs="Times New Roman"/>
        </w:rPr>
        <w:t>、</w:t>
      </w:r>
      <w:r w:rsidRPr="00363BA1">
        <w:rPr>
          <w:rFonts w:ascii="Times New Roman" w:hAnsi="Times New Roman" w:cs="Times New Roman"/>
        </w:rPr>
        <w:t>ConnectivityType</w:t>
      </w:r>
      <w:r w:rsidRPr="00363BA1">
        <w:rPr>
          <w:rFonts w:ascii="Times New Roman" w:cs="Times New Roman"/>
        </w:rPr>
        <w:t>、</w:t>
      </w:r>
      <w:r w:rsidRPr="00363BA1">
        <w:rPr>
          <w:rFonts w:ascii="Times New Roman" w:hAnsi="Times New Roman" w:cs="Times New Roman"/>
        </w:rPr>
        <w:t>RequestedAdditionalCapability</w:t>
      </w:r>
      <w:r w:rsidRPr="00363BA1">
        <w:rPr>
          <w:rFonts w:ascii="Times New Roman" w:cs="Times New Roman"/>
        </w:rPr>
        <w:t>、</w:t>
      </w:r>
      <w:r w:rsidRPr="00363BA1">
        <w:rPr>
          <w:rFonts w:ascii="Times New Roman" w:hAnsi="Times New Roman" w:cs="Times New Roman"/>
        </w:rPr>
        <w:t>VirtualMemory</w:t>
      </w:r>
      <w:r w:rsidRPr="00363BA1">
        <w:rPr>
          <w:rFonts w:ascii="Times New Roman" w:cs="Times New Roman"/>
        </w:rPr>
        <w:t>、</w:t>
      </w:r>
      <w:r w:rsidRPr="00363BA1">
        <w:rPr>
          <w:rFonts w:ascii="Times New Roman" w:hAnsi="Times New Roman" w:cs="Times New Roman"/>
        </w:rPr>
        <w:t>VirtualCpu</w:t>
      </w:r>
      <w:r w:rsidRPr="00363BA1">
        <w:rPr>
          <w:rFonts w:ascii="Times New Roman" w:cs="Times New Roman"/>
        </w:rPr>
        <w:t>、</w:t>
      </w:r>
      <w:r w:rsidRPr="00363BA1">
        <w:rPr>
          <w:rFonts w:ascii="Times New Roman" w:hAnsi="Times New Roman" w:cs="Times New Roman"/>
        </w:rPr>
        <w:t>VirtualCpuPinning etc.</w:t>
      </w:r>
    </w:p>
    <w:p w14:paraId="243DC2AE" w14:textId="77777777" w:rsidR="00391359" w:rsidRPr="00363BA1" w:rsidRDefault="00391359" w:rsidP="00391359">
      <w:pPr>
        <w:ind w:firstLine="408"/>
        <w:rPr>
          <w:rFonts w:ascii="Times New Roman" w:hAnsi="Times New Roman" w:cs="Times New Roman"/>
        </w:rPr>
      </w:pPr>
      <w:r w:rsidRPr="00363BA1">
        <w:rPr>
          <w:rFonts w:ascii="Times New Roman" w:hAnsi="Times New Roman" w:cs="Times New Roman"/>
        </w:rPr>
        <w:t>NFV data type can be packaged and distributed with the model designer in NFV domain.</w:t>
      </w:r>
    </w:p>
    <w:p w14:paraId="706243FB" w14:textId="77777777" w:rsidR="00391359" w:rsidRPr="005B1DA2" w:rsidRDefault="00391359" w:rsidP="00391359">
      <w:pPr>
        <w:pStyle w:val="4"/>
        <w:numPr>
          <w:ilvl w:val="3"/>
          <w:numId w:val="1"/>
        </w:numPr>
        <w:rPr>
          <w:color w:val="auto"/>
        </w:rPr>
      </w:pPr>
      <w:r w:rsidRPr="005B1DA2">
        <w:rPr>
          <w:rFonts w:hint="eastAsia"/>
          <w:color w:val="auto"/>
        </w:rPr>
        <w:t>Customize Data Type</w:t>
      </w:r>
    </w:p>
    <w:p w14:paraId="04D6EBEC" w14:textId="77777777" w:rsidR="00391359" w:rsidRPr="00363BA1" w:rsidRDefault="00391359" w:rsidP="00391359">
      <w:pPr>
        <w:ind w:firstLine="420"/>
        <w:rPr>
          <w:rFonts w:ascii="Times New Roman" w:hAnsi="Times New Roman" w:cs="Times New Roman"/>
        </w:rPr>
      </w:pPr>
      <w:r w:rsidRPr="00363BA1">
        <w:rPr>
          <w:rFonts w:ascii="Times New Roman" w:hAnsi="Times New Roman" w:cs="Times New Roman"/>
        </w:rPr>
        <w:t>Support to defining custom data type with the basic data type and list/map.</w:t>
      </w:r>
    </w:p>
    <w:p w14:paraId="44257A67" w14:textId="77777777" w:rsidR="00391359" w:rsidRPr="00363BA1" w:rsidRDefault="00391359" w:rsidP="00391359">
      <w:pPr>
        <w:ind w:firstLine="420"/>
        <w:rPr>
          <w:rFonts w:ascii="Times New Roman" w:hAnsi="Times New Roman" w:cs="Times New Roman"/>
        </w:rPr>
      </w:pPr>
      <w:r w:rsidRPr="00363BA1">
        <w:rPr>
          <w:rFonts w:ascii="Times New Roman" w:hAnsi="Times New Roman" w:cs="Times New Roman"/>
        </w:rPr>
        <w:t xml:space="preserve">Support nesting of custom data types, that is, defining new data types with existing custom </w:t>
      </w:r>
      <w:r w:rsidRPr="00363BA1">
        <w:rPr>
          <w:rFonts w:ascii="Times New Roman" w:hAnsi="Times New Roman" w:cs="Times New Roman"/>
        </w:rPr>
        <w:lastRenderedPageBreak/>
        <w:t>data types.</w:t>
      </w:r>
    </w:p>
    <w:p w14:paraId="6CD587B3" w14:textId="77777777" w:rsidR="00391359" w:rsidRDefault="00391359" w:rsidP="00391359">
      <w:pPr>
        <w:ind w:firstLine="420"/>
      </w:pPr>
    </w:p>
    <w:p w14:paraId="56C3C667" w14:textId="77777777" w:rsidR="00391359" w:rsidRPr="005B1DA2" w:rsidRDefault="00391359" w:rsidP="00391359">
      <w:pPr>
        <w:pStyle w:val="3"/>
        <w:numPr>
          <w:ilvl w:val="2"/>
          <w:numId w:val="1"/>
        </w:numPr>
        <w:rPr>
          <w:color w:val="auto"/>
        </w:rPr>
      </w:pPr>
      <w:bookmarkStart w:id="10" w:name="_Toc480879512"/>
      <w:r w:rsidRPr="005B1DA2">
        <w:rPr>
          <w:rFonts w:hint="eastAsia"/>
          <w:color w:val="auto"/>
        </w:rPr>
        <w:t>Topology Design</w:t>
      </w:r>
      <w:bookmarkEnd w:id="10"/>
    </w:p>
    <w:p w14:paraId="2F9F384F" w14:textId="77777777" w:rsidR="00391359" w:rsidRPr="005B1DA2" w:rsidRDefault="00391359" w:rsidP="00391359">
      <w:pPr>
        <w:pStyle w:val="4"/>
        <w:numPr>
          <w:ilvl w:val="3"/>
          <w:numId w:val="1"/>
        </w:numPr>
        <w:rPr>
          <w:color w:val="auto"/>
        </w:rPr>
      </w:pPr>
      <w:r w:rsidRPr="005B1DA2">
        <w:rPr>
          <w:rFonts w:hint="eastAsia"/>
          <w:color w:val="auto"/>
        </w:rPr>
        <w:t>Node Design</w:t>
      </w:r>
    </w:p>
    <w:p w14:paraId="0A3FEED7" w14:textId="77777777" w:rsidR="00391359" w:rsidRPr="00363BA1" w:rsidRDefault="00391359" w:rsidP="00391359">
      <w:pPr>
        <w:ind w:firstLine="408"/>
        <w:rPr>
          <w:rFonts w:ascii="Times New Roman" w:hAnsi="Times New Roman" w:cs="Times New Roman"/>
        </w:rPr>
      </w:pPr>
      <w:r w:rsidRPr="00363BA1">
        <w:rPr>
          <w:rFonts w:ascii="Times New Roman" w:hAnsi="Times New Roman" w:cs="Times New Roman"/>
        </w:rPr>
        <w:t>To design the contents of the service template components and TOPO structure through the component drag and drop.</w:t>
      </w:r>
    </w:p>
    <w:p w14:paraId="51BA742A" w14:textId="77777777" w:rsidR="00391359" w:rsidRPr="00363BA1" w:rsidRDefault="00391359" w:rsidP="00391359">
      <w:pPr>
        <w:numPr>
          <w:ilvl w:val="0"/>
          <w:numId w:val="22"/>
        </w:numPr>
        <w:rPr>
          <w:rFonts w:ascii="Times New Roman" w:hAnsi="Times New Roman" w:cs="Times New Roman"/>
        </w:rPr>
      </w:pPr>
      <w:r w:rsidRPr="00363BA1">
        <w:rPr>
          <w:rFonts w:ascii="Times New Roman" w:hAnsi="Times New Roman" w:cs="Times New Roman"/>
        </w:rPr>
        <w:t>NF Node Design</w:t>
      </w:r>
    </w:p>
    <w:p w14:paraId="790742BA" w14:textId="77777777" w:rsidR="00391359" w:rsidRPr="00363BA1" w:rsidRDefault="00391359" w:rsidP="00391359">
      <w:pPr>
        <w:ind w:firstLine="408"/>
        <w:rPr>
          <w:rFonts w:ascii="Times New Roman" w:hAnsi="Times New Roman" w:cs="Times New Roman"/>
        </w:rPr>
      </w:pPr>
      <w:r w:rsidRPr="00363BA1">
        <w:rPr>
          <w:rFonts w:ascii="Times New Roman" w:hAnsi="Times New Roman" w:cs="Times New Roman"/>
        </w:rPr>
        <w:t>Drag a component instance from the NF component library to the topology view.</w:t>
      </w:r>
    </w:p>
    <w:p w14:paraId="2697C0C0" w14:textId="77777777" w:rsidR="00391359" w:rsidRPr="00363BA1" w:rsidRDefault="00391359" w:rsidP="00391359">
      <w:pPr>
        <w:ind w:firstLine="408"/>
        <w:rPr>
          <w:rFonts w:ascii="Times New Roman" w:hAnsi="Times New Roman" w:cs="Times New Roman"/>
        </w:rPr>
      </w:pPr>
      <w:r w:rsidRPr="00363BA1">
        <w:rPr>
          <w:rFonts w:ascii="Times New Roman" w:hAnsi="Times New Roman" w:cs="Times New Roman"/>
        </w:rPr>
        <w:t>A component represents an NF logical module of the service. For example, VDU.Compute represents the calculation module, Cpd represents virtual port, VirtualStorage represents virtual storage unit.</w:t>
      </w:r>
    </w:p>
    <w:p w14:paraId="26CA3DE0" w14:textId="77777777" w:rsidR="00391359" w:rsidRPr="00363BA1" w:rsidRDefault="00391359" w:rsidP="00391359">
      <w:pPr>
        <w:numPr>
          <w:ilvl w:val="0"/>
          <w:numId w:val="22"/>
        </w:numPr>
        <w:rPr>
          <w:rFonts w:ascii="Times New Roman" w:hAnsi="Times New Roman" w:cs="Times New Roman"/>
          <w:szCs w:val="24"/>
        </w:rPr>
      </w:pPr>
      <w:r w:rsidRPr="00363BA1">
        <w:rPr>
          <w:rFonts w:ascii="Times New Roman" w:hAnsi="Times New Roman" w:cs="Times New Roman"/>
          <w:szCs w:val="24"/>
        </w:rPr>
        <w:t>NS Node Design</w:t>
      </w:r>
    </w:p>
    <w:p w14:paraId="37B46FBA" w14:textId="77777777" w:rsidR="00391359" w:rsidRPr="00363BA1" w:rsidRDefault="00391359" w:rsidP="00391359">
      <w:pPr>
        <w:ind w:firstLine="408"/>
        <w:rPr>
          <w:rFonts w:ascii="Times New Roman" w:hAnsi="Times New Roman" w:cs="Times New Roman"/>
        </w:rPr>
      </w:pPr>
      <w:r w:rsidRPr="00363BA1">
        <w:rPr>
          <w:rFonts w:ascii="Times New Roman" w:hAnsi="Times New Roman" w:cs="Times New Roman"/>
        </w:rPr>
        <w:t>Drag a component instance from the NS component library to the topology view.</w:t>
      </w:r>
    </w:p>
    <w:p w14:paraId="202EF2A3" w14:textId="77777777" w:rsidR="00391359" w:rsidRDefault="00391359" w:rsidP="00391359">
      <w:pPr>
        <w:ind w:firstLine="408"/>
        <w:rPr>
          <w:rFonts w:ascii="Times New Roman" w:hAnsi="Times New Roman" w:cs="Times New Roman"/>
        </w:rPr>
      </w:pPr>
      <w:r w:rsidRPr="00363BA1">
        <w:rPr>
          <w:rFonts w:ascii="Times New Roman" w:hAnsi="Times New Roman" w:cs="Times New Roman"/>
        </w:rPr>
        <w:t>A component represents an NS logical module of the service. For example, VNF represents virtualized network function module, PNF represents physical network module (eg. physical network element).</w:t>
      </w:r>
    </w:p>
    <w:p w14:paraId="441F164E" w14:textId="77777777" w:rsidR="00835132" w:rsidRPr="00363BA1" w:rsidRDefault="00835132" w:rsidP="00391359">
      <w:pPr>
        <w:ind w:firstLine="408"/>
        <w:rPr>
          <w:rFonts w:ascii="Times New Roman" w:hAnsi="Times New Roman" w:cs="Times New Roman"/>
        </w:rPr>
      </w:pPr>
    </w:p>
    <w:p w14:paraId="77A785ED" w14:textId="77777777" w:rsidR="00391359" w:rsidRPr="005B1DA2" w:rsidRDefault="00391359" w:rsidP="00391359">
      <w:pPr>
        <w:pStyle w:val="4"/>
        <w:numPr>
          <w:ilvl w:val="3"/>
          <w:numId w:val="1"/>
        </w:numPr>
        <w:rPr>
          <w:color w:val="auto"/>
        </w:rPr>
      </w:pPr>
      <w:r w:rsidRPr="005B1DA2">
        <w:rPr>
          <w:rFonts w:hint="eastAsia"/>
          <w:color w:val="auto"/>
        </w:rPr>
        <w:t>Relationship Design</w:t>
      </w:r>
    </w:p>
    <w:p w14:paraId="70C9BBE6" w14:textId="77777777" w:rsidR="00391359" w:rsidRPr="00B35FB2" w:rsidRDefault="00391359" w:rsidP="00391359">
      <w:pPr>
        <w:ind w:firstLine="408"/>
        <w:rPr>
          <w:rFonts w:ascii="Times New Roman" w:hAnsi="Times New Roman" w:cs="Times New Roman"/>
        </w:rPr>
      </w:pPr>
      <w:r w:rsidRPr="00B35FB2">
        <w:rPr>
          <w:rFonts w:ascii="Times New Roman" w:hAnsi="Times New Roman" w:cs="Times New Roman"/>
        </w:rPr>
        <w:t>Drag a connection from one component to another to represent the relationship between the components.</w:t>
      </w:r>
    </w:p>
    <w:p w14:paraId="063A487D" w14:textId="77777777" w:rsidR="00391359" w:rsidRDefault="00391359" w:rsidP="00391359">
      <w:pPr>
        <w:ind w:firstLine="408"/>
        <w:rPr>
          <w:rFonts w:ascii="Times New Roman" w:hAnsi="Times New Roman" w:cs="Times New Roman"/>
        </w:rPr>
      </w:pPr>
      <w:r w:rsidRPr="00B35FB2">
        <w:rPr>
          <w:rFonts w:ascii="Times New Roman" w:hAnsi="Times New Roman" w:cs="Times New Roman"/>
        </w:rPr>
        <w:t>The type of relationship is represented by the type of connection, for example: DependsOn</w:t>
      </w:r>
      <w:r w:rsidRPr="00B35FB2">
        <w:rPr>
          <w:rFonts w:ascii="Times New Roman" w:cs="Times New Roman"/>
        </w:rPr>
        <w:t>、</w:t>
      </w:r>
      <w:r w:rsidRPr="00B35FB2">
        <w:rPr>
          <w:rFonts w:ascii="Times New Roman" w:hAnsi="Times New Roman" w:cs="Times New Roman"/>
        </w:rPr>
        <w:t>HostedOn</w:t>
      </w:r>
      <w:r w:rsidRPr="00B35FB2">
        <w:rPr>
          <w:rFonts w:ascii="Times New Roman" w:cs="Times New Roman"/>
        </w:rPr>
        <w:t>、</w:t>
      </w:r>
      <w:r w:rsidRPr="00B35FB2">
        <w:rPr>
          <w:rFonts w:ascii="Times New Roman" w:hAnsi="Times New Roman" w:cs="Times New Roman"/>
        </w:rPr>
        <w:t>ConnectsTo</w:t>
      </w:r>
      <w:r w:rsidRPr="00B35FB2">
        <w:rPr>
          <w:rFonts w:ascii="Times New Roman" w:cs="Times New Roman"/>
        </w:rPr>
        <w:t>、</w:t>
      </w:r>
      <w:r w:rsidRPr="00B35FB2">
        <w:rPr>
          <w:rFonts w:ascii="Times New Roman" w:hAnsi="Times New Roman" w:cs="Times New Roman"/>
        </w:rPr>
        <w:t>VirtualBindsTo</w:t>
      </w:r>
      <w:r w:rsidRPr="00B35FB2">
        <w:rPr>
          <w:rFonts w:ascii="Times New Roman" w:cs="Times New Roman"/>
        </w:rPr>
        <w:t>、</w:t>
      </w:r>
      <w:r w:rsidRPr="00B35FB2">
        <w:rPr>
          <w:rFonts w:ascii="Times New Roman" w:hAnsi="Times New Roman" w:cs="Times New Roman"/>
        </w:rPr>
        <w:t>VirtualLinksTo etc.</w:t>
      </w:r>
    </w:p>
    <w:p w14:paraId="04FBA67A" w14:textId="77777777" w:rsidR="00B35FB2" w:rsidRPr="00B35FB2" w:rsidRDefault="00B35FB2" w:rsidP="00391359">
      <w:pPr>
        <w:ind w:firstLine="408"/>
        <w:rPr>
          <w:rFonts w:ascii="Times New Roman" w:hAnsi="Times New Roman" w:cs="Times New Roman"/>
        </w:rPr>
      </w:pPr>
    </w:p>
    <w:p w14:paraId="452E393D" w14:textId="77777777" w:rsidR="00391359" w:rsidRPr="005B1DA2" w:rsidRDefault="00391359" w:rsidP="00391359">
      <w:pPr>
        <w:pStyle w:val="4"/>
        <w:numPr>
          <w:ilvl w:val="3"/>
          <w:numId w:val="1"/>
        </w:numPr>
        <w:rPr>
          <w:color w:val="auto"/>
        </w:rPr>
      </w:pPr>
      <w:r w:rsidRPr="005B1DA2">
        <w:rPr>
          <w:rFonts w:hint="eastAsia"/>
          <w:color w:val="auto"/>
        </w:rPr>
        <w:t>Property Orchestration</w:t>
      </w:r>
    </w:p>
    <w:p w14:paraId="1956A55D" w14:textId="77777777" w:rsidR="00391359" w:rsidRDefault="00391359" w:rsidP="00391359">
      <w:pPr>
        <w:ind w:firstLine="408"/>
        <w:rPr>
          <w:rFonts w:ascii="Times New Roman" w:hAnsi="Times New Roman" w:cs="Times New Roman"/>
        </w:rPr>
      </w:pPr>
      <w:r w:rsidRPr="000F26E3">
        <w:rPr>
          <w:rFonts w:ascii="Times New Roman" w:hAnsi="Times New Roman" w:cs="Times New Roman"/>
        </w:rPr>
        <w:t>You can set properties for components and relationships for use by an instantiated deployment.</w:t>
      </w:r>
    </w:p>
    <w:p w14:paraId="2C12B036" w14:textId="77777777" w:rsidR="000F26E3" w:rsidRPr="000F26E3" w:rsidRDefault="000F26E3" w:rsidP="00391359">
      <w:pPr>
        <w:ind w:firstLine="408"/>
        <w:rPr>
          <w:rFonts w:ascii="Times New Roman" w:hAnsi="Times New Roman" w:cs="Times New Roman"/>
        </w:rPr>
      </w:pPr>
    </w:p>
    <w:p w14:paraId="63FECFC5" w14:textId="77777777" w:rsidR="00391359" w:rsidRPr="005B1DA2" w:rsidRDefault="00391359" w:rsidP="00391359">
      <w:pPr>
        <w:pStyle w:val="3"/>
        <w:numPr>
          <w:ilvl w:val="2"/>
          <w:numId w:val="1"/>
        </w:numPr>
        <w:rPr>
          <w:color w:val="auto"/>
        </w:rPr>
      </w:pPr>
      <w:bookmarkStart w:id="11" w:name="_Toc480879513"/>
      <w:r w:rsidRPr="005B1DA2">
        <w:rPr>
          <w:rFonts w:hint="eastAsia"/>
          <w:color w:val="auto"/>
        </w:rPr>
        <w:t>Workflow Design</w:t>
      </w:r>
      <w:bookmarkEnd w:id="11"/>
    </w:p>
    <w:p w14:paraId="4175B5B2" w14:textId="77777777" w:rsidR="00391359" w:rsidRPr="005B1DA2" w:rsidRDefault="00391359" w:rsidP="00391359">
      <w:pPr>
        <w:pStyle w:val="4"/>
        <w:numPr>
          <w:ilvl w:val="3"/>
          <w:numId w:val="1"/>
        </w:numPr>
        <w:rPr>
          <w:color w:val="auto"/>
        </w:rPr>
      </w:pPr>
      <w:r w:rsidRPr="005B1DA2">
        <w:rPr>
          <w:rFonts w:hint="eastAsia"/>
          <w:color w:val="auto"/>
        </w:rPr>
        <w:t>BNPM4TOSCA Workflow Designer</w:t>
      </w:r>
    </w:p>
    <w:p w14:paraId="5BC8548A" w14:textId="77777777" w:rsidR="00391359" w:rsidRPr="00C8705F" w:rsidRDefault="00391359" w:rsidP="00391359">
      <w:pPr>
        <w:ind w:left="360"/>
        <w:rPr>
          <w:rFonts w:ascii="Times New Roman" w:hAnsi="Times New Roman" w:cs="Times New Roman"/>
        </w:rPr>
      </w:pPr>
      <w:r w:rsidRPr="00C8705F">
        <w:rPr>
          <w:rFonts w:ascii="Times New Roman" w:hAnsi="Times New Roman" w:cs="Times New Roman"/>
        </w:rPr>
        <w:t>Embed BNPM4TOSCA workflow designer is provided, you can design BNPM workflow.</w:t>
      </w:r>
    </w:p>
    <w:p w14:paraId="2F601B09" w14:textId="77777777" w:rsidR="00391359" w:rsidRPr="00C8705F" w:rsidRDefault="00391359" w:rsidP="00391359">
      <w:pPr>
        <w:ind w:left="360"/>
        <w:rPr>
          <w:rFonts w:ascii="Times New Roman" w:hAnsi="Times New Roman" w:cs="Times New Roman"/>
        </w:rPr>
      </w:pPr>
      <w:r w:rsidRPr="00C8705F">
        <w:rPr>
          <w:rFonts w:ascii="Times New Roman" w:hAnsi="Times New Roman" w:cs="Times New Roman"/>
        </w:rPr>
        <w:t>Workflow design interface shows as follows:</w:t>
      </w:r>
    </w:p>
    <w:p w14:paraId="14F9E723" w14:textId="77777777" w:rsidR="00391359" w:rsidRDefault="00391359" w:rsidP="00391359">
      <w:r>
        <w:rPr>
          <w:noProof/>
        </w:rPr>
        <w:lastRenderedPageBreak/>
        <w:drawing>
          <wp:inline distT="0" distB="0" distL="0" distR="0" wp14:anchorId="310A9A83" wp14:editId="7ED658E5">
            <wp:extent cx="4389120" cy="2452370"/>
            <wp:effectExtent l="1905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 cstate="print"/>
                    <a:srcRect/>
                    <a:stretch>
                      <a:fillRect/>
                    </a:stretch>
                  </pic:blipFill>
                  <pic:spPr bwMode="auto">
                    <a:xfrm>
                      <a:off x="0" y="0"/>
                      <a:ext cx="4389120" cy="2452370"/>
                    </a:xfrm>
                    <a:prstGeom prst="rect">
                      <a:avLst/>
                    </a:prstGeom>
                    <a:noFill/>
                    <a:ln w="9525">
                      <a:noFill/>
                      <a:miter lim="800000"/>
                      <a:headEnd/>
                      <a:tailEnd/>
                    </a:ln>
                  </pic:spPr>
                </pic:pic>
              </a:graphicData>
            </a:graphic>
          </wp:inline>
        </w:drawing>
      </w:r>
    </w:p>
    <w:p w14:paraId="5224EC66" w14:textId="77777777" w:rsidR="00391359" w:rsidRPr="00261C47" w:rsidRDefault="00391359" w:rsidP="00391359">
      <w:pPr>
        <w:pStyle w:val="4"/>
        <w:numPr>
          <w:ilvl w:val="3"/>
          <w:numId w:val="1"/>
        </w:numPr>
        <w:rPr>
          <w:color w:val="auto"/>
        </w:rPr>
      </w:pPr>
      <w:r w:rsidRPr="00261C47">
        <w:rPr>
          <w:rFonts w:hint="eastAsia"/>
          <w:color w:val="auto"/>
        </w:rPr>
        <w:t>Service Template Operation Design</w:t>
      </w:r>
    </w:p>
    <w:p w14:paraId="6D8DF838" w14:textId="77777777" w:rsidR="00391359" w:rsidRPr="00C8705F" w:rsidRDefault="00391359" w:rsidP="00391359">
      <w:pPr>
        <w:ind w:firstLine="420"/>
        <w:rPr>
          <w:rFonts w:ascii="Times New Roman" w:hAnsi="Times New Roman" w:cs="Times New Roman"/>
        </w:rPr>
      </w:pPr>
      <w:r w:rsidRPr="00C8705F">
        <w:rPr>
          <w:rFonts w:ascii="Times New Roman" w:hAnsi="Times New Roman" w:cs="Times New Roman"/>
        </w:rPr>
        <w:t>Service template operations include: create, start, stop, delete, etc. You can define the operations of the service template and associated operations with specified workflows.</w:t>
      </w:r>
    </w:p>
    <w:p w14:paraId="7A785D26" w14:textId="77777777" w:rsidR="00391359" w:rsidRPr="00FC7D0F" w:rsidRDefault="009F4416" w:rsidP="00391359">
      <w:pPr>
        <w:ind w:firstLine="420"/>
      </w:pPr>
      <w:r>
        <w:rPr>
          <w:noProof/>
        </w:rPr>
        <w:drawing>
          <wp:inline distT="0" distB="0" distL="0" distR="0" wp14:anchorId="001D4A13" wp14:editId="7EAF5832">
            <wp:extent cx="5274310" cy="130556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74310" cy="1305560"/>
                    </a:xfrm>
                    <a:prstGeom prst="rect">
                      <a:avLst/>
                    </a:prstGeom>
                    <a:noFill/>
                    <a:ln w="9525">
                      <a:noFill/>
                      <a:miter lim="800000"/>
                      <a:headEnd/>
                      <a:tailEnd/>
                    </a:ln>
                  </pic:spPr>
                </pic:pic>
              </a:graphicData>
            </a:graphic>
          </wp:inline>
        </w:drawing>
      </w:r>
    </w:p>
    <w:p w14:paraId="769A6EB7" w14:textId="77777777" w:rsidR="00391359" w:rsidRDefault="00391359" w:rsidP="00391359"/>
    <w:p w14:paraId="1D9662AF" w14:textId="77777777" w:rsidR="00391359" w:rsidRPr="005B1DA2" w:rsidRDefault="00391359" w:rsidP="00391359">
      <w:pPr>
        <w:pStyle w:val="3"/>
        <w:numPr>
          <w:ilvl w:val="2"/>
          <w:numId w:val="1"/>
        </w:numPr>
        <w:rPr>
          <w:color w:val="auto"/>
        </w:rPr>
      </w:pPr>
      <w:bookmarkStart w:id="12" w:name="_Toc480879514"/>
      <w:r w:rsidRPr="005B1DA2">
        <w:rPr>
          <w:rFonts w:hint="eastAsia"/>
          <w:color w:val="auto"/>
        </w:rPr>
        <w:t>Policy Design</w:t>
      </w:r>
      <w:bookmarkEnd w:id="12"/>
    </w:p>
    <w:p w14:paraId="2D54A553" w14:textId="77777777" w:rsidR="00391359" w:rsidRPr="00C8705F" w:rsidRDefault="00391359" w:rsidP="00391359">
      <w:pPr>
        <w:ind w:left="360"/>
        <w:rPr>
          <w:rFonts w:ascii="Times New Roman" w:hAnsi="Times New Roman" w:cs="Times New Roman"/>
        </w:rPr>
      </w:pPr>
      <w:r w:rsidRPr="00C8705F">
        <w:rPr>
          <w:rFonts w:ascii="Times New Roman" w:hAnsi="Times New Roman" w:cs="Times New Roman"/>
        </w:rPr>
        <w:t>Embed Drools-based policy designer is provided.</w:t>
      </w:r>
    </w:p>
    <w:p w14:paraId="23571B26" w14:textId="77777777" w:rsidR="00C8705F" w:rsidRDefault="00C8705F" w:rsidP="00391359">
      <w:pPr>
        <w:ind w:left="360"/>
      </w:pPr>
    </w:p>
    <w:p w14:paraId="5FB94AE8" w14:textId="77777777" w:rsidR="00391359" w:rsidRPr="005B1DA2" w:rsidRDefault="00391359" w:rsidP="00391359">
      <w:pPr>
        <w:pStyle w:val="3"/>
        <w:numPr>
          <w:ilvl w:val="2"/>
          <w:numId w:val="1"/>
        </w:numPr>
        <w:rPr>
          <w:color w:val="auto"/>
        </w:rPr>
      </w:pPr>
      <w:bookmarkStart w:id="13" w:name="_Toc480879515"/>
      <w:r w:rsidRPr="005B1DA2">
        <w:rPr>
          <w:rFonts w:hint="eastAsia"/>
          <w:color w:val="auto"/>
        </w:rPr>
        <w:t>SFC Design</w:t>
      </w:r>
      <w:bookmarkEnd w:id="13"/>
    </w:p>
    <w:p w14:paraId="627B98C5" w14:textId="77777777" w:rsidR="00391359" w:rsidRPr="00746027" w:rsidRDefault="00391359" w:rsidP="00391359">
      <w:pPr>
        <w:ind w:left="360"/>
        <w:rPr>
          <w:rFonts w:ascii="Times New Roman" w:hAnsi="Times New Roman" w:cs="Times New Roman"/>
        </w:rPr>
      </w:pPr>
      <w:r w:rsidRPr="00746027">
        <w:rPr>
          <w:rFonts w:ascii="Times New Roman" w:hAnsi="Times New Roman" w:cs="Times New Roman"/>
        </w:rPr>
        <w:t xml:space="preserve">Provide a SFC graphical design interface, support to design business service chain. </w:t>
      </w:r>
    </w:p>
    <w:p w14:paraId="3AA0AC63" w14:textId="77777777" w:rsidR="00391359" w:rsidRDefault="00391359" w:rsidP="00391359">
      <w:pPr>
        <w:ind w:left="360"/>
      </w:pPr>
    </w:p>
    <w:p w14:paraId="41021E3E" w14:textId="77777777" w:rsidR="00391359" w:rsidRPr="0038604C" w:rsidRDefault="00391359" w:rsidP="00391359">
      <w:pPr>
        <w:pStyle w:val="3"/>
        <w:numPr>
          <w:ilvl w:val="2"/>
          <w:numId w:val="1"/>
        </w:numPr>
        <w:rPr>
          <w:color w:val="auto"/>
        </w:rPr>
      </w:pPr>
      <w:bookmarkStart w:id="14" w:name="_Toc480879516"/>
      <w:r w:rsidRPr="0038604C">
        <w:rPr>
          <w:rFonts w:hint="eastAsia"/>
          <w:color w:val="auto"/>
        </w:rPr>
        <w:t>Deployment Flavor Design</w:t>
      </w:r>
      <w:bookmarkEnd w:id="14"/>
    </w:p>
    <w:p w14:paraId="094F06EB" w14:textId="77777777" w:rsidR="00391359" w:rsidRPr="00746027" w:rsidRDefault="00391359" w:rsidP="00391359">
      <w:pPr>
        <w:ind w:firstLineChars="200" w:firstLine="420"/>
        <w:rPr>
          <w:rFonts w:ascii="Times New Roman" w:hAnsi="Times New Roman" w:cs="Times New Roman"/>
        </w:rPr>
      </w:pPr>
      <w:r w:rsidRPr="00746027">
        <w:rPr>
          <w:rFonts w:ascii="Times New Roman" w:hAnsi="Times New Roman" w:cs="Times New Roman"/>
        </w:rPr>
        <w:t>Support to design the deployment flavor of a VDU, shows as follows:</w:t>
      </w:r>
    </w:p>
    <w:p w14:paraId="37C92968" w14:textId="0D3724AA" w:rsidR="00391359" w:rsidRDefault="000624D6" w:rsidP="00391359">
      <w:pPr>
        <w:ind w:firstLineChars="200" w:firstLine="420"/>
      </w:pPr>
      <w:r>
        <w:rPr>
          <w:noProof/>
        </w:rPr>
        <w:lastRenderedPageBreak/>
        <w:drawing>
          <wp:inline distT="0" distB="0" distL="0" distR="0" wp14:anchorId="17863A45" wp14:editId="13761880">
            <wp:extent cx="2956949" cy="2700000"/>
            <wp:effectExtent l="1905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956949" cy="2700000"/>
                    </a:xfrm>
                    <a:prstGeom prst="rect">
                      <a:avLst/>
                    </a:prstGeom>
                    <a:noFill/>
                    <a:ln w="9525">
                      <a:noFill/>
                      <a:miter lim="800000"/>
                      <a:headEnd/>
                      <a:tailEnd/>
                    </a:ln>
                  </pic:spPr>
                </pic:pic>
              </a:graphicData>
            </a:graphic>
          </wp:inline>
        </w:drawing>
      </w:r>
    </w:p>
    <w:p w14:paraId="3B4651EC" w14:textId="77777777" w:rsidR="00391359" w:rsidRPr="00746027" w:rsidRDefault="00391359" w:rsidP="00391359">
      <w:pPr>
        <w:ind w:firstLineChars="200" w:firstLine="420"/>
        <w:rPr>
          <w:rFonts w:ascii="Times New Roman" w:hAnsi="Times New Roman" w:cs="Times New Roman"/>
        </w:rPr>
      </w:pPr>
      <w:r w:rsidRPr="00746027">
        <w:rPr>
          <w:rFonts w:ascii="Times New Roman" w:hAnsi="Times New Roman" w:cs="Times New Roman"/>
        </w:rPr>
        <w:t>Supports to design the scale parameters of a VDU, shows as follows:</w:t>
      </w:r>
    </w:p>
    <w:p w14:paraId="13C1AE18" w14:textId="2B63397C" w:rsidR="00391359" w:rsidRDefault="000624D6" w:rsidP="00391359">
      <w:pPr>
        <w:ind w:firstLineChars="200" w:firstLine="560"/>
        <w:rPr>
          <w:sz w:val="28"/>
          <w:szCs w:val="28"/>
        </w:rPr>
      </w:pPr>
      <w:r>
        <w:rPr>
          <w:noProof/>
          <w:sz w:val="28"/>
          <w:szCs w:val="28"/>
        </w:rPr>
        <w:drawing>
          <wp:inline distT="0" distB="0" distL="0" distR="0" wp14:anchorId="18A106F5" wp14:editId="7494A314">
            <wp:extent cx="2984211" cy="2520000"/>
            <wp:effectExtent l="19050" t="0" r="6639"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984211" cy="2520000"/>
                    </a:xfrm>
                    <a:prstGeom prst="rect">
                      <a:avLst/>
                    </a:prstGeom>
                    <a:noFill/>
                    <a:ln w="9525">
                      <a:noFill/>
                      <a:miter lim="800000"/>
                      <a:headEnd/>
                      <a:tailEnd/>
                    </a:ln>
                  </pic:spPr>
                </pic:pic>
              </a:graphicData>
            </a:graphic>
          </wp:inline>
        </w:drawing>
      </w:r>
    </w:p>
    <w:p w14:paraId="08407CA7" w14:textId="77777777" w:rsidR="00391359" w:rsidRPr="003811DA" w:rsidRDefault="00391359" w:rsidP="00391359">
      <w:pPr>
        <w:ind w:firstLineChars="200" w:firstLine="560"/>
        <w:rPr>
          <w:sz w:val="28"/>
          <w:szCs w:val="28"/>
        </w:rPr>
      </w:pPr>
    </w:p>
    <w:p w14:paraId="2CFAD368" w14:textId="77777777" w:rsidR="00391359" w:rsidRPr="0038604C" w:rsidRDefault="00391359" w:rsidP="00391359">
      <w:pPr>
        <w:pStyle w:val="3"/>
        <w:numPr>
          <w:ilvl w:val="2"/>
          <w:numId w:val="1"/>
        </w:numPr>
        <w:rPr>
          <w:color w:val="auto"/>
        </w:rPr>
      </w:pPr>
      <w:bookmarkStart w:id="15" w:name="_Toc480879517"/>
      <w:r w:rsidRPr="0038604C">
        <w:rPr>
          <w:rFonts w:hint="eastAsia"/>
          <w:color w:val="auto"/>
        </w:rPr>
        <w:t>Parameter Design</w:t>
      </w:r>
      <w:bookmarkEnd w:id="15"/>
    </w:p>
    <w:p w14:paraId="2D8D1439" w14:textId="77777777" w:rsidR="00391359" w:rsidRDefault="00391359" w:rsidP="00391359">
      <w:pPr>
        <w:ind w:firstLine="420"/>
        <w:rPr>
          <w:rFonts w:ascii="Times New Roman" w:hAnsi="Times New Roman" w:cs="Times New Roman"/>
        </w:rPr>
      </w:pPr>
      <w:r w:rsidRPr="00746027">
        <w:rPr>
          <w:rFonts w:ascii="Times New Roman" w:hAnsi="Times New Roman" w:cs="Times New Roman"/>
        </w:rPr>
        <w:t>If an Entity property value is not determined at the design time (including: node template, relationship template, etc), and need to entered at the deployment phase dynamically. So the values need to abstract as the service template input parameters.</w:t>
      </w:r>
    </w:p>
    <w:p w14:paraId="184DA793" w14:textId="77777777" w:rsidR="00746027" w:rsidRPr="00746027" w:rsidRDefault="00746027" w:rsidP="00391359">
      <w:pPr>
        <w:ind w:firstLine="420"/>
        <w:rPr>
          <w:rFonts w:ascii="Times New Roman" w:hAnsi="Times New Roman" w:cs="Times New Roman"/>
        </w:rPr>
      </w:pPr>
    </w:p>
    <w:p w14:paraId="76227636" w14:textId="77777777" w:rsidR="00391359" w:rsidRPr="0038604C" w:rsidRDefault="00391359" w:rsidP="00391359">
      <w:pPr>
        <w:pStyle w:val="4"/>
        <w:numPr>
          <w:ilvl w:val="3"/>
          <w:numId w:val="1"/>
        </w:numPr>
        <w:rPr>
          <w:color w:val="auto"/>
        </w:rPr>
      </w:pPr>
      <w:r w:rsidRPr="0038604C">
        <w:rPr>
          <w:rFonts w:hint="eastAsia"/>
          <w:color w:val="auto"/>
        </w:rPr>
        <w:t>Parameter Definition</w:t>
      </w:r>
    </w:p>
    <w:p w14:paraId="231DDE38" w14:textId="77777777" w:rsidR="00391359" w:rsidRPr="00CA0414" w:rsidRDefault="00391359" w:rsidP="00391359">
      <w:pPr>
        <w:ind w:firstLine="408"/>
        <w:rPr>
          <w:rFonts w:ascii="Times New Roman" w:hAnsi="Times New Roman" w:cs="Times New Roman"/>
        </w:rPr>
      </w:pPr>
      <w:r w:rsidRPr="00CA0414">
        <w:rPr>
          <w:rFonts w:ascii="Times New Roman" w:hAnsi="Times New Roman" w:cs="Times New Roman"/>
        </w:rPr>
        <w:t>Support input parameter definition, show as follow:</w:t>
      </w:r>
    </w:p>
    <w:p w14:paraId="4BE2D3B3" w14:textId="3528AEF3" w:rsidR="00391359" w:rsidRPr="004805FB" w:rsidRDefault="00DB6E6A" w:rsidP="00391359">
      <w:pPr>
        <w:ind w:firstLine="408"/>
      </w:pPr>
      <w:r>
        <w:rPr>
          <w:noProof/>
        </w:rPr>
        <w:lastRenderedPageBreak/>
        <w:drawing>
          <wp:inline distT="0" distB="0" distL="0" distR="0" wp14:anchorId="74CC6D27" wp14:editId="618458F1">
            <wp:extent cx="3048000" cy="2583180"/>
            <wp:effectExtent l="1905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048000" cy="2583180"/>
                    </a:xfrm>
                    <a:prstGeom prst="rect">
                      <a:avLst/>
                    </a:prstGeom>
                    <a:noFill/>
                    <a:ln w="9525">
                      <a:noFill/>
                      <a:miter lim="800000"/>
                      <a:headEnd/>
                      <a:tailEnd/>
                    </a:ln>
                  </pic:spPr>
                </pic:pic>
              </a:graphicData>
            </a:graphic>
          </wp:inline>
        </w:drawing>
      </w:r>
    </w:p>
    <w:p w14:paraId="57E04D32" w14:textId="77777777" w:rsidR="00391359" w:rsidRDefault="00391359" w:rsidP="00391359"/>
    <w:p w14:paraId="52FE68D4" w14:textId="77777777" w:rsidR="00391359" w:rsidRPr="0038604C" w:rsidRDefault="00391359" w:rsidP="00391359">
      <w:pPr>
        <w:pStyle w:val="4"/>
        <w:numPr>
          <w:ilvl w:val="3"/>
          <w:numId w:val="1"/>
        </w:numPr>
        <w:rPr>
          <w:color w:val="auto"/>
        </w:rPr>
      </w:pPr>
      <w:r w:rsidRPr="0038604C">
        <w:rPr>
          <w:rFonts w:hint="eastAsia"/>
          <w:color w:val="auto"/>
        </w:rPr>
        <w:t>Parameter Mapping</w:t>
      </w:r>
    </w:p>
    <w:p w14:paraId="05087BEA" w14:textId="77777777" w:rsidR="00391359" w:rsidRPr="00CA0414" w:rsidRDefault="00391359" w:rsidP="00391359">
      <w:pPr>
        <w:ind w:firstLine="420"/>
        <w:rPr>
          <w:rFonts w:ascii="Times New Roman" w:hAnsi="Times New Roman" w:cs="Times New Roman"/>
        </w:rPr>
      </w:pPr>
      <w:r w:rsidRPr="00CA0414">
        <w:rPr>
          <w:rFonts w:ascii="Times New Roman" w:hAnsi="Times New Roman" w:cs="Times New Roman"/>
        </w:rPr>
        <w:t>Map input parameters to properties of nodes or relationships with the “get_input” function, according to the TOSCA-Simple-Profile-YAML-v1.1 specification.</w:t>
      </w:r>
    </w:p>
    <w:p w14:paraId="31866CE4" w14:textId="77777777" w:rsidR="00391359" w:rsidRPr="00CA0414" w:rsidRDefault="00391359" w:rsidP="00391359">
      <w:pPr>
        <w:ind w:firstLine="420"/>
        <w:rPr>
          <w:rFonts w:ascii="Times New Roman" w:hAnsi="Times New Roman" w:cs="Times New Roman"/>
        </w:rPr>
      </w:pPr>
      <w:r w:rsidRPr="00CA0414">
        <w:rPr>
          <w:rFonts w:ascii="Times New Roman" w:hAnsi="Times New Roman" w:cs="Times New Roman"/>
        </w:rPr>
        <w:t>Support the mapping of simple parameters, complex parameters, and properties of a complex parameter.</w:t>
      </w:r>
    </w:p>
    <w:p w14:paraId="0D0C391A" w14:textId="77777777" w:rsidR="00391359" w:rsidRPr="009860BA" w:rsidDel="006627C3" w:rsidRDefault="00391359" w:rsidP="00391359">
      <w:pPr>
        <w:pStyle w:val="Default"/>
        <w:rPr>
          <w:del w:id="16" w:author="Windows 用户" w:date="2017-03-21T19:55:00Z"/>
          <w:rFonts w:ascii="Times New Roman" w:hAnsi="Times New Roman" w:cs="Times New Roman"/>
          <w:sz w:val="21"/>
          <w:szCs w:val="21"/>
        </w:rPr>
      </w:pPr>
    </w:p>
    <w:p w14:paraId="28F75EDB" w14:textId="77777777" w:rsidR="00391359" w:rsidRDefault="00391359" w:rsidP="00391359">
      <w:pPr>
        <w:pStyle w:val="Default"/>
        <w:rPr>
          <w:rFonts w:ascii="Times New Roman" w:hAnsi="Times New Roman" w:cs="Times New Roman"/>
          <w:sz w:val="21"/>
          <w:szCs w:val="21"/>
        </w:rPr>
      </w:pPr>
    </w:p>
    <w:p w14:paraId="34FECB2E" w14:textId="77777777" w:rsidR="00391359" w:rsidRPr="0038604C" w:rsidRDefault="00391359" w:rsidP="00391359">
      <w:pPr>
        <w:pStyle w:val="3"/>
        <w:numPr>
          <w:ilvl w:val="2"/>
          <w:numId w:val="1"/>
        </w:numPr>
        <w:rPr>
          <w:color w:val="auto"/>
        </w:rPr>
      </w:pPr>
      <w:bookmarkStart w:id="17" w:name="_Toc480879518"/>
      <w:r w:rsidRPr="0038604C">
        <w:rPr>
          <w:color w:val="auto"/>
        </w:rPr>
        <w:t>Artifact Design</w:t>
      </w:r>
      <w:bookmarkEnd w:id="17"/>
    </w:p>
    <w:p w14:paraId="2DC57276" w14:textId="77777777" w:rsidR="00391359" w:rsidRPr="00D754BE" w:rsidRDefault="00391359" w:rsidP="00391359">
      <w:pPr>
        <w:ind w:firstLineChars="200" w:firstLine="420"/>
        <w:rPr>
          <w:rFonts w:ascii="Times New Roman" w:hAnsi="Times New Roman" w:cs="Times New Roman"/>
        </w:rPr>
      </w:pPr>
      <w:r w:rsidRPr="00D754BE">
        <w:rPr>
          <w:rFonts w:ascii="Times New Roman" w:hAnsi="Times New Roman" w:cs="Times New Roman"/>
        </w:rPr>
        <w:t>Artifact mainly includes scripts, images, software packages and other materials which may be used in the deploy phase.</w:t>
      </w:r>
    </w:p>
    <w:p w14:paraId="0AC4EF0A" w14:textId="77777777" w:rsidR="00391359" w:rsidRDefault="00391359" w:rsidP="00391359"/>
    <w:p w14:paraId="401301C3" w14:textId="77777777" w:rsidR="00391359" w:rsidRPr="0038604C" w:rsidRDefault="00391359" w:rsidP="00391359">
      <w:pPr>
        <w:pStyle w:val="4"/>
        <w:numPr>
          <w:ilvl w:val="3"/>
          <w:numId w:val="1"/>
        </w:numPr>
        <w:rPr>
          <w:color w:val="auto"/>
        </w:rPr>
      </w:pPr>
      <w:r w:rsidRPr="0038604C">
        <w:rPr>
          <w:rFonts w:hint="eastAsia"/>
          <w:color w:val="auto"/>
        </w:rPr>
        <w:t>S</w:t>
      </w:r>
      <w:r w:rsidRPr="0038604C">
        <w:rPr>
          <w:color w:val="auto"/>
        </w:rPr>
        <w:t>cript Artifact</w:t>
      </w:r>
      <w:r w:rsidRPr="0038604C">
        <w:rPr>
          <w:rFonts w:hint="eastAsia"/>
          <w:color w:val="auto"/>
        </w:rPr>
        <w:t>s</w:t>
      </w:r>
    </w:p>
    <w:p w14:paraId="34377958" w14:textId="77777777" w:rsidR="00391359" w:rsidRPr="000E4CA9" w:rsidRDefault="00391359" w:rsidP="00391359">
      <w:pPr>
        <w:ind w:firstLineChars="200" w:firstLine="420"/>
        <w:rPr>
          <w:rFonts w:ascii="Times New Roman" w:hAnsi="Times New Roman" w:cs="Times New Roman"/>
        </w:rPr>
      </w:pPr>
      <w:r w:rsidRPr="000E4CA9">
        <w:rPr>
          <w:rFonts w:ascii="Times New Roman" w:hAnsi="Times New Roman" w:cs="Times New Roman"/>
        </w:rPr>
        <w:t>The script files are typically bound to the service template and uploaded to the ‘Scripts’ directory of the service template.</w:t>
      </w:r>
    </w:p>
    <w:p w14:paraId="4F370733" w14:textId="77777777" w:rsidR="00391359" w:rsidRPr="000E4CA9" w:rsidRDefault="00391359" w:rsidP="00391359">
      <w:pPr>
        <w:ind w:firstLineChars="200" w:firstLine="420"/>
        <w:rPr>
          <w:rFonts w:ascii="Times New Roman" w:hAnsi="Times New Roman" w:cs="Times New Roman"/>
        </w:rPr>
      </w:pPr>
      <w:r w:rsidRPr="000E4CA9">
        <w:rPr>
          <w:rFonts w:ascii="Times New Roman" w:hAnsi="Times New Roman" w:cs="Times New Roman"/>
        </w:rPr>
        <w:t>At the same time, you can create an artifact to associate the script file with a specific node.</w:t>
      </w:r>
    </w:p>
    <w:p w14:paraId="0D1C0E64" w14:textId="77777777" w:rsidR="00391359" w:rsidRDefault="00391359" w:rsidP="00391359"/>
    <w:p w14:paraId="0860C429" w14:textId="77777777" w:rsidR="00391359" w:rsidRPr="0038604C" w:rsidRDefault="00391359" w:rsidP="00391359">
      <w:pPr>
        <w:pStyle w:val="4"/>
        <w:numPr>
          <w:ilvl w:val="3"/>
          <w:numId w:val="1"/>
        </w:numPr>
        <w:rPr>
          <w:color w:val="auto"/>
        </w:rPr>
      </w:pPr>
      <w:r w:rsidRPr="0038604C">
        <w:rPr>
          <w:rFonts w:hint="eastAsia"/>
          <w:color w:val="auto"/>
        </w:rPr>
        <w:t xml:space="preserve">Image </w:t>
      </w:r>
      <w:r w:rsidRPr="0038604C">
        <w:rPr>
          <w:color w:val="auto"/>
        </w:rPr>
        <w:t>Artifact</w:t>
      </w:r>
      <w:r w:rsidRPr="0038604C">
        <w:rPr>
          <w:rFonts w:hint="eastAsia"/>
          <w:color w:val="auto"/>
        </w:rPr>
        <w:t>s</w:t>
      </w:r>
    </w:p>
    <w:p w14:paraId="0352045B" w14:textId="77777777" w:rsidR="00391359" w:rsidRPr="000E4CA9" w:rsidRDefault="00391359" w:rsidP="00391359">
      <w:pPr>
        <w:ind w:firstLineChars="200" w:firstLine="420"/>
        <w:rPr>
          <w:rFonts w:ascii="Times New Roman" w:hAnsi="Times New Roman" w:cs="Times New Roman"/>
          <w:szCs w:val="21"/>
        </w:rPr>
      </w:pPr>
      <w:r w:rsidRPr="000E4CA9">
        <w:rPr>
          <w:rFonts w:ascii="Times New Roman" w:hAnsi="Times New Roman" w:cs="Times New Roman"/>
          <w:szCs w:val="21"/>
        </w:rPr>
        <w:t>Images can be bound to a service template and</w:t>
      </w:r>
      <w:r w:rsidRPr="003214F9">
        <w:rPr>
          <w:rFonts w:ascii="Times New Roman" w:hAnsi="Times New Roman" w:cs="Times New Roman"/>
          <w:szCs w:val="21"/>
        </w:rPr>
        <w:t xml:space="preserve"> uploaded to the ‘SoftwareImages’ directory.</w:t>
      </w:r>
      <w:r w:rsidRPr="000E4CA9">
        <w:rPr>
          <w:rFonts w:ascii="Times New Roman" w:hAnsi="Times New Roman" w:cs="Times New Roman"/>
          <w:szCs w:val="21"/>
        </w:rPr>
        <w:t xml:space="preserve"> Or they can be uploaded to a separate images server.</w:t>
      </w:r>
    </w:p>
    <w:p w14:paraId="7C7DD805" w14:textId="0FD84C80" w:rsidR="00391359" w:rsidRDefault="00463C15" w:rsidP="00391359">
      <w:pPr>
        <w:ind w:firstLineChars="200" w:firstLine="420"/>
      </w:pPr>
      <w:r>
        <w:rPr>
          <w:noProof/>
        </w:rPr>
        <w:lastRenderedPageBreak/>
        <w:drawing>
          <wp:inline distT="0" distB="0" distL="0" distR="0" wp14:anchorId="77FB8FBB" wp14:editId="08C5F2D8">
            <wp:extent cx="3244859" cy="3240000"/>
            <wp:effectExtent l="1905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244859" cy="3240000"/>
                    </a:xfrm>
                    <a:prstGeom prst="rect">
                      <a:avLst/>
                    </a:prstGeom>
                    <a:noFill/>
                    <a:ln w="9525">
                      <a:noFill/>
                      <a:miter lim="800000"/>
                      <a:headEnd/>
                      <a:tailEnd/>
                    </a:ln>
                  </pic:spPr>
                </pic:pic>
              </a:graphicData>
            </a:graphic>
          </wp:inline>
        </w:drawing>
      </w:r>
    </w:p>
    <w:p w14:paraId="02D5242B" w14:textId="77777777" w:rsidR="00391359" w:rsidRPr="00414A03" w:rsidRDefault="00391359" w:rsidP="00391359">
      <w:pPr>
        <w:ind w:firstLineChars="200" w:firstLine="420"/>
      </w:pPr>
      <w:r w:rsidRPr="004F4327">
        <w:rPr>
          <w:rFonts w:ascii="Times New Roman" w:hAnsi="Times New Roman" w:cs="Times New Roman"/>
        </w:rPr>
        <w:t>At the same time, you can create an artifact to associate the image file with a specific node.</w:t>
      </w:r>
      <w:r w:rsidR="004F4327">
        <w:rPr>
          <w:rFonts w:ascii="Times New Roman" w:hAnsi="Times New Roman" w:cs="Times New Roman" w:hint="eastAsia"/>
        </w:rPr>
        <w:t xml:space="preserve"> Show as follow:</w:t>
      </w:r>
    </w:p>
    <w:p w14:paraId="45D942D6" w14:textId="04A53B2C" w:rsidR="00391359" w:rsidRDefault="00FE5B17" w:rsidP="00391359">
      <w:pPr>
        <w:ind w:firstLineChars="200" w:firstLine="420"/>
      </w:pPr>
      <w:r>
        <w:rPr>
          <w:noProof/>
        </w:rPr>
        <w:drawing>
          <wp:inline distT="0" distB="0" distL="0" distR="0" wp14:anchorId="51DBC09A" wp14:editId="7678C7EE">
            <wp:extent cx="3078480" cy="4061460"/>
            <wp:effectExtent l="19050" t="0" r="762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078480" cy="4061460"/>
                    </a:xfrm>
                    <a:prstGeom prst="rect">
                      <a:avLst/>
                    </a:prstGeom>
                    <a:noFill/>
                    <a:ln w="9525">
                      <a:noFill/>
                      <a:miter lim="800000"/>
                      <a:headEnd/>
                      <a:tailEnd/>
                    </a:ln>
                  </pic:spPr>
                </pic:pic>
              </a:graphicData>
            </a:graphic>
          </wp:inline>
        </w:drawing>
      </w:r>
      <w:bookmarkStart w:id="18" w:name="_GoBack"/>
      <w:bookmarkEnd w:id="18"/>
    </w:p>
    <w:p w14:paraId="3AE5F4F2" w14:textId="77777777" w:rsidR="00391359" w:rsidRDefault="00391359" w:rsidP="00391359"/>
    <w:p w14:paraId="22F2B34B" w14:textId="77777777" w:rsidR="00391359" w:rsidRPr="0038604C" w:rsidRDefault="00391359" w:rsidP="00391359">
      <w:pPr>
        <w:pStyle w:val="4"/>
        <w:numPr>
          <w:ilvl w:val="3"/>
          <w:numId w:val="1"/>
        </w:numPr>
        <w:rPr>
          <w:color w:val="auto"/>
        </w:rPr>
      </w:pPr>
      <w:r w:rsidRPr="0038604C">
        <w:rPr>
          <w:color w:val="auto"/>
        </w:rPr>
        <w:t>S</w:t>
      </w:r>
      <w:r w:rsidRPr="0038604C">
        <w:rPr>
          <w:rFonts w:hint="eastAsia"/>
          <w:color w:val="auto"/>
        </w:rPr>
        <w:t xml:space="preserve">oftware </w:t>
      </w:r>
      <w:r w:rsidRPr="0038604C">
        <w:rPr>
          <w:color w:val="auto"/>
        </w:rPr>
        <w:t>package artifact</w:t>
      </w:r>
      <w:r w:rsidRPr="0038604C">
        <w:rPr>
          <w:rFonts w:hint="eastAsia"/>
          <w:color w:val="auto"/>
        </w:rPr>
        <w:t>s</w:t>
      </w:r>
    </w:p>
    <w:p w14:paraId="53D513BE" w14:textId="77777777" w:rsidR="00391359" w:rsidRPr="00CF294A" w:rsidRDefault="00391359" w:rsidP="00391359">
      <w:pPr>
        <w:ind w:firstLineChars="200" w:firstLine="420"/>
        <w:rPr>
          <w:rFonts w:ascii="Times New Roman" w:hAnsi="Times New Roman" w:cs="Times New Roman"/>
        </w:rPr>
      </w:pPr>
      <w:r w:rsidRPr="00CF294A">
        <w:rPr>
          <w:rFonts w:ascii="Times New Roman" w:hAnsi="Times New Roman" w:cs="Times New Roman"/>
        </w:rPr>
        <w:t xml:space="preserve">The software package is typically the software version provided by the device vendor. </w:t>
      </w:r>
      <w:r w:rsidRPr="00CF294A">
        <w:rPr>
          <w:rFonts w:ascii="Times New Roman" w:hAnsi="Times New Roman" w:cs="Times New Roman"/>
        </w:rPr>
        <w:lastRenderedPageBreak/>
        <w:t>Software packages can be bound to a service template or they can be uploaded to a separate software packages server.</w:t>
      </w:r>
    </w:p>
    <w:p w14:paraId="30635583" w14:textId="77777777" w:rsidR="00391359" w:rsidRPr="00CF294A" w:rsidRDefault="00391359" w:rsidP="00391359">
      <w:pPr>
        <w:ind w:firstLineChars="200" w:firstLine="420"/>
        <w:rPr>
          <w:rFonts w:ascii="Times New Roman" w:hAnsi="Times New Roman" w:cs="Times New Roman"/>
        </w:rPr>
      </w:pPr>
      <w:r w:rsidRPr="00CF294A">
        <w:rPr>
          <w:rFonts w:ascii="Times New Roman" w:hAnsi="Times New Roman" w:cs="Times New Roman"/>
        </w:rPr>
        <w:t>At the same time, you can create an artifact to associate the software package with a specific node.</w:t>
      </w:r>
    </w:p>
    <w:p w14:paraId="6DD4553C" w14:textId="77777777" w:rsidR="00391359" w:rsidRPr="00B926B3" w:rsidRDefault="00391359" w:rsidP="00391359"/>
    <w:p w14:paraId="05D6C60D" w14:textId="77777777" w:rsidR="00391359" w:rsidRPr="006C120F" w:rsidRDefault="00391359" w:rsidP="00391359">
      <w:pPr>
        <w:pStyle w:val="2"/>
        <w:numPr>
          <w:ilvl w:val="1"/>
          <w:numId w:val="1"/>
        </w:numPr>
      </w:pPr>
      <w:bookmarkStart w:id="19" w:name="_Toc480879519"/>
      <w:r w:rsidRPr="000E7B13">
        <w:t>Design</w:t>
      </w:r>
      <w:r>
        <w:rPr>
          <w:rFonts w:hint="eastAsia"/>
        </w:rPr>
        <w:t xml:space="preserve"> P</w:t>
      </w:r>
      <w:r w:rsidRPr="005850A9">
        <w:t>ackage</w:t>
      </w:r>
      <w:bookmarkEnd w:id="19"/>
    </w:p>
    <w:p w14:paraId="1B789FE4" w14:textId="77777777" w:rsidR="00391359" w:rsidRPr="00CF294A" w:rsidRDefault="00391359" w:rsidP="00391359">
      <w:pPr>
        <w:ind w:firstLineChars="200" w:firstLine="420"/>
        <w:rPr>
          <w:rFonts w:ascii="Times New Roman" w:hAnsi="Times New Roman" w:cs="Times New Roman"/>
        </w:rPr>
      </w:pPr>
      <w:r w:rsidRPr="005C664F">
        <w:t>F</w:t>
      </w:r>
      <w:r w:rsidRPr="00CF294A">
        <w:rPr>
          <w:rFonts w:ascii="Times New Roman" w:hAnsi="Times New Roman" w:cs="Times New Roman"/>
        </w:rPr>
        <w:t>ollowing the TOSCA-Simple-Profile-YAML-v1.1 specification, the design output is packaged in the CSAR (TOSCA Cloud Service Archive) format.</w:t>
      </w:r>
    </w:p>
    <w:p w14:paraId="7D9AA605" w14:textId="77777777" w:rsidR="00391359" w:rsidRPr="00CF294A" w:rsidRDefault="00391359" w:rsidP="00391359">
      <w:pPr>
        <w:ind w:firstLineChars="200" w:firstLine="420"/>
        <w:rPr>
          <w:rFonts w:ascii="Times New Roman" w:hAnsi="Times New Roman" w:cs="Times New Roman"/>
        </w:rPr>
      </w:pPr>
      <w:r w:rsidRPr="00CF294A">
        <w:rPr>
          <w:rFonts w:ascii="Times New Roman" w:hAnsi="Times New Roman" w:cs="Times New Roman"/>
        </w:rPr>
        <w:t>Design output includes: model description file, workflow description file, policy description file, tosca.meta, manifest file, artifact file (including: scripts, images, software packages, etc.) and so on.</w:t>
      </w:r>
    </w:p>
    <w:p w14:paraId="30E016DD" w14:textId="77777777" w:rsidR="00391359" w:rsidRPr="00CF294A" w:rsidRDefault="00391359" w:rsidP="00391359">
      <w:pPr>
        <w:ind w:firstLineChars="200" w:firstLine="420"/>
        <w:rPr>
          <w:rFonts w:ascii="Times New Roman" w:hAnsi="Times New Roman" w:cs="Times New Roman"/>
        </w:rPr>
      </w:pPr>
      <w:r w:rsidRPr="00CF294A">
        <w:rPr>
          <w:rFonts w:ascii="Times New Roman" w:hAnsi="Times New Roman" w:cs="Times New Roman"/>
        </w:rPr>
        <w:t>Suggested package structure is as follows:</w:t>
      </w:r>
    </w:p>
    <w:tbl>
      <w:tblPr>
        <w:tblW w:w="83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134"/>
        <w:gridCol w:w="5245"/>
      </w:tblGrid>
      <w:tr w:rsidR="00391359" w14:paraId="79735986" w14:textId="77777777" w:rsidTr="005315BA">
        <w:tc>
          <w:tcPr>
            <w:tcW w:w="1985" w:type="dxa"/>
            <w:shd w:val="pct20" w:color="auto" w:fill="FFFFFF"/>
          </w:tcPr>
          <w:p w14:paraId="1FD9D84E" w14:textId="77777777" w:rsidR="00391359" w:rsidRPr="00CF294A" w:rsidRDefault="00391359" w:rsidP="005315BA">
            <w:pPr>
              <w:jc w:val="center"/>
              <w:rPr>
                <w:rFonts w:ascii="Times New Roman" w:hAnsi="Times New Roman" w:cs="Times New Roman"/>
                <w:szCs w:val="21"/>
              </w:rPr>
            </w:pPr>
            <w:r w:rsidRPr="00CF294A">
              <w:rPr>
                <w:rFonts w:ascii="Times New Roman" w:hAnsi="Times New Roman" w:cs="Times New Roman"/>
                <w:szCs w:val="21"/>
              </w:rPr>
              <w:t>Folder Name</w:t>
            </w:r>
          </w:p>
        </w:tc>
        <w:tc>
          <w:tcPr>
            <w:tcW w:w="1134" w:type="dxa"/>
            <w:shd w:val="pct20" w:color="auto" w:fill="FFFFFF"/>
          </w:tcPr>
          <w:p w14:paraId="034BEEC6" w14:textId="77777777" w:rsidR="00391359" w:rsidRPr="00CF294A" w:rsidRDefault="00391359" w:rsidP="005315BA">
            <w:pPr>
              <w:jc w:val="center"/>
              <w:rPr>
                <w:rFonts w:ascii="Times New Roman" w:hAnsi="Times New Roman" w:cs="Times New Roman"/>
                <w:szCs w:val="21"/>
              </w:rPr>
            </w:pPr>
            <w:r w:rsidRPr="00CF294A">
              <w:rPr>
                <w:rFonts w:ascii="Times New Roman" w:hAnsi="Times New Roman" w:cs="Times New Roman"/>
                <w:szCs w:val="21"/>
              </w:rPr>
              <w:t>Required</w:t>
            </w:r>
          </w:p>
        </w:tc>
        <w:tc>
          <w:tcPr>
            <w:tcW w:w="5245" w:type="dxa"/>
            <w:shd w:val="pct20" w:color="auto" w:fill="FFFFFF"/>
          </w:tcPr>
          <w:p w14:paraId="1313CB85" w14:textId="77777777" w:rsidR="00391359" w:rsidRPr="00CF294A" w:rsidRDefault="00391359" w:rsidP="005315BA">
            <w:pPr>
              <w:jc w:val="center"/>
              <w:rPr>
                <w:rFonts w:ascii="Times New Roman" w:hAnsi="Times New Roman" w:cs="Times New Roman"/>
                <w:szCs w:val="21"/>
              </w:rPr>
            </w:pPr>
            <w:r w:rsidRPr="00CF294A">
              <w:rPr>
                <w:rFonts w:ascii="Times New Roman" w:hAnsi="Times New Roman" w:cs="Times New Roman"/>
                <w:szCs w:val="21"/>
              </w:rPr>
              <w:t>Description</w:t>
            </w:r>
          </w:p>
        </w:tc>
      </w:tr>
      <w:tr w:rsidR="00391359" w14:paraId="2BEA94E3" w14:textId="77777777" w:rsidTr="005315BA">
        <w:tc>
          <w:tcPr>
            <w:tcW w:w="1985" w:type="dxa"/>
          </w:tcPr>
          <w:p w14:paraId="593E60F7" w14:textId="77777777" w:rsidR="00391359" w:rsidRPr="00CF294A" w:rsidRDefault="00391359" w:rsidP="005315BA">
            <w:pPr>
              <w:jc w:val="left"/>
              <w:rPr>
                <w:rFonts w:ascii="Times New Roman" w:hAnsi="Times New Roman" w:cs="Times New Roman"/>
                <w:szCs w:val="21"/>
              </w:rPr>
            </w:pPr>
            <w:r w:rsidRPr="00CF294A">
              <w:rPr>
                <w:rFonts w:ascii="Times New Roman" w:hAnsi="Times New Roman" w:cs="Times New Roman"/>
                <w:szCs w:val="21"/>
              </w:rPr>
              <w:t>TOSCA-Metadata</w:t>
            </w:r>
          </w:p>
        </w:tc>
        <w:tc>
          <w:tcPr>
            <w:tcW w:w="1134" w:type="dxa"/>
          </w:tcPr>
          <w:p w14:paraId="491AC42A" w14:textId="77777777" w:rsidR="00391359" w:rsidRPr="00CF294A" w:rsidRDefault="00391359" w:rsidP="005315BA">
            <w:pPr>
              <w:jc w:val="center"/>
              <w:rPr>
                <w:rFonts w:ascii="Times New Roman" w:hAnsi="Times New Roman" w:cs="Times New Roman"/>
                <w:szCs w:val="21"/>
              </w:rPr>
            </w:pPr>
            <w:r w:rsidRPr="00CF294A">
              <w:rPr>
                <w:rFonts w:ascii="Times New Roman" w:hAnsi="Times New Roman" w:cs="Times New Roman"/>
                <w:szCs w:val="21"/>
              </w:rPr>
              <w:t>Yes</w:t>
            </w:r>
          </w:p>
        </w:tc>
        <w:tc>
          <w:tcPr>
            <w:tcW w:w="5245" w:type="dxa"/>
          </w:tcPr>
          <w:p w14:paraId="22E45055" w14:textId="77777777" w:rsidR="00391359" w:rsidRPr="00CF294A" w:rsidRDefault="00391359" w:rsidP="005315BA">
            <w:pPr>
              <w:jc w:val="left"/>
              <w:rPr>
                <w:rFonts w:ascii="Times New Roman" w:hAnsi="Times New Roman" w:cs="Times New Roman"/>
                <w:szCs w:val="21"/>
              </w:rPr>
            </w:pPr>
            <w:r w:rsidRPr="00CF294A">
              <w:rPr>
                <w:rFonts w:ascii="Times New Roman" w:hAnsi="Times New Roman" w:cs="Times New Roman"/>
                <w:szCs w:val="21"/>
              </w:rPr>
              <w:t>Used to define the basic properties of the VNF package, and the Entry-Definitions file.</w:t>
            </w:r>
          </w:p>
        </w:tc>
      </w:tr>
      <w:tr w:rsidR="00391359" w14:paraId="2D723919" w14:textId="77777777" w:rsidTr="005315BA">
        <w:tc>
          <w:tcPr>
            <w:tcW w:w="1985" w:type="dxa"/>
          </w:tcPr>
          <w:p w14:paraId="615E914B" w14:textId="77777777" w:rsidR="00391359" w:rsidRPr="00CF294A" w:rsidRDefault="00391359" w:rsidP="005315BA">
            <w:pPr>
              <w:jc w:val="left"/>
              <w:rPr>
                <w:rFonts w:ascii="Times New Roman" w:hAnsi="Times New Roman" w:cs="Times New Roman"/>
                <w:szCs w:val="21"/>
              </w:rPr>
            </w:pPr>
            <w:r w:rsidRPr="00CF294A">
              <w:rPr>
                <w:rFonts w:ascii="Times New Roman" w:hAnsi="Times New Roman" w:cs="Times New Roman"/>
                <w:szCs w:val="21"/>
              </w:rPr>
              <w:t>Definitions</w:t>
            </w:r>
          </w:p>
        </w:tc>
        <w:tc>
          <w:tcPr>
            <w:tcW w:w="1134" w:type="dxa"/>
          </w:tcPr>
          <w:p w14:paraId="03F8D95E" w14:textId="77777777" w:rsidR="00391359" w:rsidRPr="00CF294A" w:rsidRDefault="00391359" w:rsidP="005315BA">
            <w:pPr>
              <w:jc w:val="center"/>
              <w:rPr>
                <w:rFonts w:ascii="Times New Roman" w:hAnsi="Times New Roman" w:cs="Times New Roman"/>
                <w:szCs w:val="21"/>
              </w:rPr>
            </w:pPr>
            <w:r w:rsidRPr="00CF294A">
              <w:rPr>
                <w:rFonts w:ascii="Times New Roman" w:hAnsi="Times New Roman" w:cs="Times New Roman"/>
                <w:szCs w:val="21"/>
              </w:rPr>
              <w:t>Yes</w:t>
            </w:r>
          </w:p>
        </w:tc>
        <w:tc>
          <w:tcPr>
            <w:tcW w:w="5245" w:type="dxa"/>
          </w:tcPr>
          <w:p w14:paraId="7CB7ACEF" w14:textId="77777777" w:rsidR="00391359" w:rsidRPr="00CF294A" w:rsidRDefault="00391359" w:rsidP="005315BA">
            <w:pPr>
              <w:jc w:val="left"/>
              <w:rPr>
                <w:rFonts w:ascii="Times New Roman" w:hAnsi="Times New Roman" w:cs="Times New Roman"/>
                <w:szCs w:val="21"/>
              </w:rPr>
            </w:pPr>
            <w:r w:rsidRPr="00CF294A">
              <w:rPr>
                <w:rFonts w:ascii="Times New Roman" w:hAnsi="Times New Roman" w:cs="Times New Roman"/>
                <w:szCs w:val="21"/>
              </w:rPr>
              <w:t>Yaml or xml format TOSCA definition file, the document on the artifact file reference is relative to the CSAR package root path.</w:t>
            </w:r>
          </w:p>
        </w:tc>
      </w:tr>
      <w:tr w:rsidR="00391359" w14:paraId="242F8A8A" w14:textId="77777777" w:rsidTr="005315BA">
        <w:tc>
          <w:tcPr>
            <w:tcW w:w="1985" w:type="dxa"/>
          </w:tcPr>
          <w:p w14:paraId="120539B2" w14:textId="77777777" w:rsidR="00391359" w:rsidRPr="00CF294A" w:rsidRDefault="00391359" w:rsidP="005315BA">
            <w:pPr>
              <w:jc w:val="left"/>
              <w:rPr>
                <w:rFonts w:ascii="Times New Roman" w:hAnsi="Times New Roman" w:cs="Times New Roman"/>
                <w:szCs w:val="21"/>
              </w:rPr>
            </w:pPr>
            <w:r w:rsidRPr="00CF294A">
              <w:rPr>
                <w:rFonts w:ascii="Times New Roman" w:hAnsi="Times New Roman" w:cs="Times New Roman"/>
                <w:szCs w:val="21"/>
              </w:rPr>
              <w:t>Plans</w:t>
            </w:r>
          </w:p>
        </w:tc>
        <w:tc>
          <w:tcPr>
            <w:tcW w:w="1134" w:type="dxa"/>
          </w:tcPr>
          <w:p w14:paraId="6D830B52" w14:textId="77777777" w:rsidR="00391359" w:rsidRPr="00CF294A" w:rsidRDefault="00391359" w:rsidP="005315BA">
            <w:pPr>
              <w:jc w:val="center"/>
              <w:rPr>
                <w:rFonts w:ascii="Times New Roman" w:hAnsi="Times New Roman" w:cs="Times New Roman"/>
                <w:szCs w:val="21"/>
              </w:rPr>
            </w:pPr>
            <w:r w:rsidRPr="00CF294A">
              <w:rPr>
                <w:rFonts w:ascii="Times New Roman" w:hAnsi="Times New Roman" w:cs="Times New Roman"/>
                <w:szCs w:val="21"/>
              </w:rPr>
              <w:t>No</w:t>
            </w:r>
          </w:p>
        </w:tc>
        <w:tc>
          <w:tcPr>
            <w:tcW w:w="5245" w:type="dxa"/>
          </w:tcPr>
          <w:p w14:paraId="575648B1" w14:textId="77777777" w:rsidR="00391359" w:rsidRPr="00CF294A" w:rsidRDefault="00391359" w:rsidP="005315BA">
            <w:pPr>
              <w:jc w:val="left"/>
              <w:rPr>
                <w:rFonts w:ascii="Times New Roman" w:hAnsi="Times New Roman" w:cs="Times New Roman"/>
                <w:szCs w:val="21"/>
              </w:rPr>
            </w:pPr>
            <w:r w:rsidRPr="00CF294A">
              <w:rPr>
                <w:rFonts w:ascii="Times New Roman" w:hAnsi="Times New Roman" w:cs="Times New Roman"/>
                <w:szCs w:val="21"/>
              </w:rPr>
              <w:t>VNF lifecycle implementation of the workflow.</w:t>
            </w:r>
          </w:p>
        </w:tc>
      </w:tr>
      <w:tr w:rsidR="00391359" w14:paraId="1583DBE6" w14:textId="77777777" w:rsidTr="005315BA">
        <w:tc>
          <w:tcPr>
            <w:tcW w:w="1985" w:type="dxa"/>
          </w:tcPr>
          <w:p w14:paraId="4EE29A9C" w14:textId="77777777" w:rsidR="00391359" w:rsidRPr="00CF294A" w:rsidRDefault="00391359" w:rsidP="005315BA">
            <w:pPr>
              <w:jc w:val="left"/>
              <w:rPr>
                <w:rFonts w:ascii="Times New Roman" w:hAnsi="Times New Roman" w:cs="Times New Roman"/>
                <w:szCs w:val="21"/>
              </w:rPr>
            </w:pPr>
            <w:r w:rsidRPr="00CF294A">
              <w:rPr>
                <w:rFonts w:ascii="Times New Roman" w:hAnsi="Times New Roman" w:cs="Times New Roman"/>
                <w:szCs w:val="21"/>
              </w:rPr>
              <w:t>Policies</w:t>
            </w:r>
          </w:p>
        </w:tc>
        <w:tc>
          <w:tcPr>
            <w:tcW w:w="1134" w:type="dxa"/>
          </w:tcPr>
          <w:p w14:paraId="665241A3" w14:textId="77777777" w:rsidR="00391359" w:rsidRPr="00CF294A" w:rsidRDefault="00391359" w:rsidP="005315BA">
            <w:pPr>
              <w:jc w:val="center"/>
              <w:rPr>
                <w:rFonts w:ascii="Times New Roman" w:hAnsi="Times New Roman" w:cs="Times New Roman"/>
                <w:szCs w:val="21"/>
              </w:rPr>
            </w:pPr>
            <w:r w:rsidRPr="00CF294A">
              <w:rPr>
                <w:rFonts w:ascii="Times New Roman" w:hAnsi="Times New Roman" w:cs="Times New Roman"/>
                <w:szCs w:val="21"/>
              </w:rPr>
              <w:t>No</w:t>
            </w:r>
          </w:p>
        </w:tc>
        <w:tc>
          <w:tcPr>
            <w:tcW w:w="5245" w:type="dxa"/>
          </w:tcPr>
          <w:p w14:paraId="7CAD0ACA" w14:textId="77777777" w:rsidR="00391359" w:rsidRPr="00CF294A" w:rsidRDefault="00391359" w:rsidP="005315BA">
            <w:pPr>
              <w:jc w:val="left"/>
              <w:rPr>
                <w:rFonts w:ascii="Times New Roman" w:hAnsi="Times New Roman" w:cs="Times New Roman"/>
                <w:szCs w:val="21"/>
              </w:rPr>
            </w:pPr>
            <w:r w:rsidRPr="00CF294A">
              <w:rPr>
                <w:rFonts w:ascii="Times New Roman" w:hAnsi="Times New Roman" w:cs="Times New Roman"/>
                <w:szCs w:val="21"/>
              </w:rPr>
              <w:t>Policy description files.</w:t>
            </w:r>
          </w:p>
        </w:tc>
      </w:tr>
      <w:tr w:rsidR="00391359" w14:paraId="0A408C8B" w14:textId="77777777" w:rsidTr="005315BA">
        <w:tc>
          <w:tcPr>
            <w:tcW w:w="1985" w:type="dxa"/>
          </w:tcPr>
          <w:p w14:paraId="7E97CB69" w14:textId="77777777" w:rsidR="00391359" w:rsidRPr="00CF294A" w:rsidRDefault="00391359" w:rsidP="005315BA">
            <w:pPr>
              <w:jc w:val="left"/>
              <w:rPr>
                <w:rFonts w:ascii="Times New Roman" w:hAnsi="Times New Roman" w:cs="Times New Roman"/>
                <w:szCs w:val="21"/>
              </w:rPr>
            </w:pPr>
            <w:r w:rsidRPr="00CF294A">
              <w:rPr>
                <w:rFonts w:ascii="Times New Roman" w:hAnsi="Times New Roman" w:cs="Times New Roman"/>
                <w:szCs w:val="21"/>
              </w:rPr>
              <w:t>Scripts</w:t>
            </w:r>
          </w:p>
        </w:tc>
        <w:tc>
          <w:tcPr>
            <w:tcW w:w="1134" w:type="dxa"/>
          </w:tcPr>
          <w:p w14:paraId="20637894" w14:textId="77777777" w:rsidR="00391359" w:rsidRPr="00CF294A" w:rsidRDefault="00391359" w:rsidP="005315BA">
            <w:pPr>
              <w:jc w:val="center"/>
              <w:rPr>
                <w:rFonts w:ascii="Times New Roman" w:hAnsi="Times New Roman" w:cs="Times New Roman"/>
                <w:szCs w:val="21"/>
              </w:rPr>
            </w:pPr>
            <w:r w:rsidRPr="00CF294A">
              <w:rPr>
                <w:rFonts w:ascii="Times New Roman" w:hAnsi="Times New Roman" w:cs="Times New Roman"/>
                <w:szCs w:val="21"/>
              </w:rPr>
              <w:t>No</w:t>
            </w:r>
          </w:p>
        </w:tc>
        <w:tc>
          <w:tcPr>
            <w:tcW w:w="5245" w:type="dxa"/>
          </w:tcPr>
          <w:p w14:paraId="23157BF1" w14:textId="77777777" w:rsidR="00391359" w:rsidRPr="00CF294A" w:rsidRDefault="00391359" w:rsidP="005315BA">
            <w:pPr>
              <w:jc w:val="left"/>
              <w:rPr>
                <w:rFonts w:ascii="Times New Roman" w:hAnsi="Times New Roman" w:cs="Times New Roman"/>
                <w:szCs w:val="21"/>
              </w:rPr>
            </w:pPr>
            <w:r w:rsidRPr="00CF294A">
              <w:rPr>
                <w:rFonts w:ascii="Times New Roman" w:hAnsi="Times New Roman" w:cs="Times New Roman"/>
                <w:szCs w:val="21"/>
              </w:rPr>
              <w:t>Script files</w:t>
            </w:r>
          </w:p>
        </w:tc>
      </w:tr>
      <w:tr w:rsidR="00391359" w:rsidRPr="00D91922" w14:paraId="71CC2408" w14:textId="77777777" w:rsidTr="005315BA">
        <w:tc>
          <w:tcPr>
            <w:tcW w:w="1985" w:type="dxa"/>
          </w:tcPr>
          <w:p w14:paraId="695C689D" w14:textId="77777777" w:rsidR="00391359" w:rsidRPr="00CF294A" w:rsidRDefault="00391359" w:rsidP="005315BA">
            <w:pPr>
              <w:jc w:val="left"/>
              <w:rPr>
                <w:rFonts w:ascii="Times New Roman" w:hAnsi="Times New Roman" w:cs="Times New Roman"/>
                <w:szCs w:val="21"/>
              </w:rPr>
            </w:pPr>
            <w:r w:rsidRPr="00CF294A">
              <w:rPr>
                <w:rFonts w:ascii="Times New Roman" w:hAnsi="Times New Roman" w:cs="Times New Roman"/>
                <w:szCs w:val="21"/>
              </w:rPr>
              <w:t>SoftwareImages</w:t>
            </w:r>
          </w:p>
        </w:tc>
        <w:tc>
          <w:tcPr>
            <w:tcW w:w="1134" w:type="dxa"/>
          </w:tcPr>
          <w:p w14:paraId="1926511D" w14:textId="77777777" w:rsidR="00391359" w:rsidRPr="00CF294A" w:rsidRDefault="00391359" w:rsidP="005315BA">
            <w:pPr>
              <w:jc w:val="center"/>
              <w:rPr>
                <w:rFonts w:ascii="Times New Roman" w:hAnsi="Times New Roman" w:cs="Times New Roman"/>
                <w:szCs w:val="21"/>
              </w:rPr>
            </w:pPr>
            <w:r w:rsidRPr="00CF294A">
              <w:rPr>
                <w:rFonts w:ascii="Times New Roman" w:hAnsi="Times New Roman" w:cs="Times New Roman"/>
                <w:szCs w:val="21"/>
              </w:rPr>
              <w:t>No</w:t>
            </w:r>
          </w:p>
        </w:tc>
        <w:tc>
          <w:tcPr>
            <w:tcW w:w="5245" w:type="dxa"/>
          </w:tcPr>
          <w:p w14:paraId="6E028599" w14:textId="77777777" w:rsidR="00391359" w:rsidRPr="00CF294A" w:rsidRDefault="00391359" w:rsidP="005315BA">
            <w:pPr>
              <w:jc w:val="left"/>
              <w:rPr>
                <w:rFonts w:ascii="Times New Roman" w:hAnsi="Times New Roman" w:cs="Times New Roman"/>
                <w:szCs w:val="21"/>
              </w:rPr>
            </w:pPr>
            <w:r w:rsidRPr="00CF294A">
              <w:rPr>
                <w:rFonts w:ascii="Times New Roman" w:hAnsi="Times New Roman" w:cs="Times New Roman"/>
                <w:szCs w:val="21"/>
              </w:rPr>
              <w:t>Host software image files</w:t>
            </w:r>
          </w:p>
        </w:tc>
      </w:tr>
      <w:tr w:rsidR="00391359" w:rsidRPr="00D91922" w14:paraId="01892384" w14:textId="77777777" w:rsidTr="005315BA">
        <w:tc>
          <w:tcPr>
            <w:tcW w:w="1985" w:type="dxa"/>
          </w:tcPr>
          <w:p w14:paraId="3F8F4503" w14:textId="77777777" w:rsidR="00391359" w:rsidRPr="00CF294A" w:rsidRDefault="00391359" w:rsidP="005315BA">
            <w:pPr>
              <w:jc w:val="left"/>
              <w:rPr>
                <w:rFonts w:ascii="Times New Roman" w:hAnsi="Times New Roman" w:cs="Times New Roman"/>
                <w:szCs w:val="21"/>
              </w:rPr>
            </w:pPr>
            <w:r w:rsidRPr="00CF294A">
              <w:rPr>
                <w:rFonts w:ascii="Times New Roman" w:hAnsi="Times New Roman" w:cs="Times New Roman"/>
                <w:szCs w:val="21"/>
              </w:rPr>
              <w:t>AppSoftwares</w:t>
            </w:r>
          </w:p>
        </w:tc>
        <w:tc>
          <w:tcPr>
            <w:tcW w:w="1134" w:type="dxa"/>
          </w:tcPr>
          <w:p w14:paraId="76575289" w14:textId="77777777" w:rsidR="00391359" w:rsidRPr="00CF294A" w:rsidRDefault="00391359" w:rsidP="005315BA">
            <w:pPr>
              <w:jc w:val="center"/>
              <w:rPr>
                <w:rFonts w:ascii="Times New Roman" w:hAnsi="Times New Roman" w:cs="Times New Roman"/>
                <w:szCs w:val="21"/>
              </w:rPr>
            </w:pPr>
            <w:r w:rsidRPr="00CF294A">
              <w:rPr>
                <w:rFonts w:ascii="Times New Roman" w:hAnsi="Times New Roman" w:cs="Times New Roman"/>
                <w:szCs w:val="21"/>
              </w:rPr>
              <w:t>No</w:t>
            </w:r>
          </w:p>
        </w:tc>
        <w:tc>
          <w:tcPr>
            <w:tcW w:w="5245" w:type="dxa"/>
          </w:tcPr>
          <w:p w14:paraId="0F0658CB" w14:textId="77777777" w:rsidR="00391359" w:rsidRPr="00CF294A" w:rsidRDefault="00391359" w:rsidP="005315BA">
            <w:pPr>
              <w:jc w:val="left"/>
              <w:rPr>
                <w:rFonts w:ascii="Times New Roman" w:hAnsi="Times New Roman" w:cs="Times New Roman"/>
                <w:szCs w:val="21"/>
              </w:rPr>
            </w:pPr>
            <w:r w:rsidRPr="00CF294A">
              <w:rPr>
                <w:rFonts w:ascii="Times New Roman" w:hAnsi="Times New Roman" w:cs="Times New Roman"/>
                <w:szCs w:val="21"/>
              </w:rPr>
              <w:t>Application software files</w:t>
            </w:r>
          </w:p>
        </w:tc>
      </w:tr>
      <w:tr w:rsidR="00391359" w:rsidRPr="00D91922" w14:paraId="25FB39EE" w14:textId="77777777" w:rsidTr="005315BA">
        <w:tc>
          <w:tcPr>
            <w:tcW w:w="1985" w:type="dxa"/>
          </w:tcPr>
          <w:p w14:paraId="0524222C" w14:textId="77777777" w:rsidR="00391359" w:rsidRPr="000113EF" w:rsidRDefault="00391359" w:rsidP="005315BA">
            <w:pPr>
              <w:jc w:val="left"/>
              <w:rPr>
                <w:rFonts w:cs="Arial"/>
                <w:sz w:val="18"/>
                <w:szCs w:val="18"/>
              </w:rPr>
            </w:pPr>
          </w:p>
        </w:tc>
        <w:tc>
          <w:tcPr>
            <w:tcW w:w="1134" w:type="dxa"/>
          </w:tcPr>
          <w:p w14:paraId="563FB3B2" w14:textId="77777777" w:rsidR="00391359" w:rsidRPr="000113EF" w:rsidRDefault="00391359" w:rsidP="005315BA">
            <w:pPr>
              <w:jc w:val="center"/>
              <w:rPr>
                <w:rFonts w:cs="Arial"/>
                <w:sz w:val="18"/>
                <w:szCs w:val="18"/>
              </w:rPr>
            </w:pPr>
          </w:p>
        </w:tc>
        <w:tc>
          <w:tcPr>
            <w:tcW w:w="5245" w:type="dxa"/>
          </w:tcPr>
          <w:p w14:paraId="64DDA476" w14:textId="77777777" w:rsidR="00391359" w:rsidRPr="000113EF" w:rsidRDefault="00391359" w:rsidP="005315BA">
            <w:pPr>
              <w:jc w:val="left"/>
              <w:rPr>
                <w:rFonts w:cs="Arial"/>
                <w:sz w:val="18"/>
                <w:szCs w:val="18"/>
              </w:rPr>
            </w:pPr>
          </w:p>
        </w:tc>
      </w:tr>
    </w:tbl>
    <w:p w14:paraId="31EA2AFD" w14:textId="77777777" w:rsidR="00391359" w:rsidRPr="008D44FF" w:rsidRDefault="00391359" w:rsidP="00391359"/>
    <w:p w14:paraId="7F800958" w14:textId="77777777" w:rsidR="00391359" w:rsidRPr="0038604C" w:rsidRDefault="00391359" w:rsidP="00391359">
      <w:pPr>
        <w:pStyle w:val="3"/>
        <w:numPr>
          <w:ilvl w:val="2"/>
          <w:numId w:val="1"/>
        </w:numPr>
        <w:rPr>
          <w:color w:val="auto"/>
        </w:rPr>
      </w:pPr>
      <w:bookmarkStart w:id="20" w:name="_Toc480879520"/>
      <w:r w:rsidRPr="0038604C">
        <w:rPr>
          <w:rFonts w:hint="eastAsia"/>
          <w:color w:val="auto"/>
        </w:rPr>
        <w:t>tosca.meta</w:t>
      </w:r>
      <w:bookmarkEnd w:id="20"/>
    </w:p>
    <w:p w14:paraId="6DF36236" w14:textId="77777777" w:rsidR="00391359" w:rsidRPr="00E10FC4" w:rsidRDefault="00391359" w:rsidP="00391359">
      <w:pPr>
        <w:ind w:left="360"/>
        <w:rPr>
          <w:rFonts w:ascii="Times New Roman" w:hAnsi="Times New Roman" w:cs="Times New Roman"/>
        </w:rPr>
      </w:pPr>
      <w:r w:rsidRPr="00E10FC4">
        <w:rPr>
          <w:rFonts w:ascii="Times New Roman" w:hAnsi="Times New Roman" w:cs="Times New Roman"/>
        </w:rPr>
        <w:t>tosca.meta defined as a basic information of service template, it is a manifest file.</w:t>
      </w:r>
    </w:p>
    <w:p w14:paraId="2D0BAB87" w14:textId="77777777" w:rsidR="00391359" w:rsidRPr="00E10FC4" w:rsidRDefault="00391359" w:rsidP="00391359">
      <w:pPr>
        <w:ind w:left="360"/>
        <w:rPr>
          <w:rFonts w:ascii="Times New Roman" w:hAnsi="Times New Roman" w:cs="Times New Roman"/>
        </w:rPr>
      </w:pPr>
      <w:r w:rsidRPr="00E10FC4">
        <w:rPr>
          <w:rFonts w:ascii="Times New Roman" w:hAnsi="Times New Roman" w:cs="Times New Roman"/>
        </w:rPr>
        <w:t>Tosca.meta example:</w:t>
      </w:r>
    </w:p>
    <w:tbl>
      <w:tblPr>
        <w:tblW w:w="0" w:type="auto"/>
        <w:tblInd w:w="144" w:type="dxa"/>
        <w:shd w:val="clear" w:color="auto" w:fill="D9D9D9" w:themeFill="background1" w:themeFillShade="D9"/>
        <w:tblCellMar>
          <w:top w:w="58" w:type="dxa"/>
          <w:left w:w="115" w:type="dxa"/>
          <w:bottom w:w="58" w:type="dxa"/>
          <w:right w:w="115" w:type="dxa"/>
        </w:tblCellMar>
        <w:tblLook w:val="04A0" w:firstRow="1" w:lastRow="0" w:firstColumn="1" w:lastColumn="0" w:noHBand="0" w:noVBand="1"/>
      </w:tblPr>
      <w:tblGrid>
        <w:gridCol w:w="8392"/>
      </w:tblGrid>
      <w:tr w:rsidR="00391359" w:rsidRPr="00E84C2A" w14:paraId="1B978F85" w14:textId="77777777" w:rsidTr="005315BA">
        <w:trPr>
          <w:trHeight w:val="256"/>
        </w:trPr>
        <w:tc>
          <w:tcPr>
            <w:tcW w:w="9576" w:type="dxa"/>
            <w:shd w:val="clear" w:color="auto" w:fill="D9D9D9" w:themeFill="background1" w:themeFillShade="D9"/>
          </w:tcPr>
          <w:p w14:paraId="33C021E6" w14:textId="77777777" w:rsidR="00391359" w:rsidRPr="00E84C2A" w:rsidRDefault="00391359" w:rsidP="005315BA">
            <w:pPr>
              <w:rPr>
                <w:rStyle w:val="CodeSnippet"/>
              </w:rPr>
            </w:pPr>
            <w:r w:rsidRPr="00E84C2A">
              <w:rPr>
                <w:rStyle w:val="CodeSnippet"/>
              </w:rPr>
              <w:t>TOSCA-Meta-File-Version: 1.0</w:t>
            </w:r>
          </w:p>
          <w:p w14:paraId="6CE155CF" w14:textId="77777777" w:rsidR="00391359" w:rsidRPr="00E84C2A" w:rsidRDefault="00391359" w:rsidP="005315BA">
            <w:pPr>
              <w:rPr>
                <w:rStyle w:val="CodeSnippet"/>
              </w:rPr>
            </w:pPr>
            <w:r w:rsidRPr="00E84C2A">
              <w:rPr>
                <w:rStyle w:val="CodeSnippet"/>
              </w:rPr>
              <w:t>CSAR-Version: 1.1</w:t>
            </w:r>
          </w:p>
          <w:p w14:paraId="1BA5DD90" w14:textId="77777777" w:rsidR="00391359" w:rsidRPr="00E84C2A" w:rsidRDefault="00391359" w:rsidP="005315BA">
            <w:pPr>
              <w:rPr>
                <w:rStyle w:val="CodeSnippet"/>
              </w:rPr>
            </w:pPr>
            <w:r w:rsidRPr="00E84C2A">
              <w:rPr>
                <w:rStyle w:val="CodeSnippet"/>
              </w:rPr>
              <w:t>Created-By: OASIS TOSCA TC</w:t>
            </w:r>
          </w:p>
          <w:p w14:paraId="45319E6D" w14:textId="77777777" w:rsidR="00391359" w:rsidRPr="00E84C2A" w:rsidRDefault="00391359" w:rsidP="005315BA">
            <w:pPr>
              <w:rPr>
                <w:rStyle w:val="CodeSnippet"/>
              </w:rPr>
            </w:pPr>
            <w:r w:rsidRPr="00E84C2A">
              <w:rPr>
                <w:rStyle w:val="CodeSnippet"/>
              </w:rPr>
              <w:t>Entry-Definitions: definitions/tosca_elk.yaml</w:t>
            </w:r>
          </w:p>
        </w:tc>
      </w:tr>
    </w:tbl>
    <w:p w14:paraId="2069A594" w14:textId="77777777" w:rsidR="00391359" w:rsidRDefault="00391359" w:rsidP="00391359"/>
    <w:p w14:paraId="1001E474" w14:textId="77777777" w:rsidR="00391359" w:rsidRPr="0038604C" w:rsidRDefault="00391359" w:rsidP="00391359">
      <w:pPr>
        <w:pStyle w:val="3"/>
        <w:numPr>
          <w:ilvl w:val="2"/>
          <w:numId w:val="1"/>
        </w:numPr>
        <w:rPr>
          <w:color w:val="auto"/>
        </w:rPr>
      </w:pPr>
      <w:bookmarkStart w:id="21" w:name="_Toc480879521"/>
      <w:r w:rsidRPr="0038604C">
        <w:rPr>
          <w:color w:val="auto"/>
        </w:rPr>
        <w:t xml:space="preserve">Model </w:t>
      </w:r>
      <w:r w:rsidRPr="0038604C">
        <w:rPr>
          <w:rFonts w:hint="eastAsia"/>
          <w:color w:val="auto"/>
        </w:rPr>
        <w:t>D</w:t>
      </w:r>
      <w:r w:rsidRPr="0038604C">
        <w:rPr>
          <w:color w:val="auto"/>
        </w:rPr>
        <w:t xml:space="preserve">escription </w:t>
      </w:r>
      <w:r w:rsidRPr="0038604C">
        <w:rPr>
          <w:rFonts w:hint="eastAsia"/>
          <w:color w:val="auto"/>
        </w:rPr>
        <w:t>F</w:t>
      </w:r>
      <w:r w:rsidRPr="0038604C">
        <w:rPr>
          <w:color w:val="auto"/>
        </w:rPr>
        <w:t>ile</w:t>
      </w:r>
      <w:r w:rsidRPr="0038604C">
        <w:rPr>
          <w:rFonts w:hint="eastAsia"/>
          <w:color w:val="auto"/>
        </w:rPr>
        <w:t>s</w:t>
      </w:r>
      <w:bookmarkEnd w:id="21"/>
    </w:p>
    <w:p w14:paraId="33A5E6C5" w14:textId="77777777" w:rsidR="00391359" w:rsidRPr="00087DE6" w:rsidRDefault="00391359" w:rsidP="00391359">
      <w:pPr>
        <w:ind w:firstLineChars="200" w:firstLine="420"/>
        <w:rPr>
          <w:rFonts w:ascii="Times New Roman" w:hAnsi="Times New Roman" w:cs="Times New Roman"/>
        </w:rPr>
      </w:pPr>
      <w:r w:rsidRPr="00087DE6">
        <w:rPr>
          <w:rFonts w:ascii="Times New Roman" w:hAnsi="Times New Roman" w:cs="Times New Roman"/>
        </w:rPr>
        <w:t>The model description files includes: component definition files, relationship type definition files, data type definition files, TOPO description files and so on.</w:t>
      </w:r>
    </w:p>
    <w:p w14:paraId="7E92E8FB" w14:textId="77777777" w:rsidR="00391359" w:rsidRPr="00087DE6" w:rsidRDefault="00391359" w:rsidP="00391359">
      <w:pPr>
        <w:ind w:firstLineChars="200" w:firstLine="420"/>
        <w:rPr>
          <w:rFonts w:ascii="Times New Roman" w:hAnsi="Times New Roman" w:cs="Times New Roman"/>
        </w:rPr>
      </w:pPr>
      <w:r w:rsidRPr="00087DE6">
        <w:rPr>
          <w:rFonts w:ascii="Times New Roman" w:hAnsi="Times New Roman" w:cs="Times New Roman"/>
        </w:rPr>
        <w:t>The model description files will be packaged into the ‘Definitions’ directory of the CSAR package.</w:t>
      </w:r>
    </w:p>
    <w:p w14:paraId="6500E815" w14:textId="77777777" w:rsidR="00391359" w:rsidRDefault="00391359" w:rsidP="00391359"/>
    <w:p w14:paraId="6ED4540E" w14:textId="77777777" w:rsidR="00391359" w:rsidRPr="0038604C" w:rsidRDefault="00391359" w:rsidP="00391359">
      <w:pPr>
        <w:pStyle w:val="3"/>
        <w:numPr>
          <w:ilvl w:val="2"/>
          <w:numId w:val="1"/>
        </w:numPr>
        <w:rPr>
          <w:color w:val="auto"/>
        </w:rPr>
      </w:pPr>
      <w:bookmarkStart w:id="22" w:name="_Toc480879522"/>
      <w:r w:rsidRPr="0038604C">
        <w:rPr>
          <w:color w:val="auto"/>
        </w:rPr>
        <w:lastRenderedPageBreak/>
        <w:t xml:space="preserve">Workflow </w:t>
      </w:r>
      <w:r w:rsidRPr="0038604C">
        <w:rPr>
          <w:rFonts w:hint="eastAsia"/>
          <w:color w:val="auto"/>
        </w:rPr>
        <w:t>D</w:t>
      </w:r>
      <w:r w:rsidRPr="0038604C">
        <w:rPr>
          <w:color w:val="auto"/>
        </w:rPr>
        <w:t xml:space="preserve">escription </w:t>
      </w:r>
      <w:r w:rsidRPr="0038604C">
        <w:rPr>
          <w:rFonts w:hint="eastAsia"/>
          <w:color w:val="auto"/>
        </w:rPr>
        <w:t>F</w:t>
      </w:r>
      <w:r w:rsidRPr="0038604C">
        <w:rPr>
          <w:color w:val="auto"/>
        </w:rPr>
        <w:t>ile</w:t>
      </w:r>
      <w:r w:rsidRPr="0038604C">
        <w:rPr>
          <w:rFonts w:hint="eastAsia"/>
          <w:color w:val="auto"/>
        </w:rPr>
        <w:t>s</w:t>
      </w:r>
      <w:bookmarkEnd w:id="22"/>
    </w:p>
    <w:p w14:paraId="62A98289" w14:textId="77777777" w:rsidR="00391359" w:rsidRPr="00087DE6" w:rsidRDefault="00391359" w:rsidP="00391359">
      <w:pPr>
        <w:ind w:left="360"/>
        <w:rPr>
          <w:rFonts w:ascii="Times New Roman" w:hAnsi="Times New Roman" w:cs="Times New Roman"/>
        </w:rPr>
      </w:pPr>
      <w:r w:rsidRPr="00087DE6">
        <w:rPr>
          <w:rFonts w:ascii="Times New Roman" w:hAnsi="Times New Roman" w:cs="Times New Roman"/>
        </w:rPr>
        <w:t>The Workflow description files is the output files of the Workflow designer.</w:t>
      </w:r>
    </w:p>
    <w:p w14:paraId="1C01BFE0" w14:textId="77777777" w:rsidR="00391359" w:rsidRPr="00B21FF5" w:rsidRDefault="00391359" w:rsidP="00087DE6">
      <w:pPr>
        <w:ind w:firstLineChars="200" w:firstLine="420"/>
      </w:pPr>
      <w:r w:rsidRPr="00087DE6">
        <w:rPr>
          <w:rFonts w:ascii="Times New Roman" w:hAnsi="Times New Roman" w:cs="Times New Roman"/>
        </w:rPr>
        <w:t>The workflow description files will be packaged into the ‘Plans’ directory of the CSAR package.</w:t>
      </w:r>
    </w:p>
    <w:p w14:paraId="0A2AC2C1" w14:textId="77777777" w:rsidR="00391359" w:rsidRDefault="00391359" w:rsidP="00391359"/>
    <w:p w14:paraId="257E1971" w14:textId="77777777" w:rsidR="00391359" w:rsidRPr="0038604C" w:rsidRDefault="00391359" w:rsidP="00391359">
      <w:pPr>
        <w:pStyle w:val="3"/>
        <w:numPr>
          <w:ilvl w:val="2"/>
          <w:numId w:val="1"/>
        </w:numPr>
        <w:rPr>
          <w:color w:val="auto"/>
        </w:rPr>
      </w:pPr>
      <w:bookmarkStart w:id="23" w:name="_Toc480879523"/>
      <w:r w:rsidRPr="0038604C">
        <w:rPr>
          <w:color w:val="auto"/>
        </w:rPr>
        <w:t xml:space="preserve">Policy </w:t>
      </w:r>
      <w:r w:rsidRPr="0038604C">
        <w:rPr>
          <w:rFonts w:hint="eastAsia"/>
          <w:color w:val="auto"/>
        </w:rPr>
        <w:t>D</w:t>
      </w:r>
      <w:r w:rsidRPr="0038604C">
        <w:rPr>
          <w:color w:val="auto"/>
        </w:rPr>
        <w:t xml:space="preserve">escription </w:t>
      </w:r>
      <w:r w:rsidRPr="0038604C">
        <w:rPr>
          <w:rFonts w:hint="eastAsia"/>
          <w:color w:val="auto"/>
        </w:rPr>
        <w:t>F</w:t>
      </w:r>
      <w:r w:rsidRPr="0038604C">
        <w:rPr>
          <w:color w:val="auto"/>
        </w:rPr>
        <w:t>ile</w:t>
      </w:r>
      <w:r w:rsidRPr="0038604C">
        <w:rPr>
          <w:rFonts w:hint="eastAsia"/>
          <w:color w:val="auto"/>
        </w:rPr>
        <w:t>s</w:t>
      </w:r>
      <w:bookmarkEnd w:id="23"/>
    </w:p>
    <w:p w14:paraId="71A2C7C9" w14:textId="77777777" w:rsidR="00391359" w:rsidRPr="00C53EE2" w:rsidRDefault="00391359" w:rsidP="00391359">
      <w:pPr>
        <w:ind w:firstLineChars="200" w:firstLine="420"/>
        <w:rPr>
          <w:rFonts w:ascii="Times New Roman" w:hAnsi="Times New Roman" w:cs="Times New Roman"/>
        </w:rPr>
      </w:pPr>
      <w:r w:rsidRPr="00C53EE2">
        <w:rPr>
          <w:rFonts w:ascii="Times New Roman" w:hAnsi="Times New Roman" w:cs="Times New Roman"/>
        </w:rPr>
        <w:t>Policy description files is the output files of the Policy Designer.</w:t>
      </w:r>
    </w:p>
    <w:p w14:paraId="0CD74BA8" w14:textId="77777777" w:rsidR="00391359" w:rsidRPr="00C53EE2" w:rsidRDefault="00391359" w:rsidP="00391359">
      <w:pPr>
        <w:ind w:firstLineChars="200" w:firstLine="420"/>
        <w:rPr>
          <w:rFonts w:ascii="Times New Roman" w:hAnsi="Times New Roman" w:cs="Times New Roman"/>
        </w:rPr>
      </w:pPr>
      <w:r w:rsidRPr="00C53EE2">
        <w:rPr>
          <w:rFonts w:ascii="Times New Roman" w:hAnsi="Times New Roman" w:cs="Times New Roman"/>
        </w:rPr>
        <w:t>The policy description files will be packaged into the ‘Policies’ directory of the CSAR package.</w:t>
      </w:r>
    </w:p>
    <w:p w14:paraId="3A7E1338" w14:textId="77777777" w:rsidR="00C53EE2" w:rsidRDefault="00C53EE2" w:rsidP="00391359">
      <w:pPr>
        <w:ind w:firstLineChars="200" w:firstLine="420"/>
      </w:pPr>
    </w:p>
    <w:p w14:paraId="11B4251C" w14:textId="77777777" w:rsidR="00391359" w:rsidRPr="00232F01" w:rsidRDefault="00391359" w:rsidP="00391359">
      <w:pPr>
        <w:pStyle w:val="3"/>
        <w:numPr>
          <w:ilvl w:val="2"/>
          <w:numId w:val="1"/>
        </w:numPr>
        <w:rPr>
          <w:color w:val="auto"/>
        </w:rPr>
      </w:pPr>
      <w:bookmarkStart w:id="24" w:name="_Toc480879524"/>
      <w:r w:rsidRPr="00232F01">
        <w:rPr>
          <w:rFonts w:hint="eastAsia"/>
          <w:color w:val="auto"/>
        </w:rPr>
        <w:t>Artifacts</w:t>
      </w:r>
      <w:bookmarkEnd w:id="24"/>
    </w:p>
    <w:p w14:paraId="47006DE0" w14:textId="77777777" w:rsidR="00391359" w:rsidRPr="00232F01" w:rsidRDefault="00391359" w:rsidP="00391359">
      <w:pPr>
        <w:pStyle w:val="4"/>
        <w:numPr>
          <w:ilvl w:val="3"/>
          <w:numId w:val="1"/>
        </w:numPr>
        <w:rPr>
          <w:color w:val="auto"/>
        </w:rPr>
      </w:pPr>
      <w:r w:rsidRPr="00232F01">
        <w:rPr>
          <w:rFonts w:hint="eastAsia"/>
          <w:color w:val="auto"/>
        </w:rPr>
        <w:t>S</w:t>
      </w:r>
      <w:r w:rsidRPr="00232F01">
        <w:rPr>
          <w:color w:val="auto"/>
        </w:rPr>
        <w:t xml:space="preserve">cript </w:t>
      </w:r>
      <w:r w:rsidRPr="00232F01">
        <w:rPr>
          <w:rFonts w:hint="eastAsia"/>
          <w:color w:val="auto"/>
        </w:rPr>
        <w:t>A</w:t>
      </w:r>
      <w:r w:rsidRPr="00232F01">
        <w:rPr>
          <w:color w:val="auto"/>
        </w:rPr>
        <w:t>rtifact</w:t>
      </w:r>
      <w:r w:rsidRPr="00232F01">
        <w:rPr>
          <w:rFonts w:hint="eastAsia"/>
          <w:color w:val="auto"/>
        </w:rPr>
        <w:t>s</w:t>
      </w:r>
    </w:p>
    <w:p w14:paraId="768407E2" w14:textId="77777777" w:rsidR="00391359" w:rsidRPr="00386F2C" w:rsidRDefault="00391359" w:rsidP="00391359">
      <w:pPr>
        <w:ind w:firstLine="408"/>
        <w:rPr>
          <w:rFonts w:ascii="Times New Roman" w:hAnsi="Times New Roman" w:cs="Times New Roman"/>
        </w:rPr>
      </w:pPr>
      <w:r w:rsidRPr="00386F2C">
        <w:rPr>
          <w:rFonts w:ascii="Times New Roman" w:hAnsi="Times New Roman" w:cs="Times New Roman"/>
        </w:rPr>
        <w:t>Script files are usually packaged directly into the ‘Scripts’ directory of the CSAR package.</w:t>
      </w:r>
    </w:p>
    <w:p w14:paraId="422F5D51" w14:textId="77777777" w:rsidR="00391359" w:rsidRDefault="00391359" w:rsidP="00391359">
      <w:pPr>
        <w:ind w:firstLine="408"/>
      </w:pPr>
    </w:p>
    <w:p w14:paraId="2E1BBBC7" w14:textId="77777777" w:rsidR="00391359" w:rsidRPr="00232F01" w:rsidRDefault="00391359" w:rsidP="00391359">
      <w:pPr>
        <w:pStyle w:val="4"/>
        <w:numPr>
          <w:ilvl w:val="3"/>
          <w:numId w:val="1"/>
        </w:numPr>
        <w:rPr>
          <w:color w:val="auto"/>
        </w:rPr>
      </w:pPr>
      <w:r w:rsidRPr="00232F01">
        <w:rPr>
          <w:color w:val="auto"/>
        </w:rPr>
        <w:t>I</w:t>
      </w:r>
      <w:r w:rsidRPr="00232F01">
        <w:rPr>
          <w:rFonts w:hint="eastAsia"/>
          <w:color w:val="auto"/>
        </w:rPr>
        <w:t>mage A</w:t>
      </w:r>
      <w:r w:rsidRPr="00232F01">
        <w:rPr>
          <w:color w:val="auto"/>
        </w:rPr>
        <w:t>rtifact</w:t>
      </w:r>
      <w:r w:rsidRPr="00232F01">
        <w:rPr>
          <w:rFonts w:hint="eastAsia"/>
          <w:color w:val="auto"/>
        </w:rPr>
        <w:t>s</w:t>
      </w:r>
    </w:p>
    <w:p w14:paraId="78FF827A" w14:textId="77777777" w:rsidR="00391359" w:rsidRPr="00AD2361" w:rsidRDefault="00391359" w:rsidP="00391359">
      <w:pPr>
        <w:ind w:left="105" w:firstLineChars="150" w:firstLine="315"/>
        <w:rPr>
          <w:rFonts w:ascii="Times New Roman" w:hAnsi="Times New Roman" w:cs="Times New Roman"/>
        </w:rPr>
      </w:pPr>
      <w:r w:rsidRPr="00AD2361">
        <w:rPr>
          <w:rFonts w:ascii="Times New Roman" w:hAnsi="Times New Roman" w:cs="Times New Roman"/>
        </w:rPr>
        <w:t>The images bound to the service template are packaged directly into the ‘</w:t>
      </w:r>
      <w:r w:rsidRPr="00AD2361">
        <w:rPr>
          <w:rFonts w:ascii="Times New Roman" w:hAnsi="Times New Roman" w:cs="Times New Roman"/>
          <w:sz w:val="18"/>
          <w:szCs w:val="18"/>
        </w:rPr>
        <w:t>SoftwareImages’</w:t>
      </w:r>
      <w:r w:rsidRPr="00AD2361">
        <w:rPr>
          <w:rFonts w:ascii="Times New Roman" w:hAnsi="Times New Roman" w:cs="Times New Roman"/>
        </w:rPr>
        <w:t xml:space="preserve"> directory of the CSAR package.</w:t>
      </w:r>
    </w:p>
    <w:p w14:paraId="7D3D8391" w14:textId="77777777" w:rsidR="00391359" w:rsidRDefault="00391359" w:rsidP="00391359"/>
    <w:p w14:paraId="3BED5E9E" w14:textId="77777777" w:rsidR="00391359" w:rsidRPr="00232F01" w:rsidRDefault="00391359" w:rsidP="00391359">
      <w:pPr>
        <w:pStyle w:val="4"/>
        <w:numPr>
          <w:ilvl w:val="3"/>
          <w:numId w:val="1"/>
        </w:numPr>
        <w:rPr>
          <w:color w:val="auto"/>
        </w:rPr>
      </w:pPr>
      <w:r w:rsidRPr="00232F01">
        <w:rPr>
          <w:rFonts w:hint="eastAsia"/>
          <w:color w:val="auto"/>
        </w:rPr>
        <w:t>S</w:t>
      </w:r>
      <w:r w:rsidRPr="00232F01">
        <w:rPr>
          <w:color w:val="auto"/>
        </w:rPr>
        <w:t xml:space="preserve">oftware </w:t>
      </w:r>
      <w:r w:rsidRPr="00232F01">
        <w:rPr>
          <w:rFonts w:hint="eastAsia"/>
          <w:color w:val="auto"/>
        </w:rPr>
        <w:t>P</w:t>
      </w:r>
      <w:r w:rsidRPr="00232F01">
        <w:rPr>
          <w:color w:val="auto"/>
        </w:rPr>
        <w:t xml:space="preserve">ackage </w:t>
      </w:r>
      <w:r w:rsidRPr="00232F01">
        <w:rPr>
          <w:rFonts w:hint="eastAsia"/>
          <w:color w:val="auto"/>
        </w:rPr>
        <w:t>A</w:t>
      </w:r>
      <w:r w:rsidRPr="00232F01">
        <w:rPr>
          <w:color w:val="auto"/>
        </w:rPr>
        <w:t>rtifact</w:t>
      </w:r>
      <w:r w:rsidRPr="00232F01">
        <w:rPr>
          <w:rFonts w:hint="eastAsia"/>
          <w:color w:val="auto"/>
        </w:rPr>
        <w:t>s</w:t>
      </w:r>
    </w:p>
    <w:p w14:paraId="1C53A081" w14:textId="77777777" w:rsidR="00391359" w:rsidRPr="00F92111" w:rsidRDefault="00391359" w:rsidP="00391359">
      <w:pPr>
        <w:ind w:left="105" w:firstLineChars="150" w:firstLine="315"/>
        <w:rPr>
          <w:rFonts w:ascii="Times New Roman" w:hAnsi="Times New Roman" w:cs="Times New Roman"/>
        </w:rPr>
      </w:pPr>
      <w:r w:rsidRPr="00F92111">
        <w:rPr>
          <w:rFonts w:ascii="Times New Roman" w:hAnsi="Times New Roman" w:cs="Times New Roman"/>
        </w:rPr>
        <w:t>The software packages bound to the service template are packaged directly into the ‘AppSoftwares’ directory of the CSAR package.</w:t>
      </w:r>
    </w:p>
    <w:p w14:paraId="4F4124D1" w14:textId="77777777" w:rsidR="00391359" w:rsidRPr="00CF696A" w:rsidRDefault="00391359" w:rsidP="00391359"/>
    <w:p w14:paraId="112E495C" w14:textId="77777777" w:rsidR="00391359" w:rsidRPr="000E7B13" w:rsidRDefault="00391359" w:rsidP="00391359">
      <w:pPr>
        <w:pStyle w:val="2"/>
        <w:numPr>
          <w:ilvl w:val="1"/>
          <w:numId w:val="1"/>
        </w:numPr>
      </w:pPr>
      <w:bookmarkStart w:id="25" w:name="_Toc480879525"/>
      <w:r>
        <w:rPr>
          <w:rFonts w:hint="eastAsia"/>
        </w:rPr>
        <w:t>D</w:t>
      </w:r>
      <w:r>
        <w:t xml:space="preserve">esign </w:t>
      </w:r>
      <w:r>
        <w:rPr>
          <w:rFonts w:hint="eastAsia"/>
        </w:rPr>
        <w:t>V</w:t>
      </w:r>
      <w:r w:rsidRPr="000E7B13">
        <w:t>erification</w:t>
      </w:r>
      <w:bookmarkEnd w:id="25"/>
    </w:p>
    <w:p w14:paraId="37C10352" w14:textId="77777777" w:rsidR="00391359" w:rsidRPr="00232F01" w:rsidRDefault="00391359" w:rsidP="00391359">
      <w:pPr>
        <w:pStyle w:val="3"/>
        <w:numPr>
          <w:ilvl w:val="2"/>
          <w:numId w:val="1"/>
        </w:numPr>
        <w:rPr>
          <w:color w:val="auto"/>
        </w:rPr>
      </w:pPr>
      <w:bookmarkStart w:id="26" w:name="_Toc480879526"/>
      <w:r w:rsidRPr="00232F01">
        <w:rPr>
          <w:rFonts w:hint="eastAsia"/>
          <w:color w:val="auto"/>
        </w:rPr>
        <w:t>G</w:t>
      </w:r>
      <w:r w:rsidRPr="00232F01">
        <w:rPr>
          <w:color w:val="auto"/>
        </w:rPr>
        <w:t xml:space="preserve">rammar </w:t>
      </w:r>
      <w:r w:rsidRPr="00232F01">
        <w:rPr>
          <w:rFonts w:hint="eastAsia"/>
          <w:color w:val="auto"/>
        </w:rPr>
        <w:t>C</w:t>
      </w:r>
      <w:r w:rsidRPr="00232F01">
        <w:rPr>
          <w:color w:val="auto"/>
        </w:rPr>
        <w:t>heck</w:t>
      </w:r>
      <w:bookmarkEnd w:id="26"/>
    </w:p>
    <w:p w14:paraId="02A943C6" w14:textId="77777777" w:rsidR="00391359" w:rsidRPr="00DD5A46" w:rsidRDefault="00391359" w:rsidP="00391359">
      <w:pPr>
        <w:ind w:firstLine="408"/>
        <w:rPr>
          <w:rFonts w:ascii="Times New Roman" w:hAnsi="Times New Roman" w:cs="Times New Roman"/>
        </w:rPr>
      </w:pPr>
      <w:r w:rsidRPr="00DD5A46">
        <w:rPr>
          <w:rFonts w:ascii="Times New Roman" w:hAnsi="Times New Roman" w:cs="Times New Roman"/>
        </w:rPr>
        <w:t>Yaml/xml syntax check, tosca syntax check, data type validation and so on.</w:t>
      </w:r>
    </w:p>
    <w:p w14:paraId="3299B462" w14:textId="77777777" w:rsidR="00391359" w:rsidRPr="004F72C7" w:rsidRDefault="00391359" w:rsidP="00391359">
      <w:pPr>
        <w:ind w:firstLine="408"/>
      </w:pPr>
    </w:p>
    <w:p w14:paraId="4DA9E8F2" w14:textId="77777777" w:rsidR="00391359" w:rsidRPr="00232F01" w:rsidRDefault="00391359" w:rsidP="00391359">
      <w:pPr>
        <w:pStyle w:val="3"/>
        <w:numPr>
          <w:ilvl w:val="2"/>
          <w:numId w:val="1"/>
        </w:numPr>
        <w:rPr>
          <w:color w:val="auto"/>
        </w:rPr>
      </w:pPr>
      <w:r w:rsidRPr="00232F01">
        <w:rPr>
          <w:color w:val="auto"/>
        </w:rPr>
        <w:t xml:space="preserve"> </w:t>
      </w:r>
      <w:bookmarkStart w:id="27" w:name="_Toc480879527"/>
      <w:r w:rsidRPr="00232F01">
        <w:rPr>
          <w:color w:val="auto"/>
        </w:rPr>
        <w:t>Tosca Model Verification</w:t>
      </w:r>
      <w:bookmarkEnd w:id="27"/>
    </w:p>
    <w:p w14:paraId="0A5A787D" w14:textId="77777777" w:rsidR="00391359" w:rsidRPr="00DD5A46" w:rsidRDefault="00391359" w:rsidP="00391359">
      <w:pPr>
        <w:ind w:firstLine="408"/>
        <w:rPr>
          <w:rFonts w:ascii="Times New Roman" w:hAnsi="Times New Roman" w:cs="Times New Roman"/>
        </w:rPr>
      </w:pPr>
      <w:r w:rsidRPr="00DD5A46">
        <w:rPr>
          <w:rFonts w:ascii="Times New Roman" w:hAnsi="Times New Roman" w:cs="Times New Roman"/>
        </w:rPr>
        <w:t>Type check, relationship check, requirement check, artifact check, constraint check, etc.</w:t>
      </w:r>
    </w:p>
    <w:p w14:paraId="4BCD0E74" w14:textId="77777777" w:rsidR="00391359" w:rsidRDefault="00391359" w:rsidP="00391359"/>
    <w:p w14:paraId="14B05714" w14:textId="77777777" w:rsidR="00391359" w:rsidRPr="00232F01" w:rsidRDefault="00391359" w:rsidP="00391359">
      <w:pPr>
        <w:pStyle w:val="3"/>
        <w:numPr>
          <w:ilvl w:val="2"/>
          <w:numId w:val="1"/>
        </w:numPr>
        <w:rPr>
          <w:color w:val="auto"/>
        </w:rPr>
      </w:pPr>
      <w:bookmarkStart w:id="28" w:name="_Toc480879528"/>
      <w:r w:rsidRPr="00232F01">
        <w:rPr>
          <w:rFonts w:hint="eastAsia"/>
          <w:color w:val="auto"/>
        </w:rPr>
        <w:t>CSAR P</w:t>
      </w:r>
      <w:r w:rsidRPr="00232F01">
        <w:rPr>
          <w:color w:val="auto"/>
        </w:rPr>
        <w:t xml:space="preserve">ackage </w:t>
      </w:r>
      <w:r w:rsidRPr="00232F01">
        <w:rPr>
          <w:rFonts w:hint="eastAsia"/>
          <w:color w:val="auto"/>
        </w:rPr>
        <w:t>C</w:t>
      </w:r>
      <w:r w:rsidRPr="00232F01">
        <w:rPr>
          <w:color w:val="auto"/>
        </w:rPr>
        <w:t>hecking</w:t>
      </w:r>
      <w:bookmarkEnd w:id="28"/>
    </w:p>
    <w:p w14:paraId="4C095310" w14:textId="77777777" w:rsidR="00391359" w:rsidRPr="00DD5A46" w:rsidRDefault="00391359" w:rsidP="00391359">
      <w:pPr>
        <w:ind w:left="360"/>
        <w:rPr>
          <w:rFonts w:ascii="Times New Roman" w:hAnsi="Times New Roman" w:cs="Times New Roman"/>
        </w:rPr>
      </w:pPr>
      <w:r w:rsidRPr="00DD5A46">
        <w:rPr>
          <w:rFonts w:ascii="Times New Roman" w:hAnsi="Times New Roman" w:cs="Times New Roman"/>
        </w:rPr>
        <w:t>CSAR packet structure verification and packet integrity checking.</w:t>
      </w:r>
    </w:p>
    <w:p w14:paraId="1CC45A84" w14:textId="77777777" w:rsidR="00391359" w:rsidRDefault="00391359" w:rsidP="00391359"/>
    <w:p w14:paraId="33D13B4B" w14:textId="77777777" w:rsidR="00391359" w:rsidRDefault="00391359" w:rsidP="00391359">
      <w:pPr>
        <w:pStyle w:val="2"/>
        <w:numPr>
          <w:ilvl w:val="1"/>
          <w:numId w:val="1"/>
        </w:numPr>
      </w:pPr>
      <w:bookmarkStart w:id="29" w:name="_Toc480879529"/>
      <w:r w:rsidRPr="003465D7">
        <w:lastRenderedPageBreak/>
        <w:t>Design</w:t>
      </w:r>
      <w:r>
        <w:rPr>
          <w:rFonts w:hint="eastAsia"/>
        </w:rPr>
        <w:t xml:space="preserve"> P</w:t>
      </w:r>
      <w:r w:rsidRPr="003465D7">
        <w:t>ublish</w:t>
      </w:r>
      <w:r>
        <w:rPr>
          <w:rFonts w:hint="eastAsia"/>
        </w:rPr>
        <w:t>ing</w:t>
      </w:r>
      <w:bookmarkEnd w:id="29"/>
    </w:p>
    <w:p w14:paraId="7CDC6EB4" w14:textId="77777777" w:rsidR="00391359" w:rsidRPr="00263444" w:rsidRDefault="00391359" w:rsidP="00391359">
      <w:pPr>
        <w:ind w:firstLineChars="200" w:firstLine="420"/>
        <w:rPr>
          <w:rFonts w:ascii="Times New Roman" w:hAnsi="Times New Roman" w:cs="Times New Roman"/>
        </w:rPr>
      </w:pPr>
      <w:r w:rsidRPr="00263444">
        <w:rPr>
          <w:rFonts w:ascii="Times New Roman" w:hAnsi="Times New Roman" w:cs="Times New Roman"/>
        </w:rPr>
        <w:t>CSAR package can be published to the catalog for the instantiation use, after it has been verified.</w:t>
      </w:r>
    </w:p>
    <w:p w14:paraId="2F8FF404" w14:textId="77777777" w:rsidR="00391359" w:rsidRPr="001A5AED" w:rsidRDefault="00391359" w:rsidP="00391359">
      <w:pPr>
        <w:pStyle w:val="2"/>
        <w:numPr>
          <w:ilvl w:val="1"/>
          <w:numId w:val="1"/>
        </w:numPr>
      </w:pPr>
      <w:bookmarkStart w:id="30" w:name="_Toc480879530"/>
      <w:r w:rsidRPr="001A5AED">
        <w:t>Archive</w:t>
      </w:r>
      <w:r>
        <w:rPr>
          <w:rFonts w:hint="eastAsia"/>
        </w:rPr>
        <w:t xml:space="preserve"> Management</w:t>
      </w:r>
      <w:bookmarkEnd w:id="30"/>
    </w:p>
    <w:p w14:paraId="40910469" w14:textId="77777777" w:rsidR="00391359" w:rsidRPr="00232F01" w:rsidRDefault="00391359" w:rsidP="00391359">
      <w:pPr>
        <w:pStyle w:val="3"/>
        <w:numPr>
          <w:ilvl w:val="2"/>
          <w:numId w:val="1"/>
        </w:numPr>
        <w:rPr>
          <w:color w:val="auto"/>
        </w:rPr>
      </w:pPr>
      <w:bookmarkStart w:id="31" w:name="_Toc480879531"/>
      <w:r w:rsidRPr="00232F01">
        <w:rPr>
          <w:color w:val="auto"/>
        </w:rPr>
        <w:t>Design Repository</w:t>
      </w:r>
      <w:bookmarkEnd w:id="31"/>
    </w:p>
    <w:p w14:paraId="16630A83" w14:textId="77777777" w:rsidR="00391359" w:rsidRPr="00A67239" w:rsidRDefault="00391359" w:rsidP="00391359">
      <w:pPr>
        <w:ind w:firstLine="408"/>
        <w:rPr>
          <w:rFonts w:ascii="Times New Roman" w:hAnsi="Times New Roman" w:cs="Times New Roman"/>
        </w:rPr>
      </w:pPr>
      <w:r w:rsidRPr="00A67239">
        <w:rPr>
          <w:rFonts w:ascii="Times New Roman" w:hAnsi="Times New Roman" w:cs="Times New Roman"/>
        </w:rPr>
        <w:t>In the design phase, the service template is stored in the design repository.</w:t>
      </w:r>
    </w:p>
    <w:p w14:paraId="7096F950" w14:textId="77777777" w:rsidR="00391359" w:rsidRDefault="00391359" w:rsidP="00391359">
      <w:pPr>
        <w:ind w:firstLine="408"/>
        <w:rPr>
          <w:rFonts w:ascii="Times New Roman" w:hAnsi="Times New Roman" w:cs="Times New Roman"/>
        </w:rPr>
      </w:pPr>
      <w:r w:rsidRPr="00A67239">
        <w:rPr>
          <w:rFonts w:ascii="Times New Roman" w:hAnsi="Times New Roman" w:cs="Times New Roman"/>
        </w:rPr>
        <w:t>The service templates in the design repository can be modified at any time.</w:t>
      </w:r>
    </w:p>
    <w:p w14:paraId="6AE754F7" w14:textId="77777777" w:rsidR="00A67239" w:rsidRPr="00A67239" w:rsidRDefault="00A67239" w:rsidP="00391359">
      <w:pPr>
        <w:ind w:firstLine="408"/>
        <w:rPr>
          <w:rFonts w:ascii="Times New Roman" w:hAnsi="Times New Roman" w:cs="Times New Roman"/>
        </w:rPr>
      </w:pPr>
    </w:p>
    <w:p w14:paraId="47B37EF1" w14:textId="77777777" w:rsidR="00391359" w:rsidRPr="00232F01" w:rsidRDefault="00391359" w:rsidP="00391359">
      <w:pPr>
        <w:pStyle w:val="3"/>
        <w:numPr>
          <w:ilvl w:val="2"/>
          <w:numId w:val="1"/>
        </w:numPr>
        <w:rPr>
          <w:color w:val="auto"/>
        </w:rPr>
      </w:pPr>
      <w:bookmarkStart w:id="32" w:name="_Toc480879532"/>
      <w:r w:rsidRPr="00232F01">
        <w:rPr>
          <w:color w:val="auto"/>
        </w:rPr>
        <w:t>Release Repository</w:t>
      </w:r>
      <w:bookmarkEnd w:id="32"/>
    </w:p>
    <w:p w14:paraId="4C19BD17" w14:textId="77777777" w:rsidR="00391359" w:rsidRPr="005C1587" w:rsidRDefault="00391359" w:rsidP="00391359">
      <w:pPr>
        <w:ind w:firstLineChars="200" w:firstLine="420"/>
        <w:rPr>
          <w:rFonts w:ascii="Times New Roman" w:hAnsi="Times New Roman" w:cs="Times New Roman"/>
        </w:rPr>
      </w:pPr>
      <w:r w:rsidRPr="005C1587">
        <w:rPr>
          <w:rFonts w:ascii="Times New Roman" w:hAnsi="Times New Roman" w:cs="Times New Roman"/>
        </w:rPr>
        <w:t>After the service template design is completed, you can publish it to the release repository through a publish process.</w:t>
      </w:r>
    </w:p>
    <w:p w14:paraId="1277F785" w14:textId="77777777" w:rsidR="00391359" w:rsidRPr="005C1587" w:rsidRDefault="00391359" w:rsidP="00391359">
      <w:pPr>
        <w:ind w:firstLineChars="200" w:firstLine="420"/>
        <w:rPr>
          <w:rFonts w:ascii="Times New Roman" w:hAnsi="Times New Roman" w:cs="Times New Roman"/>
        </w:rPr>
      </w:pPr>
      <w:r w:rsidRPr="005C1587">
        <w:rPr>
          <w:rFonts w:ascii="Times New Roman" w:hAnsi="Times New Roman" w:cs="Times New Roman"/>
        </w:rPr>
        <w:t>And, the service template can be instantiated and deployed only after it has been published.</w:t>
      </w:r>
    </w:p>
    <w:p w14:paraId="1F5F6CD4" w14:textId="77777777" w:rsidR="00391359" w:rsidRDefault="00391359" w:rsidP="00391359">
      <w:pPr>
        <w:ind w:left="360"/>
        <w:rPr>
          <w:rFonts w:ascii="Times New Roman" w:hAnsi="Times New Roman" w:cs="Times New Roman"/>
        </w:rPr>
      </w:pPr>
      <w:r w:rsidRPr="005C1587">
        <w:rPr>
          <w:rFonts w:ascii="Times New Roman" w:hAnsi="Times New Roman" w:cs="Times New Roman"/>
        </w:rPr>
        <w:t>The service templates in the release repository cannot be modified again.</w:t>
      </w:r>
    </w:p>
    <w:p w14:paraId="2ADECDBE" w14:textId="77777777" w:rsidR="005C1587" w:rsidRPr="005C1587" w:rsidRDefault="005C1587" w:rsidP="00391359">
      <w:pPr>
        <w:ind w:left="360"/>
        <w:rPr>
          <w:rFonts w:ascii="Times New Roman" w:hAnsi="Times New Roman" w:cs="Times New Roman"/>
        </w:rPr>
      </w:pPr>
    </w:p>
    <w:p w14:paraId="4087CBDD" w14:textId="77777777" w:rsidR="00391359" w:rsidRPr="00232F01" w:rsidRDefault="00391359" w:rsidP="00391359">
      <w:pPr>
        <w:pStyle w:val="3"/>
        <w:numPr>
          <w:ilvl w:val="2"/>
          <w:numId w:val="1"/>
        </w:numPr>
        <w:rPr>
          <w:color w:val="auto"/>
        </w:rPr>
      </w:pPr>
      <w:bookmarkStart w:id="33" w:name="_Toc480879533"/>
      <w:r w:rsidRPr="00232F01">
        <w:rPr>
          <w:color w:val="auto"/>
        </w:rPr>
        <w:t>O</w:t>
      </w:r>
      <w:r w:rsidRPr="00232F01">
        <w:rPr>
          <w:rFonts w:hint="eastAsia"/>
          <w:color w:val="auto"/>
        </w:rPr>
        <w:t>nboard</w:t>
      </w:r>
      <w:bookmarkEnd w:id="33"/>
    </w:p>
    <w:p w14:paraId="34A4AEF5" w14:textId="77777777" w:rsidR="00391359" w:rsidRPr="005C1587" w:rsidRDefault="00391359" w:rsidP="00391359">
      <w:pPr>
        <w:ind w:firstLineChars="200" w:firstLine="420"/>
        <w:rPr>
          <w:rFonts w:ascii="Times New Roman" w:hAnsi="Times New Roman" w:cs="Times New Roman"/>
        </w:rPr>
      </w:pPr>
      <w:r w:rsidRPr="005C1587">
        <w:rPr>
          <w:rFonts w:ascii="Times New Roman" w:hAnsi="Times New Roman" w:cs="Times New Roman"/>
        </w:rPr>
        <w:t>Before the deployment of the service template, you need to perform the Onboard operation.</w:t>
      </w:r>
    </w:p>
    <w:p w14:paraId="2CD8C665" w14:textId="77777777" w:rsidR="00391359" w:rsidRPr="005C1587" w:rsidRDefault="00391359" w:rsidP="00391359">
      <w:pPr>
        <w:ind w:firstLineChars="200" w:firstLine="420"/>
        <w:rPr>
          <w:rFonts w:ascii="Times New Roman" w:hAnsi="Times New Roman" w:cs="Times New Roman"/>
        </w:rPr>
      </w:pPr>
      <w:r w:rsidRPr="005C1587">
        <w:rPr>
          <w:rFonts w:ascii="Times New Roman" w:hAnsi="Times New Roman" w:cs="Times New Roman"/>
        </w:rPr>
        <w:t>The main work of the onboard operation includes:</w:t>
      </w:r>
    </w:p>
    <w:p w14:paraId="133FDEEB" w14:textId="77777777" w:rsidR="00391359" w:rsidRPr="005C1587" w:rsidRDefault="00391359" w:rsidP="00391359">
      <w:pPr>
        <w:pStyle w:val="ab"/>
        <w:numPr>
          <w:ilvl w:val="0"/>
          <w:numId w:val="23"/>
        </w:numPr>
        <w:ind w:firstLineChars="0" w:firstLine="420"/>
        <w:rPr>
          <w:rFonts w:ascii="Times New Roman" w:hAnsi="Times New Roman" w:cs="Times New Roman"/>
        </w:rPr>
      </w:pPr>
      <w:r w:rsidRPr="005C1587">
        <w:rPr>
          <w:rFonts w:ascii="Times New Roman" w:hAnsi="Times New Roman" w:cs="Times New Roman"/>
        </w:rPr>
        <w:t>Upload the image and package to VNFM and VIM.</w:t>
      </w:r>
    </w:p>
    <w:p w14:paraId="1457A920" w14:textId="77777777" w:rsidR="00391359" w:rsidRPr="005C1587" w:rsidRDefault="00391359" w:rsidP="00391359">
      <w:pPr>
        <w:pStyle w:val="ab"/>
        <w:numPr>
          <w:ilvl w:val="0"/>
          <w:numId w:val="23"/>
        </w:numPr>
        <w:ind w:firstLineChars="0" w:firstLine="420"/>
        <w:rPr>
          <w:rFonts w:ascii="Times New Roman" w:hAnsi="Times New Roman" w:cs="Times New Roman"/>
        </w:rPr>
      </w:pPr>
      <w:r w:rsidRPr="005C1587">
        <w:rPr>
          <w:rFonts w:ascii="Times New Roman" w:hAnsi="Times New Roman" w:cs="Times New Roman"/>
        </w:rPr>
        <w:t>Distribute the workflow description file to the workflow execution engine.</w:t>
      </w:r>
    </w:p>
    <w:p w14:paraId="01FFFC9B" w14:textId="77777777" w:rsidR="00391359" w:rsidRPr="005C1587" w:rsidRDefault="00391359" w:rsidP="00391359">
      <w:pPr>
        <w:pStyle w:val="ab"/>
        <w:numPr>
          <w:ilvl w:val="0"/>
          <w:numId w:val="23"/>
        </w:numPr>
        <w:ind w:firstLine="420"/>
        <w:rPr>
          <w:rFonts w:ascii="Times New Roman" w:hAnsi="Times New Roman" w:cs="Times New Roman"/>
        </w:rPr>
      </w:pPr>
      <w:r w:rsidRPr="005C1587">
        <w:rPr>
          <w:rFonts w:ascii="Times New Roman" w:hAnsi="Times New Roman" w:cs="Times New Roman"/>
        </w:rPr>
        <w:t>Distribute the policy description file to the policy execution engine.</w:t>
      </w:r>
    </w:p>
    <w:p w14:paraId="548A80D4" w14:textId="77777777" w:rsidR="00391359" w:rsidRPr="00391359" w:rsidRDefault="00391359" w:rsidP="00B90727">
      <w:pPr>
        <w:pStyle w:val="Default"/>
        <w:rPr>
          <w:sz w:val="20"/>
          <w:szCs w:val="20"/>
        </w:rPr>
      </w:pPr>
    </w:p>
    <w:p w14:paraId="607D1989" w14:textId="77777777" w:rsidR="00D076CD" w:rsidRDefault="00D076CD" w:rsidP="00D076CD">
      <w:pPr>
        <w:pStyle w:val="1"/>
      </w:pPr>
      <w:bookmarkStart w:id="34" w:name="_Toc480879534"/>
      <w:r>
        <w:rPr>
          <w:rFonts w:hint="eastAsia"/>
        </w:rPr>
        <w:t>VNF Package</w:t>
      </w:r>
      <w:bookmarkEnd w:id="34"/>
    </w:p>
    <w:p w14:paraId="3A49896B" w14:textId="77777777" w:rsidR="00D46B07" w:rsidRDefault="00CA3910" w:rsidP="00D46B07">
      <w:r>
        <w:rPr>
          <w:rFonts w:hint="eastAsia"/>
        </w:rPr>
        <w:t>This section defines VNF package as well as its overall structure. A VNF package shall be a CSAR(</w:t>
      </w:r>
      <w:r>
        <w:t>Cloud Service Archive</w:t>
      </w:r>
      <w:r>
        <w:rPr>
          <w:rFonts w:hint="eastAsia"/>
        </w:rPr>
        <w:t xml:space="preserve">), which is a zip file in compliance to TOSCA, including at least one csar.meta file, one checksum.lst file, </w:t>
      </w:r>
      <w:r w:rsidR="00A55023">
        <w:rPr>
          <w:rFonts w:hint="eastAsia"/>
        </w:rPr>
        <w:t xml:space="preserve">one directory for TOSCA-Metadata, </w:t>
      </w:r>
      <w:r>
        <w:rPr>
          <w:rFonts w:hint="eastAsia"/>
        </w:rPr>
        <w:t xml:space="preserve">one directory for </w:t>
      </w:r>
      <w:r w:rsidRPr="00CD3241">
        <w:rPr>
          <w:i/>
        </w:rPr>
        <w:t>Definitions</w:t>
      </w:r>
      <w:r w:rsidR="00712001">
        <w:rPr>
          <w:rFonts w:hint="eastAsia"/>
        </w:rPr>
        <w:t xml:space="preserve"> and </w:t>
      </w:r>
      <w:r>
        <w:rPr>
          <w:rFonts w:hint="eastAsia"/>
        </w:rPr>
        <w:t>one directory for images.</w:t>
      </w:r>
      <w:r w:rsidR="00CD3241">
        <w:rPr>
          <w:rFonts w:hint="eastAsia"/>
        </w:rPr>
        <w:t xml:space="preserve"> The directories for </w:t>
      </w:r>
      <w:r w:rsidR="00CD3241" w:rsidRPr="00CD3241">
        <w:rPr>
          <w:rFonts w:hint="eastAsia"/>
          <w:i/>
        </w:rPr>
        <w:t>Plans</w:t>
      </w:r>
      <w:r w:rsidR="00CD3241">
        <w:rPr>
          <w:rFonts w:hint="eastAsia"/>
        </w:rPr>
        <w:t xml:space="preserve">, </w:t>
      </w:r>
      <w:r w:rsidR="00CD3241" w:rsidRPr="00CD3241">
        <w:rPr>
          <w:rFonts w:hint="eastAsia"/>
          <w:i/>
        </w:rPr>
        <w:t>scripts</w:t>
      </w:r>
      <w:r w:rsidR="00CD3241">
        <w:rPr>
          <w:rFonts w:hint="eastAsia"/>
        </w:rPr>
        <w:t>, xml files etc. are optional.</w:t>
      </w:r>
    </w:p>
    <w:p w14:paraId="32298FE2" w14:textId="77777777" w:rsidR="00E10856" w:rsidRDefault="00712001" w:rsidP="00D46B07">
      <w:r>
        <w:rPr>
          <w:rFonts w:hint="eastAsia"/>
          <w:noProof/>
        </w:rPr>
        <w:lastRenderedPageBreak/>
        <w:drawing>
          <wp:inline distT="0" distB="0" distL="0" distR="0" wp14:anchorId="473C3FBD" wp14:editId="6D66089A">
            <wp:extent cx="4533585" cy="4198289"/>
            <wp:effectExtent l="19050" t="0" r="31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533870" cy="4198553"/>
                    </a:xfrm>
                    <a:prstGeom prst="rect">
                      <a:avLst/>
                    </a:prstGeom>
                    <a:noFill/>
                    <a:ln w="9525">
                      <a:noFill/>
                      <a:miter lim="800000"/>
                      <a:headEnd/>
                      <a:tailEnd/>
                    </a:ln>
                  </pic:spPr>
                </pic:pic>
              </a:graphicData>
            </a:graphic>
          </wp:inline>
        </w:drawing>
      </w:r>
    </w:p>
    <w:p w14:paraId="7F81ABE9" w14:textId="77777777" w:rsidR="00CA3910" w:rsidRDefault="00E10856" w:rsidP="00470802">
      <w:pPr>
        <w:pStyle w:val="2"/>
        <w:numPr>
          <w:ilvl w:val="1"/>
          <w:numId w:val="1"/>
        </w:numPr>
      </w:pPr>
      <w:bookmarkStart w:id="35" w:name="_Toc202872894"/>
      <w:bookmarkStart w:id="36" w:name="_Toc349667211"/>
      <w:bookmarkStart w:id="37" w:name="_Toc354322235"/>
      <w:bookmarkStart w:id="38" w:name="_Toc356403713"/>
      <w:bookmarkStart w:id="39" w:name="_Toc480879535"/>
      <w:r>
        <w:t>TOSCA</w:t>
      </w:r>
      <w:r>
        <w:rPr>
          <w:rFonts w:hint="eastAsia"/>
        </w:rPr>
        <w:t>-</w:t>
      </w:r>
      <w:r w:rsidR="00CA3910" w:rsidRPr="0078121C">
        <w:t>Meta</w:t>
      </w:r>
      <w:r>
        <w:rPr>
          <w:rFonts w:hint="eastAsia"/>
        </w:rPr>
        <w:t>data Directory</w:t>
      </w:r>
      <w:bookmarkEnd w:id="35"/>
      <w:bookmarkEnd w:id="36"/>
      <w:bookmarkEnd w:id="37"/>
      <w:bookmarkEnd w:id="38"/>
      <w:bookmarkEnd w:id="39"/>
    </w:p>
    <w:p w14:paraId="2CAD0F8B" w14:textId="77777777" w:rsidR="00CA3910" w:rsidRDefault="00E10856" w:rsidP="00CA3910">
      <w:pPr>
        <w:spacing w:before="200"/>
      </w:pPr>
      <w:r>
        <w:rPr>
          <w:rFonts w:hint="eastAsia"/>
        </w:rPr>
        <w:t xml:space="preserve">This directory contains TOSCA.metadata file. </w:t>
      </w:r>
      <w:r w:rsidR="00CA3910" w:rsidRPr="007D02BE">
        <w:t xml:space="preserve">A TOSCA meta file </w:t>
      </w:r>
      <w:r w:rsidR="00CA3910">
        <w:t>consists</w:t>
      </w:r>
      <w:r w:rsidR="00CA3910" w:rsidRPr="007D02BE">
        <w:t xml:space="preserve"> </w:t>
      </w:r>
      <w:r w:rsidR="00CA3910">
        <w:t xml:space="preserve">of </w:t>
      </w:r>
      <w:r w:rsidR="00CA3910" w:rsidRPr="007D02BE">
        <w:t xml:space="preserve">name/value pairs. The name-part of a name/value pair is followed by a colon, followed by a blank, followed by the value-part of the name/value pair. </w:t>
      </w:r>
      <w:r w:rsidR="00CA3910">
        <w:t>T</w:t>
      </w:r>
      <w:r w:rsidR="00CA3910" w:rsidRPr="007D02BE">
        <w:t xml:space="preserve">he name </w:t>
      </w:r>
      <w:r w:rsidR="00CA3910">
        <w:t>MUST NOT</w:t>
      </w:r>
      <w:r w:rsidR="00CA3910" w:rsidRPr="007D02BE">
        <w:t xml:space="preserve"> contain a colon. Values that represent binary data </w:t>
      </w:r>
      <w:r w:rsidR="00CA3910">
        <w:t>MUST</w:t>
      </w:r>
      <w:r w:rsidR="00CA3910" w:rsidRPr="007D02BE">
        <w:t xml:space="preserve"> be base64 encoded.</w:t>
      </w:r>
      <w:r w:rsidR="00CA3910">
        <w:t xml:space="preserve"> Values that extend beyond one line can be spread over multiple lines if each subsequent line starts with at least one space. Such spaces are then collapsed when the value string is read.</w:t>
      </w:r>
    </w:p>
    <w:p w14:paraId="063A11C1" w14:textId="77777777" w:rsidR="00CA3910" w:rsidRPr="007D02BE" w:rsidRDefault="00CA3910" w:rsidP="00CA3910">
      <w:pPr>
        <w:pStyle w:val="NumberedCode"/>
        <w:numPr>
          <w:ilvl w:val="0"/>
          <w:numId w:val="6"/>
        </w:numPr>
        <w:rPr>
          <w:lang w:bidi="he-IL"/>
        </w:rPr>
      </w:pPr>
      <w:r w:rsidRPr="007D02BE">
        <w:rPr>
          <w:lang w:bidi="he-IL"/>
        </w:rPr>
        <w:t>&lt;name&gt;: &lt;value&gt;</w:t>
      </w:r>
    </w:p>
    <w:p w14:paraId="7CC7CCCF" w14:textId="77777777" w:rsidR="00CA3910" w:rsidRDefault="00CA3910" w:rsidP="00CA3910">
      <w:pPr>
        <w:spacing w:before="200"/>
      </w:pPr>
      <w:r w:rsidRPr="007D02BE">
        <w:t xml:space="preserve">Each name/value pair is in a separate line. </w:t>
      </w:r>
      <w:r>
        <w:t xml:space="preserve">A list of related name/value pairs, i.e. a list of consecutive name/value pairs describing a particular file in a CSAR, is called a </w:t>
      </w:r>
      <w:r w:rsidRPr="00975262">
        <w:rPr>
          <w:i/>
        </w:rPr>
        <w:t>block</w:t>
      </w:r>
      <w:r>
        <w:t xml:space="preserve">. Blocks are separated by an empty line. The first block, called </w:t>
      </w:r>
      <w:r w:rsidRPr="007B0B2F">
        <w:rPr>
          <w:i/>
        </w:rPr>
        <w:t>block_0</w:t>
      </w:r>
      <w:r>
        <w:t>, is metadata about the CSAR itself. All other blocks represent metadata of files in the CSAR.</w:t>
      </w:r>
    </w:p>
    <w:p w14:paraId="18092E24" w14:textId="77777777" w:rsidR="00CA3910" w:rsidRPr="007D02BE" w:rsidRDefault="00CA3910" w:rsidP="00CA3910">
      <w:pPr>
        <w:spacing w:before="200"/>
      </w:pPr>
      <w:r w:rsidRPr="007D02BE">
        <w:t xml:space="preserve">The structure of </w:t>
      </w:r>
      <w:r>
        <w:t xml:space="preserve">block_0 in </w:t>
      </w:r>
      <w:r w:rsidRPr="007D02BE">
        <w:t xml:space="preserve">the TOSCA meta file is as follows: </w:t>
      </w:r>
    </w:p>
    <w:p w14:paraId="333BE82E" w14:textId="77777777" w:rsidR="00CA3910" w:rsidRPr="00D11687" w:rsidRDefault="00CA3910" w:rsidP="00CA3910">
      <w:pPr>
        <w:pStyle w:val="NumberedCode"/>
        <w:numPr>
          <w:ilvl w:val="0"/>
          <w:numId w:val="6"/>
        </w:numPr>
        <w:rPr>
          <w:lang w:val="de-DE" w:bidi="he-IL"/>
        </w:rPr>
      </w:pPr>
      <w:r w:rsidRPr="00D11687">
        <w:rPr>
          <w:lang w:val="de-DE" w:bidi="he-IL"/>
        </w:rPr>
        <w:t>TOSCA-Meta-File-Version: digit.digit</w:t>
      </w:r>
    </w:p>
    <w:p w14:paraId="1C470308" w14:textId="77777777" w:rsidR="00CA3910" w:rsidRDefault="00CA3910" w:rsidP="00CA3910">
      <w:pPr>
        <w:pStyle w:val="NumberedCode"/>
        <w:numPr>
          <w:ilvl w:val="0"/>
          <w:numId w:val="6"/>
        </w:numPr>
        <w:rPr>
          <w:lang w:bidi="he-IL"/>
        </w:rPr>
      </w:pPr>
      <w:r w:rsidRPr="004347F1">
        <w:rPr>
          <w:lang w:bidi="he-IL"/>
        </w:rPr>
        <w:t>CSAR-Version: digit.digit</w:t>
      </w:r>
    </w:p>
    <w:p w14:paraId="6B4C06F8" w14:textId="77777777" w:rsidR="00CA3910" w:rsidRDefault="00CA3910" w:rsidP="00CA3910">
      <w:pPr>
        <w:pStyle w:val="NumberedCode"/>
        <w:numPr>
          <w:ilvl w:val="0"/>
          <w:numId w:val="6"/>
        </w:numPr>
        <w:rPr>
          <w:lang w:bidi="he-IL"/>
        </w:rPr>
      </w:pPr>
      <w:r w:rsidRPr="007D02BE">
        <w:rPr>
          <w:lang w:bidi="he-IL"/>
        </w:rPr>
        <w:t>Created-By: string</w:t>
      </w:r>
    </w:p>
    <w:p w14:paraId="5EB459B8" w14:textId="77777777" w:rsidR="00CA3910" w:rsidRPr="007D02BE" w:rsidRDefault="00CA3910" w:rsidP="00CA3910">
      <w:pPr>
        <w:pStyle w:val="NumberedCode"/>
        <w:numPr>
          <w:ilvl w:val="0"/>
          <w:numId w:val="6"/>
        </w:numPr>
        <w:rPr>
          <w:lang w:bidi="he-IL"/>
        </w:rPr>
      </w:pPr>
      <w:r>
        <w:rPr>
          <w:lang w:bidi="he-IL"/>
        </w:rPr>
        <w:t>Entry-Definitions: string ?</w:t>
      </w:r>
    </w:p>
    <w:p w14:paraId="47E2CAF9" w14:textId="77777777" w:rsidR="00CA3910" w:rsidRPr="00490340" w:rsidRDefault="00CA3910" w:rsidP="00CA3910">
      <w:pPr>
        <w:spacing w:before="200"/>
      </w:pPr>
      <w:r w:rsidRPr="00490340">
        <w:t>The name/value pairs are as follows:</w:t>
      </w:r>
    </w:p>
    <w:p w14:paraId="62919835" w14:textId="77777777" w:rsidR="00CA3910" w:rsidRPr="0096671F" w:rsidRDefault="00CA3910" w:rsidP="00CA3910">
      <w:pPr>
        <w:widowControl/>
        <w:numPr>
          <w:ilvl w:val="0"/>
          <w:numId w:val="7"/>
        </w:numPr>
        <w:spacing w:before="200" w:after="200" w:line="276" w:lineRule="auto"/>
        <w:contextualSpacing/>
        <w:jc w:val="left"/>
        <w:rPr>
          <w:szCs w:val="20"/>
        </w:rPr>
      </w:pPr>
      <w:r w:rsidRPr="000A2222">
        <w:rPr>
          <w:rFonts w:ascii="Courier New" w:hAnsi="Courier New" w:cs="Courier New"/>
          <w:sz w:val="22"/>
        </w:rPr>
        <w:lastRenderedPageBreak/>
        <w:t>TOSCA-Meta-File-Version</w:t>
      </w:r>
      <w:r w:rsidRPr="0096671F">
        <w:rPr>
          <w:szCs w:val="20"/>
        </w:rPr>
        <w:t>: This is the version number of the TOSCA meta file</w:t>
      </w:r>
      <w:r>
        <w:rPr>
          <w:szCs w:val="20"/>
        </w:rPr>
        <w:t xml:space="preserve"> format</w:t>
      </w:r>
      <w:r w:rsidRPr="0096671F">
        <w:rPr>
          <w:szCs w:val="20"/>
        </w:rPr>
        <w:t xml:space="preserve">. The value </w:t>
      </w:r>
      <w:r>
        <w:rPr>
          <w:szCs w:val="20"/>
        </w:rPr>
        <w:t>MUST</w:t>
      </w:r>
      <w:r w:rsidRPr="0096671F">
        <w:rPr>
          <w:szCs w:val="20"/>
        </w:rPr>
        <w:t xml:space="preserve"> be “1.0” in the current version of the </w:t>
      </w:r>
      <w:r>
        <w:rPr>
          <w:szCs w:val="20"/>
        </w:rPr>
        <w:t>TOSCA</w:t>
      </w:r>
      <w:r w:rsidRPr="0096671F">
        <w:rPr>
          <w:szCs w:val="20"/>
        </w:rPr>
        <w:t xml:space="preserve"> specification. </w:t>
      </w:r>
    </w:p>
    <w:p w14:paraId="06891CB9" w14:textId="77777777" w:rsidR="00CA3910" w:rsidRPr="0096671F" w:rsidRDefault="00CA3910" w:rsidP="00CA3910">
      <w:pPr>
        <w:widowControl/>
        <w:numPr>
          <w:ilvl w:val="0"/>
          <w:numId w:val="7"/>
        </w:numPr>
        <w:spacing w:before="200" w:after="200" w:line="276" w:lineRule="auto"/>
        <w:contextualSpacing/>
        <w:jc w:val="left"/>
        <w:rPr>
          <w:szCs w:val="20"/>
        </w:rPr>
      </w:pPr>
      <w:r w:rsidRPr="000A2222">
        <w:rPr>
          <w:rFonts w:ascii="Courier New" w:hAnsi="Courier New" w:cs="Courier New"/>
          <w:sz w:val="22"/>
        </w:rPr>
        <w:t>CSAR-Version</w:t>
      </w:r>
      <w:r w:rsidRPr="0096671F">
        <w:rPr>
          <w:szCs w:val="20"/>
        </w:rPr>
        <w:t xml:space="preserve">: This is the version number of the CSAR specification. The value </w:t>
      </w:r>
      <w:r>
        <w:rPr>
          <w:szCs w:val="20"/>
        </w:rPr>
        <w:t>MUST</w:t>
      </w:r>
      <w:r w:rsidRPr="0096671F">
        <w:rPr>
          <w:szCs w:val="20"/>
        </w:rPr>
        <w:t xml:space="preserve"> be “1.0” in the current version of the </w:t>
      </w:r>
      <w:r>
        <w:rPr>
          <w:szCs w:val="20"/>
        </w:rPr>
        <w:t>TOSCA</w:t>
      </w:r>
      <w:r w:rsidRPr="0096671F">
        <w:rPr>
          <w:szCs w:val="20"/>
        </w:rPr>
        <w:t xml:space="preserve"> specification.</w:t>
      </w:r>
    </w:p>
    <w:p w14:paraId="551F9529" w14:textId="77777777" w:rsidR="00CA3910" w:rsidRDefault="00CA3910" w:rsidP="00CA3910">
      <w:pPr>
        <w:widowControl/>
        <w:numPr>
          <w:ilvl w:val="0"/>
          <w:numId w:val="7"/>
        </w:numPr>
        <w:spacing w:before="200" w:after="200" w:line="276" w:lineRule="auto"/>
        <w:contextualSpacing/>
        <w:jc w:val="left"/>
        <w:rPr>
          <w:szCs w:val="20"/>
        </w:rPr>
      </w:pPr>
      <w:r w:rsidRPr="000A2222">
        <w:rPr>
          <w:rFonts w:ascii="Courier New" w:hAnsi="Courier New" w:cs="Courier New"/>
          <w:sz w:val="22"/>
        </w:rPr>
        <w:t>Created-By</w:t>
      </w:r>
      <w:r w:rsidRPr="0096671F">
        <w:rPr>
          <w:szCs w:val="20"/>
        </w:rPr>
        <w:t xml:space="preserve">: The </w:t>
      </w:r>
      <w:r>
        <w:rPr>
          <w:szCs w:val="20"/>
        </w:rPr>
        <w:t>person or vendor, respectively,</w:t>
      </w:r>
      <w:r w:rsidRPr="0096671F">
        <w:rPr>
          <w:szCs w:val="20"/>
        </w:rPr>
        <w:t xml:space="preserve"> who created the CSAR. </w:t>
      </w:r>
    </w:p>
    <w:p w14:paraId="37AA2953" w14:textId="77777777" w:rsidR="00CA3910" w:rsidRDefault="00CA3910" w:rsidP="00CA3910">
      <w:pPr>
        <w:widowControl/>
        <w:numPr>
          <w:ilvl w:val="0"/>
          <w:numId w:val="7"/>
        </w:numPr>
        <w:spacing w:before="200" w:after="200" w:line="276" w:lineRule="auto"/>
        <w:contextualSpacing/>
        <w:jc w:val="left"/>
        <w:rPr>
          <w:szCs w:val="20"/>
        </w:rPr>
      </w:pPr>
      <w:r w:rsidRPr="000A0C6E">
        <w:rPr>
          <w:rFonts w:ascii="Courier New" w:hAnsi="Courier New" w:cs="Courier New"/>
          <w:sz w:val="22"/>
        </w:rPr>
        <w:t>Entry-Definitions</w:t>
      </w:r>
      <w:r>
        <w:rPr>
          <w:szCs w:val="20"/>
        </w:rPr>
        <w:t>: This OPTIONAL name/value pair references a TOSCA Definitions file from the Definitions</w:t>
      </w:r>
      <w:r w:rsidRPr="00CC5FC1">
        <w:rPr>
          <w:szCs w:val="20"/>
        </w:rPr>
        <w:t xml:space="preserve"> directory of the CSAR that </w:t>
      </w:r>
      <w:r>
        <w:rPr>
          <w:szCs w:val="20"/>
        </w:rPr>
        <w:t>SHOULD be used</w:t>
      </w:r>
      <w:r w:rsidRPr="00CC5FC1">
        <w:rPr>
          <w:szCs w:val="20"/>
        </w:rPr>
        <w:t xml:space="preserve"> </w:t>
      </w:r>
      <w:r>
        <w:rPr>
          <w:szCs w:val="20"/>
        </w:rPr>
        <w:t xml:space="preserve">as </w:t>
      </w:r>
      <w:r w:rsidRPr="00CC5FC1">
        <w:rPr>
          <w:szCs w:val="20"/>
        </w:rPr>
        <w:t xml:space="preserve">entry point for </w:t>
      </w:r>
      <w:r>
        <w:rPr>
          <w:szCs w:val="20"/>
        </w:rPr>
        <w:t xml:space="preserve">processing </w:t>
      </w:r>
      <w:r w:rsidRPr="00CC5FC1">
        <w:rPr>
          <w:szCs w:val="20"/>
        </w:rPr>
        <w:t xml:space="preserve">the </w:t>
      </w:r>
      <w:r>
        <w:rPr>
          <w:szCs w:val="20"/>
        </w:rPr>
        <w:t>contents of the CSAR</w:t>
      </w:r>
      <w:r w:rsidRPr="00CC5FC1">
        <w:rPr>
          <w:szCs w:val="20"/>
        </w:rPr>
        <w:t xml:space="preserve">. </w:t>
      </w:r>
      <w:r>
        <w:rPr>
          <w:szCs w:val="20"/>
        </w:rPr>
        <w:br/>
      </w:r>
      <w:r w:rsidRPr="00EB2A94">
        <w:rPr>
          <w:szCs w:val="20"/>
        </w:rPr>
        <w:t xml:space="preserve">Note, that a CSAR may contain multiple </w:t>
      </w:r>
      <w:r>
        <w:rPr>
          <w:szCs w:val="20"/>
        </w:rPr>
        <w:t>Definitions</w:t>
      </w:r>
      <w:r w:rsidRPr="00EB2A94">
        <w:rPr>
          <w:szCs w:val="20"/>
        </w:rPr>
        <w:t xml:space="preserve"> files. One reason for this is completeness, e.g. a Service Template </w:t>
      </w:r>
      <w:r>
        <w:rPr>
          <w:szCs w:val="20"/>
        </w:rPr>
        <w:t xml:space="preserve">defined in one of the Definitions files could refer to Node Types defined in another Definitions file that </w:t>
      </w:r>
      <w:r w:rsidRPr="00EB2A94">
        <w:rPr>
          <w:szCs w:val="20"/>
        </w:rPr>
        <w:t xml:space="preserve">might be included in the </w:t>
      </w:r>
      <w:r>
        <w:rPr>
          <w:szCs w:val="20"/>
        </w:rPr>
        <w:t>Definitions</w:t>
      </w:r>
      <w:r w:rsidRPr="00EB2A94">
        <w:rPr>
          <w:szCs w:val="20"/>
        </w:rPr>
        <w:t xml:space="preserve"> directory to avoid importing it from external locations.</w:t>
      </w:r>
      <w:r>
        <w:rPr>
          <w:szCs w:val="20"/>
        </w:rPr>
        <w:t xml:space="preserve"> The </w:t>
      </w:r>
      <w:r w:rsidRPr="000A0C6E">
        <w:rPr>
          <w:rFonts w:ascii="Courier New" w:hAnsi="Courier New" w:cs="Courier New"/>
          <w:sz w:val="22"/>
        </w:rPr>
        <w:t>Entry-Definitions</w:t>
      </w:r>
      <w:r>
        <w:rPr>
          <w:szCs w:val="20"/>
        </w:rPr>
        <w:t xml:space="preserve"> name/value pair is a hint to allow optimized processing of the set of files in the Definitions directory.</w:t>
      </w:r>
    </w:p>
    <w:p w14:paraId="1600306B" w14:textId="77777777" w:rsidR="005968B6" w:rsidRPr="00324BF7" w:rsidRDefault="005968B6" w:rsidP="005968B6">
      <w:pPr>
        <w:spacing w:before="200"/>
      </w:pPr>
      <w:r w:rsidRPr="00C6539D">
        <w:t xml:space="preserve">The first line of a </w:t>
      </w:r>
      <w:r>
        <w:t>block</w:t>
      </w:r>
      <w:r w:rsidRPr="00C6539D">
        <w:t xml:space="preserve"> </w:t>
      </w:r>
      <w:r>
        <w:t>(other than block_0) MUST</w:t>
      </w:r>
      <w:r w:rsidRPr="00C6539D">
        <w:t xml:space="preserve"> be a name/value pair that has the name “Name” and the value of which is the path-name of the file described. The second</w:t>
      </w:r>
      <w:r w:rsidRPr="00C2188D">
        <w:t xml:space="preserve"> line </w:t>
      </w:r>
      <w:r>
        <w:t>MUST</w:t>
      </w:r>
      <w:r w:rsidRPr="00C2188D">
        <w:t xml:space="preserve"> be a name/value pair that has the name “Content-Type” describing the type of the file described; the format is that of a MIME type with type/subtype structure. </w:t>
      </w:r>
      <w:r w:rsidRPr="00324BF7">
        <w:t xml:space="preserve">The other name/value pairs that consecutively follow are file-type specific. </w:t>
      </w:r>
    </w:p>
    <w:p w14:paraId="204E357E" w14:textId="77777777" w:rsidR="005968B6" w:rsidRDefault="005968B6" w:rsidP="005968B6">
      <w:pPr>
        <w:pStyle w:val="NumberedCode"/>
        <w:numPr>
          <w:ilvl w:val="0"/>
          <w:numId w:val="6"/>
        </w:numPr>
        <w:rPr>
          <w:lang w:bidi="he-IL"/>
        </w:rPr>
      </w:pPr>
      <w:r w:rsidRPr="007D02BE">
        <w:rPr>
          <w:lang w:bidi="he-IL"/>
        </w:rPr>
        <w:t>Name: &lt;path-name_1&gt;</w:t>
      </w:r>
    </w:p>
    <w:p w14:paraId="7366D439" w14:textId="77777777" w:rsidR="005968B6" w:rsidRDefault="005968B6" w:rsidP="005968B6">
      <w:pPr>
        <w:pStyle w:val="NumberedCode"/>
        <w:numPr>
          <w:ilvl w:val="0"/>
          <w:numId w:val="6"/>
        </w:numPr>
        <w:rPr>
          <w:lang w:bidi="he-IL"/>
        </w:rPr>
      </w:pPr>
      <w:r w:rsidRPr="007D02BE">
        <w:rPr>
          <w:lang w:bidi="he-IL"/>
        </w:rPr>
        <w:t>Content-Type: type_1/subtype_1</w:t>
      </w:r>
    </w:p>
    <w:p w14:paraId="4AE88A6A" w14:textId="77777777" w:rsidR="005968B6" w:rsidRDefault="005968B6" w:rsidP="005968B6">
      <w:pPr>
        <w:pStyle w:val="NumberedCode"/>
        <w:numPr>
          <w:ilvl w:val="0"/>
          <w:numId w:val="6"/>
        </w:numPr>
        <w:rPr>
          <w:lang w:bidi="he-IL"/>
        </w:rPr>
      </w:pPr>
      <w:r w:rsidRPr="007D02BE">
        <w:rPr>
          <w:lang w:bidi="he-IL"/>
        </w:rPr>
        <w:t>&lt;name_11&gt;: &lt;value_11&gt;</w:t>
      </w:r>
    </w:p>
    <w:p w14:paraId="5612DA26" w14:textId="77777777" w:rsidR="005968B6" w:rsidRDefault="005968B6" w:rsidP="005968B6">
      <w:pPr>
        <w:pStyle w:val="NumberedCode"/>
        <w:numPr>
          <w:ilvl w:val="0"/>
          <w:numId w:val="6"/>
        </w:numPr>
        <w:rPr>
          <w:lang w:bidi="he-IL"/>
        </w:rPr>
      </w:pPr>
      <w:r w:rsidRPr="007D02BE">
        <w:rPr>
          <w:lang w:bidi="he-IL"/>
        </w:rPr>
        <w:t>&lt;name_12&gt;: &lt;value_12&gt;</w:t>
      </w:r>
    </w:p>
    <w:p w14:paraId="2C47D53F" w14:textId="77777777" w:rsidR="005968B6" w:rsidRDefault="005968B6" w:rsidP="005968B6">
      <w:pPr>
        <w:pStyle w:val="NumberedCode"/>
        <w:numPr>
          <w:ilvl w:val="0"/>
          <w:numId w:val="6"/>
        </w:numPr>
        <w:rPr>
          <w:lang w:bidi="he-IL"/>
        </w:rPr>
      </w:pPr>
      <w:r w:rsidRPr="007D02BE">
        <w:rPr>
          <w:lang w:bidi="he-IL"/>
        </w:rPr>
        <w:t>...</w:t>
      </w:r>
    </w:p>
    <w:p w14:paraId="5ACCABE0" w14:textId="77777777" w:rsidR="005968B6" w:rsidRDefault="005968B6" w:rsidP="005968B6">
      <w:pPr>
        <w:pStyle w:val="NumberedCode"/>
        <w:numPr>
          <w:ilvl w:val="0"/>
          <w:numId w:val="6"/>
        </w:numPr>
        <w:rPr>
          <w:lang w:bidi="he-IL"/>
        </w:rPr>
      </w:pPr>
      <w:r w:rsidRPr="007D02BE">
        <w:rPr>
          <w:lang w:bidi="he-IL"/>
        </w:rPr>
        <w:t>&lt;name_1n&gt;: &lt;value_1n&gt;</w:t>
      </w:r>
    </w:p>
    <w:p w14:paraId="78EA8FFB" w14:textId="77777777" w:rsidR="005968B6" w:rsidRDefault="005968B6" w:rsidP="005968B6">
      <w:pPr>
        <w:pStyle w:val="NumberedCode"/>
        <w:numPr>
          <w:ilvl w:val="0"/>
          <w:numId w:val="6"/>
        </w:numPr>
        <w:rPr>
          <w:lang w:bidi="he-IL"/>
        </w:rPr>
      </w:pPr>
    </w:p>
    <w:p w14:paraId="59A287B1" w14:textId="77777777" w:rsidR="005968B6" w:rsidRDefault="005968B6" w:rsidP="005968B6">
      <w:pPr>
        <w:pStyle w:val="NumberedCode"/>
        <w:numPr>
          <w:ilvl w:val="0"/>
          <w:numId w:val="6"/>
        </w:numPr>
        <w:rPr>
          <w:lang w:bidi="he-IL"/>
        </w:rPr>
      </w:pPr>
      <w:r w:rsidRPr="007D02BE">
        <w:rPr>
          <w:lang w:bidi="he-IL"/>
        </w:rPr>
        <w:t>...</w:t>
      </w:r>
    </w:p>
    <w:p w14:paraId="4B3C86B7" w14:textId="77777777" w:rsidR="005968B6" w:rsidRDefault="005968B6" w:rsidP="005968B6">
      <w:pPr>
        <w:pStyle w:val="NumberedCode"/>
        <w:numPr>
          <w:ilvl w:val="0"/>
          <w:numId w:val="6"/>
        </w:numPr>
        <w:rPr>
          <w:lang w:bidi="he-IL"/>
        </w:rPr>
      </w:pPr>
      <w:r>
        <w:rPr>
          <w:lang w:bidi="he-IL"/>
        </w:rPr>
        <w:t xml:space="preserve"> </w:t>
      </w:r>
    </w:p>
    <w:p w14:paraId="6C08E628" w14:textId="77777777" w:rsidR="005968B6" w:rsidRPr="007D02BE" w:rsidRDefault="005968B6" w:rsidP="005968B6">
      <w:pPr>
        <w:pStyle w:val="NumberedCode"/>
        <w:numPr>
          <w:ilvl w:val="0"/>
          <w:numId w:val="6"/>
        </w:numPr>
        <w:rPr>
          <w:lang w:bidi="he-IL"/>
        </w:rPr>
      </w:pPr>
      <w:r w:rsidRPr="007D02BE">
        <w:rPr>
          <w:lang w:bidi="he-IL"/>
        </w:rPr>
        <w:t>Name: &lt;path-name_k&gt;</w:t>
      </w:r>
    </w:p>
    <w:p w14:paraId="2C7277E8" w14:textId="77777777" w:rsidR="005968B6" w:rsidRPr="007D02BE" w:rsidRDefault="005968B6" w:rsidP="005968B6">
      <w:pPr>
        <w:pStyle w:val="NumberedCode"/>
        <w:numPr>
          <w:ilvl w:val="0"/>
          <w:numId w:val="6"/>
        </w:numPr>
        <w:rPr>
          <w:lang w:bidi="he-IL"/>
        </w:rPr>
      </w:pPr>
      <w:r w:rsidRPr="007D02BE">
        <w:rPr>
          <w:lang w:bidi="he-IL"/>
        </w:rPr>
        <w:t>Content-Type: type_k/subtype_k</w:t>
      </w:r>
    </w:p>
    <w:p w14:paraId="3E6EBDFF" w14:textId="77777777" w:rsidR="005968B6" w:rsidRDefault="005968B6" w:rsidP="005968B6">
      <w:pPr>
        <w:pStyle w:val="NumberedCode"/>
        <w:numPr>
          <w:ilvl w:val="0"/>
          <w:numId w:val="6"/>
        </w:numPr>
        <w:rPr>
          <w:lang w:bidi="he-IL"/>
        </w:rPr>
      </w:pPr>
      <w:r w:rsidRPr="007D02BE">
        <w:rPr>
          <w:lang w:bidi="he-IL"/>
        </w:rPr>
        <w:t>&lt;name_k1&gt;: &lt;value_k1&gt;</w:t>
      </w:r>
    </w:p>
    <w:p w14:paraId="397BBAC0" w14:textId="77777777" w:rsidR="005968B6" w:rsidRPr="007D02BE" w:rsidRDefault="005968B6" w:rsidP="005968B6">
      <w:pPr>
        <w:pStyle w:val="NumberedCode"/>
        <w:numPr>
          <w:ilvl w:val="0"/>
          <w:numId w:val="6"/>
        </w:numPr>
        <w:rPr>
          <w:lang w:bidi="he-IL"/>
        </w:rPr>
      </w:pPr>
      <w:r w:rsidRPr="007D02BE">
        <w:rPr>
          <w:lang w:bidi="he-IL"/>
        </w:rPr>
        <w:t>&lt;name_k2&gt;: &lt;value_k2&gt;</w:t>
      </w:r>
    </w:p>
    <w:p w14:paraId="5AB82CCB" w14:textId="77777777" w:rsidR="005968B6" w:rsidRPr="007D02BE" w:rsidRDefault="005968B6" w:rsidP="005968B6">
      <w:pPr>
        <w:pStyle w:val="NumberedCode"/>
        <w:numPr>
          <w:ilvl w:val="0"/>
          <w:numId w:val="6"/>
        </w:numPr>
        <w:rPr>
          <w:lang w:bidi="he-IL"/>
        </w:rPr>
      </w:pPr>
      <w:r w:rsidRPr="007D02BE">
        <w:rPr>
          <w:lang w:bidi="he-IL"/>
        </w:rPr>
        <w:t>...</w:t>
      </w:r>
    </w:p>
    <w:p w14:paraId="669B47CD" w14:textId="77777777" w:rsidR="005968B6" w:rsidRPr="007D02BE" w:rsidRDefault="005968B6" w:rsidP="005968B6">
      <w:pPr>
        <w:pStyle w:val="NumberedCode"/>
        <w:numPr>
          <w:ilvl w:val="0"/>
          <w:numId w:val="6"/>
        </w:numPr>
        <w:rPr>
          <w:lang w:bidi="he-IL"/>
        </w:rPr>
      </w:pPr>
      <w:r w:rsidRPr="007D02BE">
        <w:rPr>
          <w:lang w:bidi="he-IL"/>
        </w:rPr>
        <w:t>&lt;name_km&gt;: &lt;value_km&gt;</w:t>
      </w:r>
    </w:p>
    <w:p w14:paraId="6E1E7E6D" w14:textId="77777777" w:rsidR="005968B6" w:rsidRPr="007D02BE" w:rsidRDefault="005968B6" w:rsidP="005968B6">
      <w:pPr>
        <w:spacing w:before="200"/>
      </w:pPr>
      <w:r w:rsidRPr="007D02BE">
        <w:t>The name/value pairs are as follows:</w:t>
      </w:r>
    </w:p>
    <w:p w14:paraId="22E51E93" w14:textId="77777777" w:rsidR="005968B6" w:rsidRPr="000A2222" w:rsidRDefault="005968B6" w:rsidP="005968B6">
      <w:pPr>
        <w:widowControl/>
        <w:numPr>
          <w:ilvl w:val="0"/>
          <w:numId w:val="7"/>
        </w:numPr>
        <w:spacing w:before="200" w:after="200" w:line="276" w:lineRule="auto"/>
        <w:contextualSpacing/>
        <w:jc w:val="left"/>
        <w:rPr>
          <w:szCs w:val="20"/>
        </w:rPr>
      </w:pPr>
      <w:r w:rsidRPr="000A2222">
        <w:rPr>
          <w:rFonts w:ascii="Courier New" w:hAnsi="Courier New" w:cs="Courier New"/>
          <w:sz w:val="22"/>
        </w:rPr>
        <w:t>Name</w:t>
      </w:r>
      <w:r w:rsidRPr="000A2222">
        <w:rPr>
          <w:szCs w:val="20"/>
        </w:rPr>
        <w:t xml:space="preserve">: The pathname or pathname pattern of the file(s) or resources described within the actual CSAR. </w:t>
      </w:r>
      <w:r>
        <w:rPr>
          <w:szCs w:val="20"/>
        </w:rPr>
        <w:br/>
      </w:r>
      <w:r w:rsidRPr="000A2222">
        <w:rPr>
          <w:szCs w:val="20"/>
        </w:rPr>
        <w:t xml:space="preserve">Note, that the file located at this location </w:t>
      </w:r>
      <w:r>
        <w:rPr>
          <w:szCs w:val="20"/>
        </w:rPr>
        <w:t>MAY</w:t>
      </w:r>
      <w:r w:rsidRPr="000A2222">
        <w:rPr>
          <w:szCs w:val="20"/>
        </w:rPr>
        <w:t xml:space="preserve"> basically contain a reference to an external file. Such a reference is given by a URI that is of one of the URL schemes “file”, “http”, or “https”.   </w:t>
      </w:r>
    </w:p>
    <w:p w14:paraId="4AD2B45C" w14:textId="77777777" w:rsidR="005968B6" w:rsidRPr="00A55023" w:rsidRDefault="005968B6" w:rsidP="005968B6">
      <w:pPr>
        <w:widowControl/>
        <w:numPr>
          <w:ilvl w:val="0"/>
          <w:numId w:val="7"/>
        </w:numPr>
        <w:spacing w:before="200" w:after="200" w:line="276" w:lineRule="auto"/>
        <w:contextualSpacing/>
        <w:jc w:val="left"/>
        <w:rPr>
          <w:szCs w:val="20"/>
        </w:rPr>
      </w:pPr>
      <w:r w:rsidRPr="00A55023">
        <w:rPr>
          <w:rFonts w:ascii="Courier New" w:hAnsi="Courier New" w:cs="Courier New"/>
          <w:sz w:val="22"/>
        </w:rPr>
        <w:lastRenderedPageBreak/>
        <w:t>Content-Type</w:t>
      </w:r>
      <w:r w:rsidRPr="00A55023">
        <w:rPr>
          <w:szCs w:val="20"/>
        </w:rPr>
        <w:t>: The type of the file described. This type is a MIME type complying with the type/subtype structure. Vendor defined subtypes SHOULD start as usual with the string “vnd.”.</w:t>
      </w:r>
    </w:p>
    <w:p w14:paraId="105E07CA" w14:textId="77777777" w:rsidR="00CA3910" w:rsidRDefault="005968B6" w:rsidP="005968B6">
      <w:pPr>
        <w:rPr>
          <w:szCs w:val="20"/>
        </w:rPr>
      </w:pPr>
      <w:r>
        <w:rPr>
          <w:szCs w:val="20"/>
        </w:rPr>
        <w:t>Note that later directives override earlier directives. This allows for specifying global default directives that can be</w:t>
      </w:r>
      <w:r w:rsidR="0058229F">
        <w:rPr>
          <w:szCs w:val="20"/>
        </w:rPr>
        <w:t xml:space="preserve"> specialized by later directori</w:t>
      </w:r>
      <w:r>
        <w:rPr>
          <w:szCs w:val="20"/>
        </w:rPr>
        <w:t>es in the TOSCA meta file.</w:t>
      </w:r>
    </w:p>
    <w:p w14:paraId="025D861C" w14:textId="77777777" w:rsidR="00765707" w:rsidRDefault="00765707" w:rsidP="00470802">
      <w:pPr>
        <w:pStyle w:val="2"/>
        <w:numPr>
          <w:ilvl w:val="1"/>
          <w:numId w:val="1"/>
        </w:numPr>
      </w:pPr>
      <w:bookmarkStart w:id="40" w:name="_Toc480879536"/>
      <w:r>
        <w:rPr>
          <w:rFonts w:hint="eastAsia"/>
        </w:rPr>
        <w:t>Definitions Directory</w:t>
      </w:r>
      <w:bookmarkEnd w:id="40"/>
    </w:p>
    <w:p w14:paraId="58EE9CB6" w14:textId="77777777" w:rsidR="00213E85" w:rsidRPr="00746BB2" w:rsidRDefault="00213E85" w:rsidP="00746BB2">
      <w:r>
        <w:rPr>
          <w:rFonts w:hint="eastAsia"/>
        </w:rPr>
        <w:t xml:space="preserve">This directory contains all TOSCA yaml files including definitions of Node, Relationship, Capabilities, Artifacts, </w:t>
      </w:r>
      <w:r>
        <w:t>and Requirements</w:t>
      </w:r>
      <w:r>
        <w:rPr>
          <w:rFonts w:hint="eastAsia"/>
        </w:rPr>
        <w:t xml:space="preserve"> etc. as components of VNF package.</w:t>
      </w:r>
    </w:p>
    <w:p w14:paraId="54FEE954" w14:textId="77777777" w:rsidR="006A4F0E" w:rsidRDefault="006A4F0E" w:rsidP="00470802">
      <w:pPr>
        <w:pStyle w:val="2"/>
        <w:numPr>
          <w:ilvl w:val="1"/>
          <w:numId w:val="1"/>
        </w:numPr>
      </w:pPr>
      <w:bookmarkStart w:id="41" w:name="_Toc480879537"/>
      <w:r>
        <w:rPr>
          <w:rFonts w:hint="eastAsia"/>
        </w:rPr>
        <w:t>SwImages Directory</w:t>
      </w:r>
      <w:bookmarkEnd w:id="41"/>
    </w:p>
    <w:p w14:paraId="524A2BFB" w14:textId="77777777" w:rsidR="00213E85" w:rsidRPr="001D373C" w:rsidRDefault="00213E85" w:rsidP="001D373C">
      <w:r>
        <w:rPr>
          <w:rFonts w:hint="eastAsia"/>
        </w:rPr>
        <w:t>Image files of VNF are stored in this directory.</w:t>
      </w:r>
    </w:p>
    <w:p w14:paraId="02862EAE" w14:textId="77777777" w:rsidR="00D70D0D" w:rsidRDefault="00D70D0D" w:rsidP="00470802">
      <w:pPr>
        <w:pStyle w:val="2"/>
        <w:numPr>
          <w:ilvl w:val="1"/>
          <w:numId w:val="1"/>
        </w:numPr>
      </w:pPr>
      <w:bookmarkStart w:id="42" w:name="_Toc480879538"/>
      <w:r>
        <w:rPr>
          <w:rFonts w:hint="eastAsia"/>
        </w:rPr>
        <w:t>Check Sum List File</w:t>
      </w:r>
      <w:bookmarkEnd w:id="42"/>
    </w:p>
    <w:p w14:paraId="70B96B4D" w14:textId="77777777" w:rsidR="00213E85" w:rsidRPr="00213E85" w:rsidRDefault="00213E85" w:rsidP="00D70D0D">
      <w:r>
        <w:rPr>
          <w:rFonts w:hint="eastAsia"/>
        </w:rPr>
        <w:t>The file of checksum.lst records the MD5(</w:t>
      </w:r>
      <w:r>
        <w:rPr>
          <w:rFonts w:ascii="Arial" w:hAnsi="Arial" w:cs="Arial"/>
          <w:color w:val="333333"/>
          <w:sz w:val="18"/>
          <w:szCs w:val="18"/>
          <w:shd w:val="clear" w:color="auto" w:fill="FFFFFF"/>
        </w:rPr>
        <w:t>RFC 1321</w:t>
      </w:r>
      <w:r>
        <w:rPr>
          <w:rFonts w:hint="eastAsia"/>
        </w:rPr>
        <w:t xml:space="preserve">) value of each file when building csar package in order to double check whether those files were </w:t>
      </w:r>
      <w:r>
        <w:t>destroyed</w:t>
      </w:r>
      <w:r>
        <w:rPr>
          <w:rFonts w:hint="eastAsia"/>
        </w:rPr>
        <w:t xml:space="preserve"> when users unzip the zip file. A checksum.lst</w:t>
      </w:r>
      <w:r>
        <w:t xml:space="preserve"> </w:t>
      </w:r>
      <w:r>
        <w:rPr>
          <w:rFonts w:hint="eastAsia"/>
        </w:rPr>
        <w:t xml:space="preserve">file </w:t>
      </w:r>
      <w:r>
        <w:t>consists</w:t>
      </w:r>
      <w:r w:rsidRPr="007D02BE">
        <w:t xml:space="preserve"> </w:t>
      </w:r>
      <w:r>
        <w:t xml:space="preserve">of </w:t>
      </w:r>
      <w:r w:rsidRPr="007D02BE">
        <w:t xml:space="preserve">name/value pairs. The name-part of a name/value pair is followed by a colon, followed by a blank, followed by the value-part of the name/value pair. </w:t>
      </w:r>
      <w:r>
        <w:rPr>
          <w:rFonts w:hint="eastAsia"/>
        </w:rPr>
        <w:t>Here is an example as follows.</w:t>
      </w:r>
    </w:p>
    <w:p w14:paraId="14565B9E" w14:textId="77777777" w:rsidR="00D27126" w:rsidRDefault="00D27126" w:rsidP="00D27126">
      <w:pPr>
        <w:pStyle w:val="NumberedCode"/>
        <w:numPr>
          <w:ilvl w:val="0"/>
          <w:numId w:val="0"/>
        </w:numPr>
        <w:ind w:left="360" w:hanging="360"/>
        <w:rPr>
          <w:lang w:bidi="he-IL"/>
        </w:rPr>
      </w:pPr>
      <w:r>
        <w:rPr>
          <w:lang w:bidi="he-IL"/>
        </w:rPr>
        <w:t>Definitions/openovnf__vOpenNAT.yaml:00a5d15b350b90b75f11c33d4c7a0218</w:t>
      </w:r>
    </w:p>
    <w:p w14:paraId="50058381" w14:textId="77777777" w:rsidR="00D27126" w:rsidRDefault="00154F89" w:rsidP="00D27126">
      <w:pPr>
        <w:pStyle w:val="NumberedCode"/>
        <w:numPr>
          <w:ilvl w:val="0"/>
          <w:numId w:val="0"/>
        </w:numPr>
        <w:ind w:left="360" w:hanging="360"/>
        <w:rPr>
          <w:lang w:bidi="he-IL"/>
        </w:rPr>
      </w:pPr>
      <w:r>
        <w:rPr>
          <w:lang w:bidi="he-IL"/>
        </w:rPr>
        <w:t>Swimages/xenial-snat.qcow2:</w:t>
      </w:r>
      <w:r w:rsidR="00D27126">
        <w:rPr>
          <w:lang w:bidi="he-IL"/>
        </w:rPr>
        <w:t>481f62ed11aa6e240482974feb1dcab6</w:t>
      </w:r>
    </w:p>
    <w:p w14:paraId="7E92D429" w14:textId="77777777" w:rsidR="0094311B" w:rsidRDefault="00CD3241" w:rsidP="00470802">
      <w:pPr>
        <w:pStyle w:val="2"/>
        <w:numPr>
          <w:ilvl w:val="1"/>
          <w:numId w:val="1"/>
        </w:numPr>
      </w:pPr>
      <w:bookmarkStart w:id="43" w:name="_Toc480879539"/>
      <w:r>
        <w:t>C</w:t>
      </w:r>
      <w:r>
        <w:rPr>
          <w:rFonts w:hint="eastAsia"/>
        </w:rPr>
        <w:t xml:space="preserve">sar </w:t>
      </w:r>
      <w:r w:rsidR="00B33299">
        <w:rPr>
          <w:rFonts w:hint="eastAsia"/>
        </w:rPr>
        <w:t>M</w:t>
      </w:r>
      <w:r>
        <w:rPr>
          <w:rFonts w:hint="eastAsia"/>
        </w:rPr>
        <w:t>etadata</w:t>
      </w:r>
      <w:r w:rsidR="00B33299">
        <w:rPr>
          <w:rFonts w:hint="eastAsia"/>
        </w:rPr>
        <w:t xml:space="preserve"> File</w:t>
      </w:r>
      <w:bookmarkEnd w:id="43"/>
    </w:p>
    <w:p w14:paraId="61E2231A" w14:textId="77777777" w:rsidR="00CD3241" w:rsidRDefault="00CD3241" w:rsidP="00CD3241">
      <w:pPr>
        <w:spacing w:before="200"/>
      </w:pPr>
      <w:r>
        <w:rPr>
          <w:rFonts w:hint="eastAsia"/>
        </w:rPr>
        <w:t xml:space="preserve">A VNF package, which is a csar zip file shall contain one csar.meta file. </w:t>
      </w:r>
      <w:r w:rsidRPr="007D02BE">
        <w:t xml:space="preserve">A </w:t>
      </w:r>
      <w:r>
        <w:rPr>
          <w:rFonts w:hint="eastAsia"/>
        </w:rPr>
        <w:t>csar</w:t>
      </w:r>
      <w:r w:rsidRPr="007D02BE">
        <w:t xml:space="preserve"> Meta file </w:t>
      </w:r>
      <w:r>
        <w:t>consists</w:t>
      </w:r>
      <w:r w:rsidRPr="007D02BE">
        <w:t xml:space="preserve"> </w:t>
      </w:r>
      <w:r>
        <w:t xml:space="preserve">of </w:t>
      </w:r>
      <w:r w:rsidRPr="007D02BE">
        <w:t xml:space="preserve">name/value pairs. The name-part of a name/value pair is followed by a colon, followed by a blank, followed by the value-part of the name/value pair. </w:t>
      </w:r>
      <w:r>
        <w:t>T</w:t>
      </w:r>
      <w:r w:rsidRPr="007D02BE">
        <w:t xml:space="preserve">he name </w:t>
      </w:r>
      <w:r>
        <w:t>MUST NOT</w:t>
      </w:r>
      <w:r w:rsidRPr="007D02BE">
        <w:t xml:space="preserve"> contain a colon. Values that represent binary data </w:t>
      </w:r>
      <w:r>
        <w:t>MUST</w:t>
      </w:r>
      <w:r w:rsidRPr="007D02BE">
        <w:t xml:space="preserve"> be base64 encoded.</w:t>
      </w:r>
      <w:r>
        <w:t xml:space="preserve"> Values that extend beyond one line can be spread over multiple lines if each subsequent line starts with at least one space. Such spaces are then collapsed when the value string is read.</w:t>
      </w:r>
    </w:p>
    <w:p w14:paraId="3B69802D" w14:textId="77777777" w:rsidR="00CD3241" w:rsidRPr="007D02BE" w:rsidRDefault="00CD3241" w:rsidP="00515A47">
      <w:pPr>
        <w:pStyle w:val="NumberedCode"/>
        <w:numPr>
          <w:ilvl w:val="0"/>
          <w:numId w:val="0"/>
        </w:numPr>
        <w:ind w:left="360" w:hanging="360"/>
        <w:rPr>
          <w:lang w:bidi="he-IL"/>
        </w:rPr>
      </w:pPr>
      <w:r w:rsidRPr="007D02BE">
        <w:rPr>
          <w:lang w:bidi="he-IL"/>
        </w:rPr>
        <w:t>&lt;name&gt;: &lt;value&gt;</w:t>
      </w:r>
    </w:p>
    <w:p w14:paraId="59670F1E" w14:textId="77777777" w:rsidR="00CD3241" w:rsidRDefault="00CD3241" w:rsidP="00CD3241">
      <w:r>
        <w:rPr>
          <w:rFonts w:hint="eastAsia"/>
        </w:rPr>
        <w:t>Generally, this file includes basic information about this VNF package including type, version and provider, etc.</w:t>
      </w:r>
      <w:r w:rsidR="00515A47">
        <w:rPr>
          <w:rFonts w:hint="eastAsia"/>
        </w:rPr>
        <w:t xml:space="preserve"> Here is an example as follows.</w:t>
      </w:r>
    </w:p>
    <w:p w14:paraId="61BBEAC2" w14:textId="77777777" w:rsidR="00515A47" w:rsidRDefault="00515A47" w:rsidP="00515A47">
      <w:pPr>
        <w:pStyle w:val="NumberedCode"/>
        <w:rPr>
          <w:lang w:bidi="he-IL"/>
        </w:rPr>
      </w:pPr>
      <w:r>
        <w:rPr>
          <w:lang w:bidi="he-IL"/>
        </w:rPr>
        <w:t>Type:NFAR</w:t>
      </w:r>
    </w:p>
    <w:p w14:paraId="0129EDCC" w14:textId="77777777" w:rsidR="00515A47" w:rsidRDefault="00515A47" w:rsidP="00515A47">
      <w:pPr>
        <w:pStyle w:val="NumberedCode"/>
        <w:rPr>
          <w:lang w:bidi="he-IL"/>
        </w:rPr>
      </w:pPr>
      <w:r>
        <w:rPr>
          <w:lang w:bidi="he-IL"/>
        </w:rPr>
        <w:t>Version:1.0.0</w:t>
      </w:r>
    </w:p>
    <w:p w14:paraId="40944C01" w14:textId="77777777" w:rsidR="00515A47" w:rsidRPr="007D02BE" w:rsidRDefault="00515A47" w:rsidP="00515A47">
      <w:pPr>
        <w:pStyle w:val="NumberedCode"/>
        <w:numPr>
          <w:ilvl w:val="0"/>
          <w:numId w:val="0"/>
        </w:numPr>
        <w:ind w:left="360" w:hanging="360"/>
        <w:rPr>
          <w:lang w:eastAsia="zh-CN" w:bidi="he-IL"/>
        </w:rPr>
      </w:pPr>
      <w:r>
        <w:rPr>
          <w:lang w:bidi="he-IL"/>
        </w:rPr>
        <w:t>Provider</w:t>
      </w:r>
      <w:r w:rsidR="009B4639">
        <w:rPr>
          <w:lang w:bidi="he-IL"/>
        </w:rPr>
        <w:t>:</w:t>
      </w:r>
      <w:r w:rsidR="009B4639">
        <w:rPr>
          <w:lang w:eastAsia="zh-CN" w:bidi="he-IL"/>
        </w:rPr>
        <w:t xml:space="preserve"> ZTE</w:t>
      </w:r>
    </w:p>
    <w:p w14:paraId="1434923E" w14:textId="77777777" w:rsidR="00515A47" w:rsidRPr="00CD3241" w:rsidRDefault="00515A47" w:rsidP="00CD3241"/>
    <w:p w14:paraId="3FDB053A" w14:textId="77777777" w:rsidR="00D076CD" w:rsidRDefault="00D076CD" w:rsidP="00D076CD">
      <w:pPr>
        <w:pStyle w:val="1"/>
      </w:pPr>
      <w:bookmarkStart w:id="44" w:name="_Toc480879540"/>
      <w:r>
        <w:rPr>
          <w:rFonts w:hint="eastAsia"/>
        </w:rPr>
        <w:lastRenderedPageBreak/>
        <w:t>NFV TOSCA Template</w:t>
      </w:r>
      <w:bookmarkEnd w:id="44"/>
    </w:p>
    <w:p w14:paraId="50645E75" w14:textId="77777777" w:rsidR="0081673D" w:rsidRPr="0081673D" w:rsidRDefault="0081673D" w:rsidP="0081673D">
      <w:pPr>
        <w:pStyle w:val="Default"/>
      </w:pPr>
      <w:r w:rsidRPr="0081673D">
        <w:rPr>
          <w:rFonts w:hint="eastAsia"/>
          <w:sz w:val="20"/>
          <w:szCs w:val="20"/>
        </w:rPr>
        <w:t xml:space="preserve">TOSCA templates supported by OPENO must </w:t>
      </w:r>
      <w:r>
        <w:rPr>
          <w:sz w:val="20"/>
          <w:szCs w:val="20"/>
        </w:rPr>
        <w:t xml:space="preserve">follow the requirements enumerated in this section. </w:t>
      </w:r>
    </w:p>
    <w:p w14:paraId="358886EC" w14:textId="77777777" w:rsidR="0081673D" w:rsidRDefault="00D076CD" w:rsidP="0081673D">
      <w:pPr>
        <w:pStyle w:val="2"/>
        <w:numPr>
          <w:ilvl w:val="1"/>
          <w:numId w:val="1"/>
        </w:numPr>
      </w:pPr>
      <w:bookmarkStart w:id="45" w:name="_Toc480879541"/>
      <w:r>
        <w:rPr>
          <w:rFonts w:hint="eastAsia"/>
        </w:rPr>
        <w:t>TOSCA Introduction</w:t>
      </w:r>
      <w:bookmarkEnd w:id="45"/>
    </w:p>
    <w:p w14:paraId="51ACCC19" w14:textId="77777777" w:rsidR="0081673D" w:rsidRDefault="0081673D" w:rsidP="0081673D">
      <w:pPr>
        <w:pStyle w:val="Default"/>
        <w:rPr>
          <w:sz w:val="20"/>
          <w:szCs w:val="20"/>
        </w:rPr>
      </w:pPr>
      <w:r>
        <w:rPr>
          <w:rFonts w:hint="eastAsia"/>
          <w:sz w:val="20"/>
          <w:szCs w:val="20"/>
        </w:rPr>
        <w:t xml:space="preserve">TOSCA </w:t>
      </w:r>
      <w:r w:rsidRPr="0081673D">
        <w:rPr>
          <w:sz w:val="20"/>
          <w:szCs w:val="20"/>
        </w:rPr>
        <w:t xml:space="preserve">defines a </w:t>
      </w:r>
      <w:r w:rsidR="00FB1EE9" w:rsidRPr="0081673D">
        <w:rPr>
          <w:sz w:val="20"/>
          <w:szCs w:val="20"/>
        </w:rPr>
        <w:t>Meta</w:t>
      </w:r>
      <w:r w:rsidR="00FB1EE9">
        <w:rPr>
          <w:rFonts w:hint="eastAsia"/>
          <w:sz w:val="20"/>
          <w:szCs w:val="20"/>
        </w:rPr>
        <w:t xml:space="preserve"> </w:t>
      </w:r>
      <w:r w:rsidRPr="0081673D">
        <w:rPr>
          <w:sz w:val="20"/>
          <w:szCs w:val="20"/>
        </w:rPr>
        <w:t xml:space="preserve">model for defining IT services. This </w:t>
      </w:r>
      <w:r w:rsidR="00FB1EE9" w:rsidRPr="0081673D">
        <w:rPr>
          <w:sz w:val="20"/>
          <w:szCs w:val="20"/>
        </w:rPr>
        <w:t>Meta</w:t>
      </w:r>
      <w:r w:rsidR="00FB1EE9">
        <w:rPr>
          <w:rFonts w:hint="eastAsia"/>
          <w:sz w:val="20"/>
          <w:szCs w:val="20"/>
        </w:rPr>
        <w:t xml:space="preserve"> </w:t>
      </w:r>
      <w:r w:rsidRPr="0081673D">
        <w:rPr>
          <w:sz w:val="20"/>
          <w:szCs w:val="20"/>
        </w:rPr>
        <w:t xml:space="preserve">model defines both the structure of a service as well as how to manage it. A Topology Template (also referred to as the topology model of a service) defines the structure of a service. Plans define the process models that are used to create and terminate a service as well as to manage a service during its whole lifetime. The major elements defining a service are depicted in Figure 1. </w:t>
      </w:r>
    </w:p>
    <w:p w14:paraId="6D1EB60B" w14:textId="77777777" w:rsidR="0081673D" w:rsidRPr="0081673D" w:rsidRDefault="0081673D" w:rsidP="0081673D">
      <w:pPr>
        <w:pStyle w:val="Default"/>
        <w:rPr>
          <w:sz w:val="20"/>
          <w:szCs w:val="20"/>
        </w:rPr>
      </w:pPr>
    </w:p>
    <w:p w14:paraId="4E3AB177" w14:textId="77777777" w:rsidR="0081673D" w:rsidRDefault="0081673D" w:rsidP="0081673D">
      <w:pPr>
        <w:pStyle w:val="Default"/>
        <w:rPr>
          <w:sz w:val="20"/>
          <w:szCs w:val="20"/>
        </w:rPr>
      </w:pPr>
      <w:r>
        <w:rPr>
          <w:sz w:val="20"/>
          <w:szCs w:val="20"/>
        </w:rPr>
        <w:t xml:space="preserve">A Topology Template consists of a set of Node Templates and Relationship Templates that together define the topology model of a service as a (not necessarily connected) directed graph. A node in this graph is represented by a </w:t>
      </w:r>
      <w:r>
        <w:rPr>
          <w:i/>
          <w:iCs/>
          <w:sz w:val="20"/>
          <w:szCs w:val="20"/>
        </w:rPr>
        <w:t>Node Template</w:t>
      </w:r>
      <w:r>
        <w:rPr>
          <w:sz w:val="20"/>
          <w:szCs w:val="20"/>
        </w:rPr>
        <w:t xml:space="preserve">. A Node Template specifies the occurrence of a Node Type as a component of a service. A </w:t>
      </w:r>
      <w:r>
        <w:rPr>
          <w:i/>
          <w:iCs/>
          <w:sz w:val="20"/>
          <w:szCs w:val="20"/>
        </w:rPr>
        <w:t xml:space="preserve">Node Type </w:t>
      </w:r>
      <w:r>
        <w:rPr>
          <w:sz w:val="20"/>
          <w:szCs w:val="20"/>
        </w:rPr>
        <w:t xml:space="preserve">defines the properties of such a component (via </w:t>
      </w:r>
      <w:r>
        <w:rPr>
          <w:i/>
          <w:iCs/>
          <w:sz w:val="20"/>
          <w:szCs w:val="20"/>
        </w:rPr>
        <w:t>Node Type Properties</w:t>
      </w:r>
      <w:r>
        <w:rPr>
          <w:sz w:val="20"/>
          <w:szCs w:val="20"/>
        </w:rPr>
        <w:t xml:space="preserve">) and the operations (via </w:t>
      </w:r>
      <w:r>
        <w:rPr>
          <w:i/>
          <w:iCs/>
          <w:sz w:val="20"/>
          <w:szCs w:val="20"/>
        </w:rPr>
        <w:t>Interfaces</w:t>
      </w:r>
      <w:r>
        <w:rPr>
          <w:sz w:val="20"/>
          <w:szCs w:val="20"/>
        </w:rPr>
        <w:t xml:space="preserve">) available to manipulate the component. Node Types are defined separately for reuse purposes and a Node Template references a Node Type and adds usage constraints, such as how many times the component can occur. </w:t>
      </w:r>
    </w:p>
    <w:p w14:paraId="3CB70A9B" w14:textId="77777777" w:rsidR="00FB1EE9" w:rsidRDefault="00FB1EE9" w:rsidP="0081673D">
      <w:pPr>
        <w:pStyle w:val="Default"/>
        <w:rPr>
          <w:sz w:val="20"/>
          <w:szCs w:val="20"/>
        </w:rPr>
      </w:pPr>
    </w:p>
    <w:p w14:paraId="551EB71F" w14:textId="77777777" w:rsidR="00445DC8" w:rsidRDefault="00445DC8" w:rsidP="0081673D">
      <w:pPr>
        <w:pStyle w:val="Default"/>
        <w:rPr>
          <w:sz w:val="20"/>
          <w:szCs w:val="20"/>
        </w:rPr>
      </w:pPr>
      <w:r>
        <w:rPr>
          <w:rFonts w:hint="eastAsia"/>
          <w:sz w:val="20"/>
          <w:szCs w:val="20"/>
        </w:rPr>
        <w:t xml:space="preserve">Reuse </w:t>
      </w:r>
      <w:r w:rsidR="00006721">
        <w:rPr>
          <w:rFonts w:hint="eastAsia"/>
          <w:sz w:val="20"/>
          <w:szCs w:val="20"/>
        </w:rPr>
        <w:t xml:space="preserve">and Derivation </w:t>
      </w:r>
      <w:r>
        <w:rPr>
          <w:rFonts w:hint="eastAsia"/>
          <w:sz w:val="20"/>
          <w:szCs w:val="20"/>
        </w:rPr>
        <w:t>of TOSCA Definitions</w:t>
      </w:r>
    </w:p>
    <w:p w14:paraId="1663FFCC" w14:textId="77777777" w:rsidR="00445DC8" w:rsidRPr="00006721" w:rsidRDefault="00445DC8" w:rsidP="0081673D">
      <w:pPr>
        <w:pStyle w:val="Default"/>
        <w:rPr>
          <w:sz w:val="20"/>
          <w:szCs w:val="20"/>
        </w:rPr>
      </w:pPr>
    </w:p>
    <w:p w14:paraId="1558FF4B" w14:textId="77777777" w:rsidR="0081673D" w:rsidRDefault="0081673D" w:rsidP="0081673D">
      <w:r>
        <w:rPr>
          <w:rFonts w:hint="eastAsia"/>
          <w:noProof/>
        </w:rPr>
        <w:lastRenderedPageBreak/>
        <w:drawing>
          <wp:inline distT="0" distB="0" distL="0" distR="0" wp14:anchorId="7E64FF11" wp14:editId="039A2A96">
            <wp:extent cx="5274310" cy="427172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4310" cy="4271721"/>
                    </a:xfrm>
                    <a:prstGeom prst="rect">
                      <a:avLst/>
                    </a:prstGeom>
                    <a:noFill/>
                    <a:ln w="9525">
                      <a:noFill/>
                      <a:miter lim="800000"/>
                      <a:headEnd/>
                      <a:tailEnd/>
                    </a:ln>
                  </pic:spPr>
                </pic:pic>
              </a:graphicData>
            </a:graphic>
          </wp:inline>
        </w:drawing>
      </w:r>
    </w:p>
    <w:p w14:paraId="12468CFB" w14:textId="77777777" w:rsidR="0081673D" w:rsidRDefault="0081673D" w:rsidP="00EB228B">
      <w:pPr>
        <w:pStyle w:val="Default"/>
        <w:rPr>
          <w:sz w:val="20"/>
          <w:szCs w:val="20"/>
        </w:rPr>
      </w:pPr>
      <w:r>
        <w:rPr>
          <w:sz w:val="20"/>
          <w:szCs w:val="20"/>
        </w:rPr>
        <w:t xml:space="preserve">Figure 1: Structural Elements of a Service Template and their Relations </w:t>
      </w:r>
    </w:p>
    <w:p w14:paraId="379B3D85" w14:textId="77777777" w:rsidR="0068710D" w:rsidRDefault="0068710D" w:rsidP="00EB228B">
      <w:pPr>
        <w:pStyle w:val="Default"/>
        <w:rPr>
          <w:sz w:val="20"/>
          <w:szCs w:val="20"/>
        </w:rPr>
      </w:pPr>
    </w:p>
    <w:p w14:paraId="5993E3F8" w14:textId="77777777" w:rsidR="00935610" w:rsidRDefault="00935610" w:rsidP="00935610">
      <w:pPr>
        <w:pStyle w:val="2"/>
        <w:numPr>
          <w:ilvl w:val="1"/>
          <w:numId w:val="1"/>
        </w:numPr>
      </w:pPr>
      <w:bookmarkStart w:id="46" w:name="_Toc472410025"/>
      <w:bookmarkStart w:id="47" w:name="_Toc480879542"/>
      <w:r>
        <w:t>TOSCA Modeling Principles &amp; Data Model</w:t>
      </w:r>
      <w:bookmarkEnd w:id="46"/>
      <w:bookmarkEnd w:id="47"/>
    </w:p>
    <w:p w14:paraId="199D73F8" w14:textId="77777777" w:rsidR="00935610" w:rsidRPr="00935610" w:rsidRDefault="00935610" w:rsidP="00935610">
      <w:r>
        <w:t xml:space="preserve">This </w:t>
      </w:r>
      <w:r w:rsidRPr="004D1B1C">
        <w:t>section describing TOSCA modeling principles and data model for NFV,</w:t>
      </w:r>
      <w:r>
        <w:rPr>
          <w:rFonts w:hint="eastAsia"/>
        </w:rPr>
        <w:t xml:space="preserve"> which shall </w:t>
      </w:r>
      <w:r w:rsidRPr="004D1B1C">
        <w:t>be based on [TOSCA-1.0] and [TOSCA-Simple-Profile-YAML V1.0]</w:t>
      </w:r>
      <w:r>
        <w:rPr>
          <w:lang w:val="en-GB"/>
        </w:rPr>
        <w:t>, or new type based on ETSI NFV requirements, etc</w:t>
      </w:r>
      <w:r>
        <w:t>.</w:t>
      </w:r>
    </w:p>
    <w:p w14:paraId="4876A086" w14:textId="77777777" w:rsidR="000C4705" w:rsidRPr="0066479C" w:rsidRDefault="000C4705" w:rsidP="003967D8">
      <w:pPr>
        <w:pStyle w:val="2"/>
        <w:numPr>
          <w:ilvl w:val="1"/>
          <w:numId w:val="1"/>
        </w:numPr>
      </w:pPr>
      <w:bookmarkStart w:id="48" w:name="_Toc480879543"/>
      <w:r>
        <w:rPr>
          <w:rFonts w:hint="eastAsia"/>
        </w:rPr>
        <w:t xml:space="preserve">VNF </w:t>
      </w:r>
      <w:r>
        <w:t>Descriptor Template</w:t>
      </w:r>
      <w:bookmarkEnd w:id="48"/>
    </w:p>
    <w:p w14:paraId="09F90DB3" w14:textId="77777777" w:rsidR="000C4705" w:rsidRPr="00FE79B9" w:rsidRDefault="000C4705" w:rsidP="000C4705">
      <w:pPr>
        <w:rPr>
          <w:szCs w:val="20"/>
        </w:rPr>
      </w:pPr>
      <w:r w:rsidRPr="00FE79B9">
        <w:rPr>
          <w:szCs w:val="20"/>
        </w:rPr>
        <w:t xml:space="preserve">The VNF Descriptor (VNFD) describes the topology of the VNF by means of ETSI NFV IFA011 [IFA011] terms such as VDUs, Connection Points, Virtual Links, External Connection Points, Scaling Aspects, Instantiation Levels and Deployment Flavours. </w:t>
      </w:r>
    </w:p>
    <w:p w14:paraId="328F3769" w14:textId="77777777" w:rsidR="000C4705" w:rsidRDefault="000C4705" w:rsidP="000C4705">
      <w:pPr>
        <w:rPr>
          <w:szCs w:val="20"/>
        </w:rPr>
      </w:pPr>
      <w:r w:rsidRPr="00FE79B9">
        <w:rPr>
          <w:szCs w:val="20"/>
        </w:rPr>
        <w:t xml:space="preserve">The VNFD (VNF Descriptor) is read by both the NFVO and the VNFM. It represents the contract &amp; interface of a VNF and ensures the interoperability across the </w:t>
      </w:r>
      <w:r>
        <w:rPr>
          <w:szCs w:val="20"/>
        </w:rPr>
        <w:t xml:space="preserve">NFV </w:t>
      </w:r>
      <w:r w:rsidRPr="00FE79B9">
        <w:rPr>
          <w:szCs w:val="20"/>
        </w:rPr>
        <w:t>functional blocks.</w:t>
      </w:r>
    </w:p>
    <w:p w14:paraId="3B4D9781" w14:textId="77777777" w:rsidR="000C4705" w:rsidRPr="00FE79B9" w:rsidRDefault="000C4705" w:rsidP="000C4705">
      <w:pPr>
        <w:rPr>
          <w:szCs w:val="20"/>
        </w:rPr>
      </w:pPr>
      <w:r w:rsidRPr="00FE79B9">
        <w:rPr>
          <w:szCs w:val="20"/>
        </w:rPr>
        <w:t>The main parts of the VNFD are the following:</w:t>
      </w:r>
    </w:p>
    <w:p w14:paraId="2AB9F9F8" w14:textId="77777777" w:rsidR="000C4705" w:rsidRPr="00FE79B9" w:rsidRDefault="000C4705" w:rsidP="000C4705">
      <w:pPr>
        <w:pStyle w:val="ab"/>
        <w:widowControl/>
        <w:numPr>
          <w:ilvl w:val="0"/>
          <w:numId w:val="4"/>
        </w:numPr>
        <w:spacing w:after="160" w:line="259" w:lineRule="auto"/>
        <w:ind w:firstLineChars="0"/>
        <w:contextualSpacing/>
        <w:jc w:val="left"/>
        <w:rPr>
          <w:sz w:val="20"/>
          <w:szCs w:val="20"/>
        </w:rPr>
      </w:pPr>
      <w:r w:rsidRPr="00FE79B9">
        <w:rPr>
          <w:sz w:val="20"/>
          <w:szCs w:val="20"/>
        </w:rPr>
        <w:t xml:space="preserve">VNF topology: it is modeled in a cloud agnostic way using virtualized containers and their connectivity. Virtual Deployment Units (VDU) describe the capabilities of the virtualized containers, such as virtual CPU, RAM, disks; their connectivity is modeled with VDU </w:t>
      </w:r>
      <w:r w:rsidRPr="00FE79B9">
        <w:rPr>
          <w:sz w:val="20"/>
          <w:szCs w:val="20"/>
        </w:rPr>
        <w:lastRenderedPageBreak/>
        <w:t>Connection Point Descriptors (VduCpd), Virtual Link Descriptors (Vld) and VNF External Connection Point Descriptors (VnfExternalCpd);</w:t>
      </w:r>
    </w:p>
    <w:p w14:paraId="3BB76B39" w14:textId="77777777" w:rsidR="0084620C" w:rsidRPr="00AC07DD" w:rsidRDefault="000C4705" w:rsidP="000C4705">
      <w:pPr>
        <w:pStyle w:val="ab"/>
        <w:widowControl/>
        <w:numPr>
          <w:ilvl w:val="0"/>
          <w:numId w:val="4"/>
        </w:numPr>
        <w:spacing w:after="160" w:line="259" w:lineRule="auto"/>
        <w:ind w:firstLineChars="0"/>
        <w:contextualSpacing/>
        <w:jc w:val="left"/>
        <w:rPr>
          <w:szCs w:val="20"/>
        </w:rPr>
      </w:pPr>
      <w:r w:rsidRPr="00AC07DD">
        <w:rPr>
          <w:sz w:val="20"/>
          <w:szCs w:val="20"/>
        </w:rPr>
        <w:t>VNF deployment aspects: they are described in one or more deployment flavours, including instantiation levels, supported LCM operations, VNF LCM operation configuration parameters, placement constraints (affinity / antiaffinity), minimum and maximum VDU instance numbers, and scaling aspect for horizontal scaling.</w:t>
      </w:r>
    </w:p>
    <w:p w14:paraId="0699322B" w14:textId="77777777" w:rsidR="000C4705" w:rsidRPr="00FE79B9" w:rsidRDefault="000C4705" w:rsidP="000C4705">
      <w:pPr>
        <w:rPr>
          <w:szCs w:val="20"/>
        </w:rPr>
      </w:pPr>
      <w:r w:rsidRPr="00FE79B9">
        <w:rPr>
          <w:szCs w:val="20"/>
        </w:rPr>
        <w:t>The following table defines the TOSCA Type “derived from” values that SHALL be used when using the TOSCA Simple Profile for NFV version 1.0 specification [TOSCA-Simple-Profile-NFV-v1.0] for NFV VNFD.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2551"/>
        <w:gridCol w:w="1985"/>
      </w:tblGrid>
      <w:tr w:rsidR="000C4705" w:rsidRPr="00FE79B9" w14:paraId="749D1CF4" w14:textId="77777777" w:rsidTr="00696FC2">
        <w:trPr>
          <w:jc w:val="center"/>
        </w:trPr>
        <w:tc>
          <w:tcPr>
            <w:tcW w:w="2841" w:type="dxa"/>
            <w:shd w:val="clear" w:color="auto" w:fill="D9D9D9"/>
            <w:hideMark/>
          </w:tcPr>
          <w:p w14:paraId="3E264189" w14:textId="77777777" w:rsidR="000C4705" w:rsidRPr="00B53780" w:rsidRDefault="000C4705" w:rsidP="00696FC2">
            <w:pPr>
              <w:rPr>
                <w:b/>
                <w:szCs w:val="20"/>
              </w:rPr>
            </w:pPr>
            <w:r w:rsidRPr="00B53780">
              <w:rPr>
                <w:b/>
                <w:szCs w:val="20"/>
              </w:rPr>
              <w:t>ETSI NFV Element</w:t>
            </w:r>
          </w:p>
          <w:p w14:paraId="5CACFB29" w14:textId="77777777" w:rsidR="000C4705" w:rsidRPr="00B53780" w:rsidRDefault="000C4705" w:rsidP="00696FC2">
            <w:pPr>
              <w:rPr>
                <w:b/>
                <w:szCs w:val="20"/>
              </w:rPr>
            </w:pPr>
            <w:r w:rsidRPr="00B53780">
              <w:rPr>
                <w:b/>
                <w:szCs w:val="20"/>
              </w:rPr>
              <w:t>[IFA011]</w:t>
            </w:r>
          </w:p>
        </w:tc>
        <w:tc>
          <w:tcPr>
            <w:tcW w:w="2551" w:type="dxa"/>
            <w:shd w:val="clear" w:color="auto" w:fill="D9D9D9"/>
            <w:hideMark/>
          </w:tcPr>
          <w:p w14:paraId="732C3E4A" w14:textId="77777777" w:rsidR="000C4705" w:rsidRPr="00B53780" w:rsidRDefault="000C4705" w:rsidP="00696FC2">
            <w:pPr>
              <w:rPr>
                <w:b/>
                <w:szCs w:val="20"/>
              </w:rPr>
            </w:pPr>
            <w:r w:rsidRPr="00B53780">
              <w:rPr>
                <w:b/>
                <w:szCs w:val="20"/>
              </w:rPr>
              <w:t>TOSCA VNFD</w:t>
            </w:r>
          </w:p>
          <w:p w14:paraId="035E9A64" w14:textId="77777777" w:rsidR="000C4705" w:rsidRPr="00B53780" w:rsidRDefault="000C4705" w:rsidP="00696FC2">
            <w:pPr>
              <w:rPr>
                <w:b/>
                <w:szCs w:val="20"/>
              </w:rPr>
            </w:pPr>
            <w:r w:rsidRPr="00B53780">
              <w:rPr>
                <w:b/>
                <w:szCs w:val="20"/>
              </w:rPr>
              <w:t>[TOSCA-Simple-Profile-NFV-v1.0]</w:t>
            </w:r>
          </w:p>
        </w:tc>
        <w:tc>
          <w:tcPr>
            <w:tcW w:w="1985" w:type="dxa"/>
            <w:shd w:val="clear" w:color="auto" w:fill="D9D9D9"/>
            <w:hideMark/>
          </w:tcPr>
          <w:p w14:paraId="5F55AB65" w14:textId="77777777" w:rsidR="000C4705" w:rsidRPr="00B53780" w:rsidRDefault="000C4705" w:rsidP="00696FC2">
            <w:pPr>
              <w:rPr>
                <w:b/>
                <w:szCs w:val="20"/>
              </w:rPr>
            </w:pPr>
            <w:r w:rsidRPr="00B53780">
              <w:rPr>
                <w:b/>
                <w:szCs w:val="20"/>
              </w:rPr>
              <w:t>Derived from</w:t>
            </w:r>
          </w:p>
        </w:tc>
      </w:tr>
      <w:tr w:rsidR="000C4705" w:rsidRPr="00AD7B38" w14:paraId="6BE1E6A1" w14:textId="77777777" w:rsidTr="00696FC2">
        <w:trPr>
          <w:jc w:val="center"/>
        </w:trPr>
        <w:tc>
          <w:tcPr>
            <w:tcW w:w="2841" w:type="dxa"/>
            <w:shd w:val="clear" w:color="auto" w:fill="auto"/>
            <w:hideMark/>
          </w:tcPr>
          <w:p w14:paraId="4A6C9F9F" w14:textId="77777777" w:rsidR="000C4705" w:rsidRPr="00B53780" w:rsidRDefault="000C4705" w:rsidP="00696FC2">
            <w:pPr>
              <w:rPr>
                <w:szCs w:val="20"/>
              </w:rPr>
            </w:pPr>
            <w:r w:rsidRPr="00B53780">
              <w:rPr>
                <w:szCs w:val="20"/>
              </w:rPr>
              <w:t>VNF</w:t>
            </w:r>
          </w:p>
        </w:tc>
        <w:tc>
          <w:tcPr>
            <w:tcW w:w="2551" w:type="dxa"/>
            <w:shd w:val="clear" w:color="auto" w:fill="auto"/>
            <w:hideMark/>
          </w:tcPr>
          <w:p w14:paraId="44346EA7" w14:textId="77777777" w:rsidR="000C4705" w:rsidRPr="00B53780" w:rsidRDefault="000C4705" w:rsidP="00696FC2">
            <w:pPr>
              <w:rPr>
                <w:szCs w:val="20"/>
              </w:rPr>
            </w:pPr>
            <w:r w:rsidRPr="00B53780">
              <w:rPr>
                <w:szCs w:val="20"/>
              </w:rPr>
              <w:t>tosca.nodes.nfv.VNF</w:t>
            </w:r>
          </w:p>
        </w:tc>
        <w:tc>
          <w:tcPr>
            <w:tcW w:w="1985" w:type="dxa"/>
            <w:shd w:val="clear" w:color="auto" w:fill="auto"/>
            <w:hideMark/>
          </w:tcPr>
          <w:p w14:paraId="2A85D8FB" w14:textId="77777777" w:rsidR="000C4705" w:rsidRPr="00B53780" w:rsidRDefault="000C4705" w:rsidP="00696FC2">
            <w:pPr>
              <w:rPr>
                <w:szCs w:val="20"/>
              </w:rPr>
            </w:pPr>
            <w:r w:rsidRPr="00B53780">
              <w:rPr>
                <w:szCs w:val="20"/>
              </w:rPr>
              <w:t>tosca.nodes.Root</w:t>
            </w:r>
          </w:p>
        </w:tc>
      </w:tr>
      <w:tr w:rsidR="000C4705" w:rsidRPr="00AD7B38" w14:paraId="04E2770E" w14:textId="77777777" w:rsidTr="00696FC2">
        <w:trPr>
          <w:jc w:val="center"/>
        </w:trPr>
        <w:tc>
          <w:tcPr>
            <w:tcW w:w="2841" w:type="dxa"/>
            <w:shd w:val="clear" w:color="auto" w:fill="auto"/>
            <w:hideMark/>
          </w:tcPr>
          <w:p w14:paraId="54599956" w14:textId="77777777" w:rsidR="000C4705" w:rsidRPr="00B53780" w:rsidRDefault="000C4705" w:rsidP="00696FC2">
            <w:pPr>
              <w:rPr>
                <w:szCs w:val="20"/>
              </w:rPr>
            </w:pPr>
            <w:r w:rsidRPr="00B53780">
              <w:rPr>
                <w:szCs w:val="20"/>
              </w:rPr>
              <w:t>VDU</w:t>
            </w:r>
          </w:p>
        </w:tc>
        <w:tc>
          <w:tcPr>
            <w:tcW w:w="2551" w:type="dxa"/>
            <w:shd w:val="clear" w:color="auto" w:fill="auto"/>
            <w:hideMark/>
          </w:tcPr>
          <w:p w14:paraId="0C5C52FC" w14:textId="77777777" w:rsidR="000C4705" w:rsidRPr="00B53780" w:rsidRDefault="000C4705" w:rsidP="00696FC2">
            <w:pPr>
              <w:rPr>
                <w:szCs w:val="20"/>
              </w:rPr>
            </w:pPr>
            <w:r w:rsidRPr="00B53780">
              <w:rPr>
                <w:szCs w:val="20"/>
              </w:rPr>
              <w:t>tosca.nodes.nfv.VDU</w:t>
            </w:r>
          </w:p>
        </w:tc>
        <w:tc>
          <w:tcPr>
            <w:tcW w:w="1985" w:type="dxa"/>
            <w:shd w:val="clear" w:color="auto" w:fill="auto"/>
            <w:hideMark/>
          </w:tcPr>
          <w:p w14:paraId="4CE83FC0" w14:textId="77777777" w:rsidR="000C4705" w:rsidRPr="00B53780" w:rsidRDefault="000C4705" w:rsidP="00696FC2">
            <w:pPr>
              <w:rPr>
                <w:szCs w:val="20"/>
              </w:rPr>
            </w:pPr>
            <w:r w:rsidRPr="00B53780">
              <w:rPr>
                <w:szCs w:val="20"/>
              </w:rPr>
              <w:t>tosca.nodes.Root</w:t>
            </w:r>
          </w:p>
        </w:tc>
      </w:tr>
      <w:tr w:rsidR="000C4705" w:rsidRPr="00AD7B38" w14:paraId="096CFE19" w14:textId="77777777" w:rsidTr="00696FC2">
        <w:trPr>
          <w:jc w:val="center"/>
        </w:trPr>
        <w:tc>
          <w:tcPr>
            <w:tcW w:w="2841" w:type="dxa"/>
            <w:shd w:val="clear" w:color="auto" w:fill="auto"/>
            <w:hideMark/>
          </w:tcPr>
          <w:p w14:paraId="7EFE0071" w14:textId="77777777" w:rsidR="000C4705" w:rsidRPr="00B53780" w:rsidRDefault="000C4705" w:rsidP="00696FC2">
            <w:pPr>
              <w:rPr>
                <w:szCs w:val="20"/>
              </w:rPr>
            </w:pPr>
            <w:r w:rsidRPr="00B53780">
              <w:rPr>
                <w:szCs w:val="20"/>
              </w:rPr>
              <w:t>Cpd (Connection Point)</w:t>
            </w:r>
          </w:p>
        </w:tc>
        <w:tc>
          <w:tcPr>
            <w:tcW w:w="2551" w:type="dxa"/>
            <w:shd w:val="clear" w:color="auto" w:fill="auto"/>
            <w:hideMark/>
          </w:tcPr>
          <w:p w14:paraId="7163DD45" w14:textId="77777777" w:rsidR="000C4705" w:rsidRPr="00B53780" w:rsidRDefault="000C4705" w:rsidP="00696FC2">
            <w:pPr>
              <w:rPr>
                <w:szCs w:val="20"/>
              </w:rPr>
            </w:pPr>
            <w:r w:rsidRPr="00B53780">
              <w:rPr>
                <w:szCs w:val="20"/>
              </w:rPr>
              <w:t>tosca.nodes.nfv.Cpd</w:t>
            </w:r>
          </w:p>
        </w:tc>
        <w:tc>
          <w:tcPr>
            <w:tcW w:w="1985" w:type="dxa"/>
            <w:shd w:val="clear" w:color="auto" w:fill="auto"/>
            <w:hideMark/>
          </w:tcPr>
          <w:p w14:paraId="1F2C8167" w14:textId="77777777" w:rsidR="000C4705" w:rsidRPr="00B53780" w:rsidRDefault="000C4705" w:rsidP="00696FC2">
            <w:pPr>
              <w:rPr>
                <w:szCs w:val="20"/>
              </w:rPr>
            </w:pPr>
            <w:r w:rsidRPr="00B53780">
              <w:rPr>
                <w:szCs w:val="20"/>
              </w:rPr>
              <w:t>tosca.nodes.Root</w:t>
            </w:r>
          </w:p>
        </w:tc>
      </w:tr>
      <w:tr w:rsidR="000C4705" w:rsidRPr="00AD7B38" w14:paraId="75522ACC" w14:textId="77777777" w:rsidTr="00696FC2">
        <w:trPr>
          <w:jc w:val="center"/>
        </w:trPr>
        <w:tc>
          <w:tcPr>
            <w:tcW w:w="2841" w:type="dxa"/>
            <w:shd w:val="clear" w:color="auto" w:fill="auto"/>
          </w:tcPr>
          <w:p w14:paraId="355CC8F8" w14:textId="77777777" w:rsidR="000C4705" w:rsidRPr="00B53780" w:rsidRDefault="000C4705" w:rsidP="00696FC2">
            <w:pPr>
              <w:rPr>
                <w:szCs w:val="20"/>
              </w:rPr>
            </w:pPr>
            <w:r w:rsidRPr="00B53780">
              <w:rPr>
                <w:szCs w:val="20"/>
              </w:rPr>
              <w:t>VduCpd (internal connection point)</w:t>
            </w:r>
          </w:p>
        </w:tc>
        <w:tc>
          <w:tcPr>
            <w:tcW w:w="2551" w:type="dxa"/>
            <w:shd w:val="clear" w:color="auto" w:fill="auto"/>
          </w:tcPr>
          <w:p w14:paraId="43969B4C" w14:textId="77777777" w:rsidR="000C4705" w:rsidRPr="00B53780" w:rsidRDefault="000C4705" w:rsidP="00696FC2">
            <w:pPr>
              <w:rPr>
                <w:szCs w:val="20"/>
              </w:rPr>
            </w:pPr>
            <w:r w:rsidRPr="00B53780">
              <w:rPr>
                <w:szCs w:val="20"/>
              </w:rPr>
              <w:t>tosca.nodes.nfv.VduCpd</w:t>
            </w:r>
          </w:p>
        </w:tc>
        <w:tc>
          <w:tcPr>
            <w:tcW w:w="1985" w:type="dxa"/>
            <w:shd w:val="clear" w:color="auto" w:fill="auto"/>
          </w:tcPr>
          <w:p w14:paraId="03D09E36" w14:textId="77777777" w:rsidR="000C4705" w:rsidRPr="00B53780" w:rsidRDefault="000C4705" w:rsidP="00696FC2">
            <w:pPr>
              <w:rPr>
                <w:szCs w:val="20"/>
              </w:rPr>
            </w:pPr>
            <w:r w:rsidRPr="00B53780">
              <w:rPr>
                <w:szCs w:val="20"/>
              </w:rPr>
              <w:t>tosca.nodes.nfv.Cpd</w:t>
            </w:r>
          </w:p>
        </w:tc>
      </w:tr>
      <w:tr w:rsidR="000C4705" w:rsidRPr="00AD7B38" w14:paraId="18F813F3" w14:textId="77777777" w:rsidTr="00696FC2">
        <w:trPr>
          <w:jc w:val="center"/>
        </w:trPr>
        <w:tc>
          <w:tcPr>
            <w:tcW w:w="2841" w:type="dxa"/>
            <w:shd w:val="clear" w:color="auto" w:fill="auto"/>
            <w:hideMark/>
          </w:tcPr>
          <w:p w14:paraId="6C40C240" w14:textId="77777777" w:rsidR="000C4705" w:rsidRPr="00B53780" w:rsidRDefault="000C4705" w:rsidP="00696FC2">
            <w:pPr>
              <w:rPr>
                <w:szCs w:val="20"/>
              </w:rPr>
            </w:pPr>
            <w:r w:rsidRPr="00B53780">
              <w:rPr>
                <w:szCs w:val="20"/>
              </w:rPr>
              <w:t>VnfVirtualLinkDesc (Virtual Link)</w:t>
            </w:r>
          </w:p>
        </w:tc>
        <w:tc>
          <w:tcPr>
            <w:tcW w:w="2551" w:type="dxa"/>
            <w:shd w:val="clear" w:color="auto" w:fill="auto"/>
            <w:hideMark/>
          </w:tcPr>
          <w:p w14:paraId="0B69120E" w14:textId="77777777" w:rsidR="000C4705" w:rsidRPr="00B53780" w:rsidRDefault="000C4705" w:rsidP="00696FC2">
            <w:pPr>
              <w:rPr>
                <w:szCs w:val="20"/>
              </w:rPr>
            </w:pPr>
            <w:r w:rsidRPr="00B53780">
              <w:rPr>
                <w:szCs w:val="20"/>
              </w:rPr>
              <w:t>tosca.nodes.nfv.VnfVirtualLinkDesc</w:t>
            </w:r>
          </w:p>
        </w:tc>
        <w:tc>
          <w:tcPr>
            <w:tcW w:w="1985" w:type="dxa"/>
            <w:shd w:val="clear" w:color="auto" w:fill="auto"/>
            <w:hideMark/>
          </w:tcPr>
          <w:p w14:paraId="58E65FDA" w14:textId="77777777" w:rsidR="000C4705" w:rsidRPr="00B53780" w:rsidRDefault="000C4705" w:rsidP="00696FC2">
            <w:pPr>
              <w:rPr>
                <w:szCs w:val="20"/>
              </w:rPr>
            </w:pPr>
            <w:r w:rsidRPr="00B53780">
              <w:rPr>
                <w:szCs w:val="20"/>
              </w:rPr>
              <w:t>tosca.nodes.Root</w:t>
            </w:r>
          </w:p>
        </w:tc>
      </w:tr>
      <w:tr w:rsidR="000C4705" w:rsidRPr="00AD7B38" w14:paraId="49944F1A" w14:textId="77777777" w:rsidTr="00696FC2">
        <w:trPr>
          <w:jc w:val="center"/>
        </w:trPr>
        <w:tc>
          <w:tcPr>
            <w:tcW w:w="2841" w:type="dxa"/>
            <w:shd w:val="clear" w:color="auto" w:fill="auto"/>
            <w:hideMark/>
          </w:tcPr>
          <w:p w14:paraId="00221E62" w14:textId="77777777" w:rsidR="000C4705" w:rsidRPr="00B53780" w:rsidRDefault="000C4705" w:rsidP="00696FC2">
            <w:pPr>
              <w:rPr>
                <w:szCs w:val="20"/>
              </w:rPr>
            </w:pPr>
            <w:r w:rsidRPr="00B53780">
              <w:rPr>
                <w:szCs w:val="20"/>
              </w:rPr>
              <w:t>VnfExtCpd (External Connection Point)</w:t>
            </w:r>
          </w:p>
        </w:tc>
        <w:tc>
          <w:tcPr>
            <w:tcW w:w="2551" w:type="dxa"/>
            <w:shd w:val="clear" w:color="auto" w:fill="auto"/>
            <w:hideMark/>
          </w:tcPr>
          <w:p w14:paraId="37F4458E" w14:textId="77777777" w:rsidR="000C4705" w:rsidRPr="00B53780" w:rsidRDefault="000C4705" w:rsidP="00696FC2">
            <w:pPr>
              <w:rPr>
                <w:szCs w:val="20"/>
              </w:rPr>
            </w:pPr>
            <w:r w:rsidRPr="00B53780">
              <w:rPr>
                <w:szCs w:val="20"/>
              </w:rPr>
              <w:t>tosca.nodes.nfv.VnfExtCpd</w:t>
            </w:r>
          </w:p>
        </w:tc>
        <w:tc>
          <w:tcPr>
            <w:tcW w:w="1985" w:type="dxa"/>
            <w:shd w:val="clear" w:color="auto" w:fill="auto"/>
            <w:hideMark/>
          </w:tcPr>
          <w:p w14:paraId="311D3C05" w14:textId="77777777" w:rsidR="000C4705" w:rsidRPr="00B53780" w:rsidRDefault="000C4705" w:rsidP="00696FC2">
            <w:pPr>
              <w:rPr>
                <w:szCs w:val="20"/>
              </w:rPr>
            </w:pPr>
            <w:r w:rsidRPr="00B53780">
              <w:rPr>
                <w:szCs w:val="20"/>
              </w:rPr>
              <w:t>tosca.nodes.Root</w:t>
            </w:r>
          </w:p>
        </w:tc>
      </w:tr>
      <w:tr w:rsidR="000C4705" w:rsidRPr="00AD7B38" w14:paraId="6544AAC9" w14:textId="77777777" w:rsidTr="00696FC2">
        <w:trPr>
          <w:jc w:val="center"/>
        </w:trPr>
        <w:tc>
          <w:tcPr>
            <w:tcW w:w="2841" w:type="dxa"/>
            <w:shd w:val="clear" w:color="auto" w:fill="auto"/>
            <w:hideMark/>
          </w:tcPr>
          <w:p w14:paraId="59AB76A1" w14:textId="77777777" w:rsidR="000C4705" w:rsidRPr="00B53780" w:rsidRDefault="000C4705" w:rsidP="00696FC2">
            <w:pPr>
              <w:rPr>
                <w:szCs w:val="20"/>
              </w:rPr>
            </w:pPr>
            <w:r w:rsidRPr="00B53780">
              <w:rPr>
                <w:szCs w:val="20"/>
              </w:rPr>
              <w:t>Virtual Storage</w:t>
            </w:r>
          </w:p>
        </w:tc>
        <w:tc>
          <w:tcPr>
            <w:tcW w:w="2551" w:type="dxa"/>
            <w:shd w:val="clear" w:color="auto" w:fill="auto"/>
          </w:tcPr>
          <w:p w14:paraId="21F2E4B1" w14:textId="77777777" w:rsidR="000C4705" w:rsidRPr="00B53780" w:rsidRDefault="000C4705" w:rsidP="00696FC2">
            <w:pPr>
              <w:rPr>
                <w:szCs w:val="20"/>
              </w:rPr>
            </w:pPr>
          </w:p>
        </w:tc>
        <w:tc>
          <w:tcPr>
            <w:tcW w:w="1985" w:type="dxa"/>
            <w:shd w:val="clear" w:color="auto" w:fill="auto"/>
          </w:tcPr>
          <w:p w14:paraId="7E3C2AD8" w14:textId="77777777" w:rsidR="000C4705" w:rsidRPr="00B53780" w:rsidRDefault="000C4705" w:rsidP="00696FC2">
            <w:pPr>
              <w:rPr>
                <w:szCs w:val="20"/>
              </w:rPr>
            </w:pPr>
          </w:p>
        </w:tc>
      </w:tr>
      <w:tr w:rsidR="000C4705" w:rsidRPr="00AD7B38" w14:paraId="7AEAE256" w14:textId="77777777" w:rsidTr="00696FC2">
        <w:trPr>
          <w:jc w:val="center"/>
        </w:trPr>
        <w:tc>
          <w:tcPr>
            <w:tcW w:w="2841" w:type="dxa"/>
            <w:shd w:val="clear" w:color="auto" w:fill="auto"/>
            <w:hideMark/>
          </w:tcPr>
          <w:p w14:paraId="1658C6DA" w14:textId="77777777" w:rsidR="000C4705" w:rsidRPr="00B53780" w:rsidRDefault="000C4705" w:rsidP="00696FC2">
            <w:pPr>
              <w:rPr>
                <w:szCs w:val="20"/>
              </w:rPr>
            </w:pPr>
            <w:r w:rsidRPr="00B53780">
              <w:rPr>
                <w:szCs w:val="20"/>
              </w:rPr>
              <w:t>Virtual Compute</w:t>
            </w:r>
          </w:p>
        </w:tc>
        <w:tc>
          <w:tcPr>
            <w:tcW w:w="2551" w:type="dxa"/>
            <w:shd w:val="clear" w:color="auto" w:fill="auto"/>
          </w:tcPr>
          <w:p w14:paraId="66D146E6" w14:textId="77777777" w:rsidR="000C4705" w:rsidRPr="00B53780" w:rsidRDefault="000C4705" w:rsidP="00696FC2">
            <w:pPr>
              <w:rPr>
                <w:szCs w:val="20"/>
              </w:rPr>
            </w:pPr>
          </w:p>
        </w:tc>
        <w:tc>
          <w:tcPr>
            <w:tcW w:w="1985" w:type="dxa"/>
            <w:shd w:val="clear" w:color="auto" w:fill="auto"/>
          </w:tcPr>
          <w:p w14:paraId="0599DE1E" w14:textId="77777777" w:rsidR="000C4705" w:rsidRPr="00B53780" w:rsidRDefault="000C4705" w:rsidP="00696FC2">
            <w:pPr>
              <w:rPr>
                <w:szCs w:val="20"/>
              </w:rPr>
            </w:pPr>
          </w:p>
        </w:tc>
      </w:tr>
      <w:tr w:rsidR="000C4705" w:rsidRPr="00AD7B38" w14:paraId="12F3E30B" w14:textId="77777777" w:rsidTr="00696FC2">
        <w:trPr>
          <w:jc w:val="center"/>
        </w:trPr>
        <w:tc>
          <w:tcPr>
            <w:tcW w:w="2841" w:type="dxa"/>
            <w:shd w:val="clear" w:color="auto" w:fill="auto"/>
            <w:hideMark/>
          </w:tcPr>
          <w:p w14:paraId="1FF9FB59" w14:textId="77777777" w:rsidR="000C4705" w:rsidRPr="00B53780" w:rsidRDefault="000C4705" w:rsidP="00696FC2">
            <w:pPr>
              <w:rPr>
                <w:szCs w:val="20"/>
              </w:rPr>
            </w:pPr>
            <w:r w:rsidRPr="00B53780">
              <w:rPr>
                <w:szCs w:val="20"/>
              </w:rPr>
              <w:t>Software Image</w:t>
            </w:r>
          </w:p>
        </w:tc>
        <w:tc>
          <w:tcPr>
            <w:tcW w:w="2551" w:type="dxa"/>
            <w:shd w:val="clear" w:color="auto" w:fill="auto"/>
          </w:tcPr>
          <w:p w14:paraId="542C53C8" w14:textId="77777777" w:rsidR="000C4705" w:rsidRPr="00B53780" w:rsidRDefault="000C4705" w:rsidP="00696FC2">
            <w:pPr>
              <w:rPr>
                <w:szCs w:val="20"/>
              </w:rPr>
            </w:pPr>
          </w:p>
        </w:tc>
        <w:tc>
          <w:tcPr>
            <w:tcW w:w="1985" w:type="dxa"/>
            <w:shd w:val="clear" w:color="auto" w:fill="auto"/>
          </w:tcPr>
          <w:p w14:paraId="43970050" w14:textId="77777777" w:rsidR="000C4705" w:rsidRPr="00B53780" w:rsidRDefault="000C4705" w:rsidP="00696FC2">
            <w:pPr>
              <w:rPr>
                <w:szCs w:val="20"/>
              </w:rPr>
            </w:pPr>
          </w:p>
        </w:tc>
      </w:tr>
      <w:tr w:rsidR="000C4705" w:rsidRPr="00AD7B38" w14:paraId="5F05FC10" w14:textId="77777777" w:rsidTr="00696FC2">
        <w:trPr>
          <w:jc w:val="center"/>
        </w:trPr>
        <w:tc>
          <w:tcPr>
            <w:tcW w:w="2841" w:type="dxa"/>
            <w:shd w:val="clear" w:color="auto" w:fill="auto"/>
            <w:hideMark/>
          </w:tcPr>
          <w:p w14:paraId="3159D8A4" w14:textId="77777777" w:rsidR="000C4705" w:rsidRPr="00B53780" w:rsidRDefault="000C4705" w:rsidP="00696FC2">
            <w:pPr>
              <w:rPr>
                <w:szCs w:val="20"/>
              </w:rPr>
            </w:pPr>
            <w:r w:rsidRPr="00B53780">
              <w:rPr>
                <w:szCs w:val="20"/>
              </w:rPr>
              <w:t>Deployment Flavour</w:t>
            </w:r>
          </w:p>
        </w:tc>
        <w:tc>
          <w:tcPr>
            <w:tcW w:w="2551" w:type="dxa"/>
            <w:shd w:val="clear" w:color="auto" w:fill="auto"/>
          </w:tcPr>
          <w:p w14:paraId="5ED8D588" w14:textId="77777777" w:rsidR="000C4705" w:rsidRPr="00B53780" w:rsidRDefault="000C4705" w:rsidP="00696FC2">
            <w:pPr>
              <w:rPr>
                <w:szCs w:val="20"/>
              </w:rPr>
            </w:pPr>
          </w:p>
        </w:tc>
        <w:tc>
          <w:tcPr>
            <w:tcW w:w="1985" w:type="dxa"/>
            <w:shd w:val="clear" w:color="auto" w:fill="auto"/>
          </w:tcPr>
          <w:p w14:paraId="3F84A6F6" w14:textId="77777777" w:rsidR="000C4705" w:rsidRPr="00B53780" w:rsidRDefault="000C4705" w:rsidP="00696FC2">
            <w:pPr>
              <w:rPr>
                <w:szCs w:val="20"/>
              </w:rPr>
            </w:pPr>
          </w:p>
        </w:tc>
      </w:tr>
      <w:tr w:rsidR="000C4705" w:rsidRPr="00AD7B38" w14:paraId="30D03EF3" w14:textId="77777777" w:rsidTr="00696FC2">
        <w:trPr>
          <w:jc w:val="center"/>
        </w:trPr>
        <w:tc>
          <w:tcPr>
            <w:tcW w:w="2841" w:type="dxa"/>
            <w:shd w:val="clear" w:color="auto" w:fill="auto"/>
            <w:hideMark/>
          </w:tcPr>
          <w:p w14:paraId="03A3E3B5" w14:textId="77777777" w:rsidR="000C4705" w:rsidRPr="00B53780" w:rsidRDefault="000C4705" w:rsidP="00696FC2">
            <w:pPr>
              <w:rPr>
                <w:szCs w:val="20"/>
              </w:rPr>
            </w:pPr>
            <w:r w:rsidRPr="00B53780">
              <w:rPr>
                <w:szCs w:val="20"/>
              </w:rPr>
              <w:t>Scaling Aspect</w:t>
            </w:r>
          </w:p>
        </w:tc>
        <w:tc>
          <w:tcPr>
            <w:tcW w:w="2551" w:type="dxa"/>
            <w:shd w:val="clear" w:color="auto" w:fill="auto"/>
          </w:tcPr>
          <w:p w14:paraId="41634DD4" w14:textId="77777777" w:rsidR="000C4705" w:rsidRPr="00B53780" w:rsidRDefault="000C4705" w:rsidP="00696FC2">
            <w:pPr>
              <w:rPr>
                <w:szCs w:val="20"/>
              </w:rPr>
            </w:pPr>
          </w:p>
        </w:tc>
        <w:tc>
          <w:tcPr>
            <w:tcW w:w="1985" w:type="dxa"/>
            <w:shd w:val="clear" w:color="auto" w:fill="auto"/>
          </w:tcPr>
          <w:p w14:paraId="19AD84E7" w14:textId="77777777" w:rsidR="000C4705" w:rsidRPr="00B53780" w:rsidRDefault="000C4705" w:rsidP="00696FC2">
            <w:pPr>
              <w:rPr>
                <w:szCs w:val="20"/>
              </w:rPr>
            </w:pPr>
          </w:p>
        </w:tc>
      </w:tr>
      <w:tr w:rsidR="000C4705" w:rsidRPr="00AD7B38" w14:paraId="63603F6B" w14:textId="77777777" w:rsidTr="00696FC2">
        <w:trPr>
          <w:jc w:val="center"/>
        </w:trPr>
        <w:tc>
          <w:tcPr>
            <w:tcW w:w="2841" w:type="dxa"/>
            <w:shd w:val="clear" w:color="auto" w:fill="auto"/>
            <w:hideMark/>
          </w:tcPr>
          <w:p w14:paraId="400BD07C" w14:textId="77777777" w:rsidR="000C4705" w:rsidRPr="00B53780" w:rsidRDefault="000C4705" w:rsidP="00696FC2">
            <w:pPr>
              <w:rPr>
                <w:szCs w:val="20"/>
              </w:rPr>
            </w:pPr>
            <w:r w:rsidRPr="00B53780">
              <w:rPr>
                <w:szCs w:val="20"/>
              </w:rPr>
              <w:t>Element Group</w:t>
            </w:r>
          </w:p>
        </w:tc>
        <w:tc>
          <w:tcPr>
            <w:tcW w:w="2551" w:type="dxa"/>
            <w:shd w:val="clear" w:color="auto" w:fill="auto"/>
          </w:tcPr>
          <w:p w14:paraId="204A0794" w14:textId="77777777" w:rsidR="000C4705" w:rsidRPr="00B53780" w:rsidRDefault="000C4705" w:rsidP="00696FC2">
            <w:pPr>
              <w:rPr>
                <w:szCs w:val="20"/>
              </w:rPr>
            </w:pPr>
          </w:p>
        </w:tc>
        <w:tc>
          <w:tcPr>
            <w:tcW w:w="1985" w:type="dxa"/>
            <w:shd w:val="clear" w:color="auto" w:fill="auto"/>
          </w:tcPr>
          <w:p w14:paraId="53118D22" w14:textId="77777777" w:rsidR="000C4705" w:rsidRPr="00B53780" w:rsidRDefault="000C4705" w:rsidP="00696FC2">
            <w:pPr>
              <w:rPr>
                <w:szCs w:val="20"/>
              </w:rPr>
            </w:pPr>
          </w:p>
        </w:tc>
      </w:tr>
      <w:tr w:rsidR="000C4705" w:rsidRPr="00FE79B9" w14:paraId="077E4E34" w14:textId="77777777" w:rsidTr="00696FC2">
        <w:trPr>
          <w:jc w:val="center"/>
        </w:trPr>
        <w:tc>
          <w:tcPr>
            <w:tcW w:w="2841" w:type="dxa"/>
            <w:shd w:val="clear" w:color="auto" w:fill="auto"/>
            <w:hideMark/>
          </w:tcPr>
          <w:p w14:paraId="7E6DE58D" w14:textId="77777777" w:rsidR="000C4705" w:rsidRPr="00B53780" w:rsidRDefault="000C4705" w:rsidP="00696FC2">
            <w:pPr>
              <w:rPr>
                <w:szCs w:val="20"/>
              </w:rPr>
            </w:pPr>
            <w:r w:rsidRPr="00B53780">
              <w:rPr>
                <w:szCs w:val="20"/>
              </w:rPr>
              <w:t>Instantiation Level</w:t>
            </w:r>
          </w:p>
        </w:tc>
        <w:tc>
          <w:tcPr>
            <w:tcW w:w="2551" w:type="dxa"/>
            <w:shd w:val="clear" w:color="auto" w:fill="auto"/>
          </w:tcPr>
          <w:p w14:paraId="590C51D3" w14:textId="77777777" w:rsidR="000C4705" w:rsidRPr="00B53780" w:rsidRDefault="000C4705" w:rsidP="00696FC2">
            <w:pPr>
              <w:rPr>
                <w:szCs w:val="20"/>
              </w:rPr>
            </w:pPr>
          </w:p>
        </w:tc>
        <w:tc>
          <w:tcPr>
            <w:tcW w:w="1985" w:type="dxa"/>
            <w:shd w:val="clear" w:color="auto" w:fill="auto"/>
          </w:tcPr>
          <w:p w14:paraId="48ABF261" w14:textId="77777777" w:rsidR="000C4705" w:rsidRPr="00B53780" w:rsidRDefault="000C4705" w:rsidP="00696FC2">
            <w:pPr>
              <w:rPr>
                <w:szCs w:val="20"/>
              </w:rPr>
            </w:pPr>
          </w:p>
        </w:tc>
      </w:tr>
    </w:tbl>
    <w:p w14:paraId="138AE800" w14:textId="77777777" w:rsidR="006D0E0B" w:rsidRPr="00D00D1D" w:rsidRDefault="006D0E0B" w:rsidP="006D0E0B"/>
    <w:tbl>
      <w:tblPr>
        <w:tblW w:w="0" w:type="auto"/>
        <w:tblInd w:w="144" w:type="dxa"/>
        <w:shd w:val="clear" w:color="auto" w:fill="D9D9D9"/>
        <w:tblCellMar>
          <w:top w:w="58" w:type="dxa"/>
          <w:left w:w="115" w:type="dxa"/>
          <w:bottom w:w="86" w:type="dxa"/>
          <w:right w:w="115" w:type="dxa"/>
        </w:tblCellMar>
        <w:tblLook w:val="04A0" w:firstRow="1" w:lastRow="0" w:firstColumn="1" w:lastColumn="0" w:noHBand="0" w:noVBand="1"/>
      </w:tblPr>
      <w:tblGrid>
        <w:gridCol w:w="8392"/>
      </w:tblGrid>
      <w:tr w:rsidR="006D0E0B" w:rsidRPr="000239E6" w14:paraId="163C1838" w14:textId="77777777" w:rsidTr="005B3600">
        <w:trPr>
          <w:trHeight w:val="25"/>
        </w:trPr>
        <w:tc>
          <w:tcPr>
            <w:tcW w:w="9216" w:type="dxa"/>
            <w:shd w:val="clear" w:color="auto" w:fill="D9D9D9"/>
          </w:tcPr>
          <w:tbl>
            <w:tblPr>
              <w:tblW w:w="0" w:type="auto"/>
              <w:tblBorders>
                <w:top w:val="nil"/>
                <w:left w:val="nil"/>
                <w:bottom w:val="nil"/>
                <w:right w:val="nil"/>
              </w:tblBorders>
              <w:tblLook w:val="0000" w:firstRow="0" w:lastRow="0" w:firstColumn="0" w:lastColumn="0" w:noHBand="0" w:noVBand="0"/>
            </w:tblPr>
            <w:tblGrid>
              <w:gridCol w:w="7134"/>
            </w:tblGrid>
            <w:tr w:rsidR="006D0E0B" w:rsidRPr="0068710D" w14:paraId="351DF280" w14:textId="77777777" w:rsidTr="005B3600">
              <w:trPr>
                <w:trHeight w:val="3027"/>
              </w:trPr>
              <w:tc>
                <w:tcPr>
                  <w:tcW w:w="0" w:type="auto"/>
                </w:tcPr>
                <w:p w14:paraId="52F309F0" w14:textId="77777777" w:rsidR="006D0E0B" w:rsidRPr="00944B63" w:rsidRDefault="006D0E0B" w:rsidP="005B3600">
                  <w:pPr>
                    <w:autoSpaceDE w:val="0"/>
                    <w:autoSpaceDN w:val="0"/>
                    <w:adjustRightInd w:val="0"/>
                    <w:jc w:val="left"/>
                    <w:rPr>
                      <w:rFonts w:ascii="Consolas" w:hAnsi="Consolas" w:cs="Consolas"/>
                      <w:color w:val="000000"/>
                      <w:kern w:val="0"/>
                      <w:sz w:val="20"/>
                      <w:szCs w:val="20"/>
                    </w:rPr>
                  </w:pPr>
                  <w:r w:rsidRPr="00944B63">
                    <w:rPr>
                      <w:rFonts w:ascii="Consolas" w:hAnsi="Consolas" w:cs="Consolas"/>
                      <w:color w:val="000000"/>
                      <w:kern w:val="0"/>
                      <w:sz w:val="20"/>
                      <w:szCs w:val="20"/>
                    </w:rPr>
                    <w:t>tosca_definitions_version: tosca_simple_yaml_1_0</w:t>
                  </w:r>
                </w:p>
                <w:p w14:paraId="50D11008" w14:textId="77777777" w:rsidR="006D0E0B" w:rsidRPr="00944B63" w:rsidRDefault="006D0E0B" w:rsidP="005B3600">
                  <w:pPr>
                    <w:autoSpaceDE w:val="0"/>
                    <w:autoSpaceDN w:val="0"/>
                    <w:adjustRightInd w:val="0"/>
                    <w:jc w:val="left"/>
                    <w:rPr>
                      <w:rFonts w:ascii="Consolas" w:hAnsi="Consolas" w:cs="Consolas"/>
                      <w:color w:val="000000"/>
                      <w:kern w:val="0"/>
                      <w:sz w:val="20"/>
                      <w:szCs w:val="20"/>
                    </w:rPr>
                  </w:pPr>
                  <w:r w:rsidRPr="00944B63">
                    <w:rPr>
                      <w:rFonts w:ascii="Consolas" w:hAnsi="Consolas" w:cs="Consolas"/>
                      <w:color w:val="000000"/>
                      <w:kern w:val="0"/>
                      <w:sz w:val="20"/>
                      <w:szCs w:val="20"/>
                    </w:rPr>
                    <w:t>description: VNFD TOSCA file demo</w:t>
                  </w:r>
                </w:p>
                <w:p w14:paraId="7F60E68F" w14:textId="77777777" w:rsidR="006D0E0B" w:rsidRPr="00944B63" w:rsidRDefault="006D0E0B" w:rsidP="005B3600">
                  <w:pPr>
                    <w:autoSpaceDE w:val="0"/>
                    <w:autoSpaceDN w:val="0"/>
                    <w:adjustRightInd w:val="0"/>
                    <w:jc w:val="left"/>
                    <w:rPr>
                      <w:rFonts w:ascii="Consolas" w:hAnsi="Consolas" w:cs="Consolas"/>
                      <w:color w:val="000000"/>
                      <w:kern w:val="0"/>
                      <w:sz w:val="20"/>
                      <w:szCs w:val="20"/>
                    </w:rPr>
                  </w:pPr>
                </w:p>
                <w:p w14:paraId="4379EC1E" w14:textId="77777777" w:rsidR="006D0E0B" w:rsidRPr="00944B63" w:rsidRDefault="006D0E0B" w:rsidP="005B3600">
                  <w:pPr>
                    <w:autoSpaceDE w:val="0"/>
                    <w:autoSpaceDN w:val="0"/>
                    <w:adjustRightInd w:val="0"/>
                    <w:jc w:val="left"/>
                    <w:rPr>
                      <w:rFonts w:ascii="Consolas" w:hAnsi="Consolas" w:cs="Consolas"/>
                      <w:color w:val="000000"/>
                      <w:kern w:val="0"/>
                      <w:sz w:val="20"/>
                      <w:szCs w:val="20"/>
                    </w:rPr>
                  </w:pPr>
                  <w:r w:rsidRPr="00944B63">
                    <w:rPr>
                      <w:rFonts w:ascii="Consolas" w:hAnsi="Consolas" w:cs="Consolas"/>
                      <w:color w:val="000000"/>
                      <w:kern w:val="0"/>
                      <w:sz w:val="20"/>
                      <w:szCs w:val="20"/>
                    </w:rPr>
                    <w:t>imports:</w:t>
                  </w:r>
                </w:p>
                <w:p w14:paraId="37641197" w14:textId="77777777" w:rsidR="006D0E0B" w:rsidRPr="00944B63" w:rsidRDefault="006D0E0B" w:rsidP="005B3600">
                  <w:pPr>
                    <w:autoSpaceDE w:val="0"/>
                    <w:autoSpaceDN w:val="0"/>
                    <w:adjustRightInd w:val="0"/>
                    <w:jc w:val="left"/>
                    <w:rPr>
                      <w:rFonts w:ascii="Consolas" w:hAnsi="Consolas" w:cs="Consolas"/>
                      <w:color w:val="000000"/>
                      <w:kern w:val="0"/>
                      <w:sz w:val="20"/>
                      <w:szCs w:val="20"/>
                    </w:rPr>
                  </w:pPr>
                  <w:r w:rsidRPr="00944B63">
                    <w:rPr>
                      <w:rFonts w:ascii="Consolas" w:hAnsi="Consolas" w:cs="Consolas"/>
                      <w:color w:val="000000"/>
                      <w:kern w:val="0"/>
                      <w:sz w:val="20"/>
                      <w:szCs w:val="20"/>
                    </w:rPr>
                    <w:t xml:space="preserve">  - TOSCA_definition_nfv_1_0.yaml</w:t>
                  </w:r>
                </w:p>
                <w:p w14:paraId="1503ADC4" w14:textId="77777777" w:rsidR="006D0E0B" w:rsidRDefault="006D0E0B" w:rsidP="005B3600">
                  <w:pPr>
                    <w:autoSpaceDE w:val="0"/>
                    <w:autoSpaceDN w:val="0"/>
                    <w:adjustRightInd w:val="0"/>
                    <w:jc w:val="left"/>
                    <w:rPr>
                      <w:rFonts w:ascii="Consolas" w:hAnsi="Consolas" w:cs="Consolas"/>
                      <w:color w:val="000000"/>
                      <w:kern w:val="0"/>
                      <w:sz w:val="20"/>
                      <w:szCs w:val="20"/>
                    </w:rPr>
                  </w:pPr>
                  <w:r w:rsidRPr="00944B63">
                    <w:rPr>
                      <w:rFonts w:ascii="Consolas" w:hAnsi="Consolas" w:cs="Consolas"/>
                      <w:color w:val="000000"/>
                      <w:kern w:val="0"/>
                      <w:sz w:val="20"/>
                      <w:szCs w:val="20"/>
                    </w:rPr>
                    <w:t xml:space="preserve">  - TOSCA_definition_nfv_ext_1_0.yaml</w:t>
                  </w:r>
                </w:p>
                <w:p w14:paraId="492DFEDC" w14:textId="77777777" w:rsidR="006D0E0B" w:rsidRDefault="006D0E0B" w:rsidP="005B3600">
                  <w:pPr>
                    <w:autoSpaceDE w:val="0"/>
                    <w:autoSpaceDN w:val="0"/>
                    <w:adjustRightInd w:val="0"/>
                    <w:jc w:val="left"/>
                    <w:rPr>
                      <w:rFonts w:ascii="Consolas" w:hAnsi="Consolas" w:cs="Consolas"/>
                      <w:color w:val="000000"/>
                      <w:kern w:val="0"/>
                      <w:sz w:val="20"/>
                      <w:szCs w:val="20"/>
                    </w:rPr>
                  </w:pPr>
                </w:p>
                <w:p w14:paraId="049722C8" w14:textId="77777777" w:rsidR="005B3600" w:rsidRPr="002F4C49" w:rsidRDefault="006D0E0B" w:rsidP="005B3600">
                  <w:pPr>
                    <w:autoSpaceDE w:val="0"/>
                    <w:autoSpaceDN w:val="0"/>
                    <w:adjustRightInd w:val="0"/>
                    <w:jc w:val="left"/>
                    <w:rPr>
                      <w:rFonts w:ascii="Consolas" w:hAnsi="Consolas" w:cs="Consolas"/>
                      <w:color w:val="000000"/>
                      <w:kern w:val="0"/>
                      <w:sz w:val="20"/>
                      <w:szCs w:val="20"/>
                    </w:rPr>
                  </w:pPr>
                  <w:r w:rsidRPr="002F4C49">
                    <w:rPr>
                      <w:rFonts w:ascii="Consolas" w:hAnsi="Consolas" w:cs="Consolas" w:hint="eastAsia"/>
                      <w:b/>
                      <w:bCs/>
                      <w:color w:val="000000"/>
                      <w:kern w:val="0"/>
                      <w:sz w:val="20"/>
                      <w:szCs w:val="20"/>
                    </w:rPr>
                    <w:t>node_types:</w:t>
                  </w:r>
                  <w:r w:rsidRPr="002F4C49">
                    <w:rPr>
                      <w:rFonts w:ascii="Consolas" w:hAnsi="Consolas" w:cs="Consolas" w:hint="eastAsia"/>
                      <w:b/>
                      <w:bCs/>
                      <w:color w:val="000000"/>
                      <w:kern w:val="0"/>
                      <w:sz w:val="20"/>
                      <w:szCs w:val="20"/>
                    </w:rPr>
                    <w:br/>
                    <w:t xml:space="preserve">  tosca.nodes.nfv.VNF.vOpenNAT:</w:t>
                  </w:r>
                  <w:r w:rsidRPr="002F4C49">
                    <w:rPr>
                      <w:rFonts w:ascii="Consolas" w:hAnsi="Consolas" w:cs="Consolas" w:hint="eastAsia"/>
                      <w:b/>
                      <w:bCs/>
                      <w:color w:val="000000"/>
                      <w:kern w:val="0"/>
                      <w:sz w:val="20"/>
                      <w:szCs w:val="20"/>
                    </w:rPr>
                    <w:br/>
                    <w:t xml:space="preserve">      derived_from: </w:t>
                  </w:r>
                  <w:r w:rsidRPr="002F4C49">
                    <w:rPr>
                      <w:rFonts w:ascii="Consolas" w:hAnsi="Consolas" w:cs="Consolas" w:hint="eastAsia"/>
                      <w:color w:val="000000"/>
                      <w:kern w:val="0"/>
                      <w:sz w:val="20"/>
                      <w:szCs w:val="20"/>
                    </w:rPr>
                    <w:t>tosca.nodes.nfv.VNF</w:t>
                  </w:r>
                  <w:r w:rsidRPr="002F4C49">
                    <w:rPr>
                      <w:rFonts w:ascii="Consolas" w:hAnsi="Consolas" w:cs="Consolas" w:hint="eastAsia"/>
                      <w:color w:val="000000"/>
                      <w:kern w:val="0"/>
                      <w:sz w:val="20"/>
                      <w:szCs w:val="20"/>
                    </w:rPr>
                    <w:br/>
                    <w:t xml:space="preserve">      </w:t>
                  </w:r>
                  <w:r w:rsidRPr="002F4C49">
                    <w:rPr>
                      <w:rFonts w:ascii="Consolas" w:hAnsi="Consolas" w:cs="Consolas" w:hint="eastAsia"/>
                      <w:b/>
                      <w:bCs/>
                      <w:color w:val="000000"/>
                      <w:kern w:val="0"/>
                      <w:sz w:val="20"/>
                      <w:szCs w:val="20"/>
                    </w:rPr>
                    <w:t>requirements:</w:t>
                  </w:r>
                  <w:r w:rsidRPr="002F4C49">
                    <w:rPr>
                      <w:rFonts w:ascii="Consolas" w:hAnsi="Consolas" w:cs="Consolas" w:hint="eastAsia"/>
                      <w:b/>
                      <w:bCs/>
                      <w:color w:val="000000"/>
                      <w:kern w:val="0"/>
                      <w:sz w:val="20"/>
                      <w:szCs w:val="20"/>
                    </w:rPr>
                    <w:br/>
                    <w:t xml:space="preserve">        </w:t>
                  </w:r>
                  <w:r w:rsidRPr="002F4C49">
                    <w:rPr>
                      <w:rFonts w:ascii="Consolas" w:hAnsi="Consolas" w:cs="Consolas" w:hint="eastAsia"/>
                      <w:color w:val="000000"/>
                      <w:kern w:val="0"/>
                      <w:sz w:val="20"/>
                      <w:szCs w:val="20"/>
                    </w:rPr>
                    <w:t xml:space="preserve">- </w:t>
                  </w:r>
                  <w:r w:rsidRPr="002F4C49">
                    <w:rPr>
                      <w:rFonts w:ascii="Consolas" w:hAnsi="Consolas" w:cs="Consolas" w:hint="eastAsia"/>
                      <w:b/>
                      <w:bCs/>
                      <w:color w:val="000000"/>
                      <w:kern w:val="0"/>
                      <w:sz w:val="20"/>
                      <w:szCs w:val="20"/>
                    </w:rPr>
                    <w:t>sriov_plane:</w:t>
                  </w:r>
                  <w:r w:rsidRPr="002F4C49">
                    <w:rPr>
                      <w:rFonts w:ascii="Consolas" w:hAnsi="Consolas" w:cs="Consolas" w:hint="eastAsia"/>
                      <w:b/>
                      <w:bCs/>
                      <w:color w:val="000000"/>
                      <w:kern w:val="0"/>
                      <w:sz w:val="20"/>
                      <w:szCs w:val="20"/>
                    </w:rPr>
                    <w:br/>
                    <w:t xml:space="preserve">            capability: </w:t>
                  </w:r>
                  <w:r w:rsidRPr="002F4C49">
                    <w:rPr>
                      <w:rFonts w:ascii="Consolas" w:hAnsi="Consolas" w:cs="Consolas" w:hint="eastAsia"/>
                      <w:color w:val="000000"/>
                      <w:kern w:val="0"/>
                      <w:sz w:val="20"/>
                      <w:szCs w:val="20"/>
                    </w:rPr>
                    <w:t>tosca.capabilities.nfv.VirtualLinkable</w:t>
                  </w:r>
                  <w:r w:rsidRPr="002F4C49">
                    <w:rPr>
                      <w:rFonts w:ascii="Consolas" w:hAnsi="Consolas" w:cs="Consolas" w:hint="eastAsia"/>
                      <w:color w:val="000000"/>
                      <w:kern w:val="0"/>
                      <w:sz w:val="20"/>
                      <w:szCs w:val="20"/>
                    </w:rPr>
                    <w:br/>
                  </w:r>
                  <w:r w:rsidRPr="002F4C49">
                    <w:rPr>
                      <w:rFonts w:ascii="Consolas" w:hAnsi="Consolas" w:cs="Consolas" w:hint="eastAsia"/>
                      <w:color w:val="000000"/>
                      <w:kern w:val="0"/>
                      <w:sz w:val="20"/>
                      <w:szCs w:val="20"/>
                    </w:rPr>
                    <w:lastRenderedPageBreak/>
                    <w:t xml:space="preserve">            </w:t>
                  </w:r>
                  <w:r w:rsidRPr="002F4C49">
                    <w:rPr>
                      <w:rFonts w:ascii="Consolas" w:hAnsi="Consolas" w:cs="Consolas" w:hint="eastAsia"/>
                      <w:b/>
                      <w:bCs/>
                      <w:color w:val="000000"/>
                      <w:kern w:val="0"/>
                      <w:sz w:val="20"/>
                      <w:szCs w:val="20"/>
                    </w:rPr>
                    <w:t xml:space="preserve">node: </w:t>
                  </w:r>
                  <w:r w:rsidRPr="002F4C49">
                    <w:rPr>
                      <w:rFonts w:ascii="Consolas" w:hAnsi="Consolas" w:cs="Consolas" w:hint="eastAsia"/>
                      <w:color w:val="000000"/>
                      <w:kern w:val="0"/>
                      <w:sz w:val="20"/>
                      <w:szCs w:val="20"/>
                    </w:rPr>
                    <w:t>tosca.nodes.nfv.VnfVirtualLinkDesc</w:t>
                  </w:r>
                  <w:r w:rsidRPr="002F4C49">
                    <w:rPr>
                      <w:rFonts w:ascii="Consolas" w:hAnsi="Consolas" w:cs="Consolas" w:hint="eastAsia"/>
                      <w:color w:val="000000"/>
                      <w:kern w:val="0"/>
                      <w:sz w:val="20"/>
                      <w:szCs w:val="20"/>
                    </w:rPr>
                    <w:br/>
                    <w:t xml:space="preserve">            </w:t>
                  </w:r>
                  <w:r w:rsidRPr="002F4C49">
                    <w:rPr>
                      <w:rFonts w:ascii="Consolas" w:hAnsi="Consolas" w:cs="Consolas" w:hint="eastAsia"/>
                      <w:b/>
                      <w:bCs/>
                      <w:color w:val="000000"/>
                      <w:kern w:val="0"/>
                      <w:sz w:val="20"/>
                      <w:szCs w:val="20"/>
                    </w:rPr>
                    <w:t xml:space="preserve">relationship: </w:t>
                  </w:r>
                  <w:r w:rsidRPr="002F4C49">
                    <w:rPr>
                      <w:rFonts w:ascii="Consolas" w:hAnsi="Consolas" w:cs="Consolas" w:hint="eastAsia"/>
                      <w:color w:val="000000"/>
                      <w:kern w:val="0"/>
                      <w:sz w:val="20"/>
                      <w:szCs w:val="20"/>
                    </w:rPr>
                    <w:t>tosca.relationships.nfv.VirtualLinksTo</w:t>
                  </w:r>
                </w:p>
              </w:tc>
            </w:tr>
          </w:tbl>
          <w:p w14:paraId="58ECF9E8" w14:textId="77777777" w:rsidR="006D0E0B" w:rsidRPr="0068710D" w:rsidRDefault="006D0E0B" w:rsidP="005B3600">
            <w:pPr>
              <w:rPr>
                <w:rFonts w:ascii="Consolas" w:hAnsi="Consolas" w:cs="Consolas"/>
                <w:szCs w:val="20"/>
              </w:rPr>
            </w:pPr>
          </w:p>
        </w:tc>
      </w:tr>
      <w:tr w:rsidR="005B3600" w:rsidRPr="000239E6" w14:paraId="4EF293C7" w14:textId="77777777" w:rsidTr="005B3600">
        <w:trPr>
          <w:trHeight w:val="25"/>
        </w:trPr>
        <w:tc>
          <w:tcPr>
            <w:tcW w:w="9216" w:type="dxa"/>
            <w:shd w:val="clear" w:color="auto" w:fill="D9D9D9"/>
          </w:tcPr>
          <w:p w14:paraId="1A79D524" w14:textId="77777777" w:rsidR="005B3600" w:rsidRPr="00944B63" w:rsidRDefault="005B3600" w:rsidP="005B3600">
            <w:pPr>
              <w:autoSpaceDE w:val="0"/>
              <w:autoSpaceDN w:val="0"/>
              <w:adjustRightInd w:val="0"/>
              <w:jc w:val="left"/>
              <w:rPr>
                <w:rFonts w:ascii="Consolas" w:hAnsi="Consolas" w:cs="Consolas"/>
                <w:color w:val="000000"/>
                <w:kern w:val="0"/>
                <w:sz w:val="20"/>
                <w:szCs w:val="20"/>
              </w:rPr>
            </w:pPr>
          </w:p>
        </w:tc>
      </w:tr>
    </w:tbl>
    <w:p w14:paraId="4B1C20FE" w14:textId="77777777" w:rsidR="00AD7ECD" w:rsidRDefault="00AD7ECD" w:rsidP="00AD7ECD">
      <w:pPr>
        <w:pStyle w:val="2"/>
        <w:numPr>
          <w:ilvl w:val="1"/>
          <w:numId w:val="1"/>
        </w:numPr>
      </w:pPr>
      <w:bookmarkStart w:id="49" w:name="_Toc480879544"/>
      <w:r>
        <w:rPr>
          <w:rFonts w:hint="eastAsia"/>
        </w:rPr>
        <w:t xml:space="preserve">EPA </w:t>
      </w:r>
      <w:r>
        <w:t>Requirements</w:t>
      </w:r>
      <w:bookmarkEnd w:id="49"/>
    </w:p>
    <w:p w14:paraId="112A991A" w14:textId="77777777" w:rsidR="00AD7ECD" w:rsidRPr="00E70919" w:rsidRDefault="00AD7ECD" w:rsidP="00AD7ECD">
      <w:pPr>
        <w:pStyle w:val="ab"/>
        <w:numPr>
          <w:ilvl w:val="0"/>
          <w:numId w:val="16"/>
        </w:numPr>
        <w:ind w:firstLineChars="0"/>
        <w:rPr>
          <w:rFonts w:ascii="Calibri" w:eastAsia="宋体" w:hAnsi="Calibri" w:cs="Arial"/>
          <w:kern w:val="0"/>
          <w:sz w:val="23"/>
          <w:szCs w:val="23"/>
        </w:rPr>
      </w:pPr>
      <w:r w:rsidRPr="00E70919">
        <w:rPr>
          <w:rFonts w:ascii="Calibri" w:eastAsia="宋体" w:hAnsi="Calibri" w:cs="Arial"/>
          <w:kern w:val="0"/>
          <w:sz w:val="23"/>
          <w:szCs w:val="23"/>
        </w:rPr>
        <w:t>SR-IOV Passthrought</w:t>
      </w:r>
    </w:p>
    <w:p w14:paraId="2A403258" w14:textId="77777777" w:rsidR="00AD7ECD" w:rsidRPr="00D00D1D" w:rsidRDefault="00E13D27" w:rsidP="00AD7ECD">
      <w:r>
        <w:rPr>
          <w:rFonts w:hint="eastAsia"/>
        </w:rPr>
        <w:t>Definitions of SRIOV_Port are necessary if VDU supports SR-IOV. Here is an example.</w:t>
      </w:r>
    </w:p>
    <w:tbl>
      <w:tblPr>
        <w:tblW w:w="0" w:type="auto"/>
        <w:tblInd w:w="144" w:type="dxa"/>
        <w:shd w:val="clear" w:color="auto" w:fill="D9D9D9"/>
        <w:tblCellMar>
          <w:top w:w="58" w:type="dxa"/>
          <w:left w:w="115" w:type="dxa"/>
          <w:bottom w:w="86" w:type="dxa"/>
          <w:right w:w="115" w:type="dxa"/>
        </w:tblCellMar>
        <w:tblLook w:val="04A0" w:firstRow="1" w:lastRow="0" w:firstColumn="1" w:lastColumn="0" w:noHBand="0" w:noVBand="1"/>
      </w:tblPr>
      <w:tblGrid>
        <w:gridCol w:w="8392"/>
      </w:tblGrid>
      <w:tr w:rsidR="00AD7ECD" w:rsidRPr="000239E6" w14:paraId="010DB30A" w14:textId="77777777" w:rsidTr="005B3600">
        <w:trPr>
          <w:trHeight w:val="25"/>
        </w:trPr>
        <w:tc>
          <w:tcPr>
            <w:tcW w:w="9216" w:type="dxa"/>
            <w:shd w:val="clear" w:color="auto" w:fill="D9D9D9"/>
          </w:tcPr>
          <w:p w14:paraId="7BD820C6"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node_templates: </w:t>
            </w:r>
          </w:p>
          <w:p w14:paraId="2D6E3EB9" w14:textId="77777777" w:rsidR="00AD7ECD" w:rsidRDefault="00AD7ECD" w:rsidP="005B3600">
            <w:pPr>
              <w:rPr>
                <w:rFonts w:ascii="Consolas" w:hAnsi="Consolas" w:cs="Consolas"/>
                <w:szCs w:val="20"/>
              </w:rPr>
            </w:pPr>
            <w:r>
              <w:rPr>
                <w:rFonts w:ascii="Consolas" w:hAnsi="Consolas" w:cs="Consolas"/>
                <w:szCs w:val="20"/>
              </w:rPr>
              <w:t xml:space="preserve">  </w:t>
            </w:r>
            <w:r w:rsidRPr="00C32212">
              <w:rPr>
                <w:rFonts w:ascii="Consolas" w:hAnsi="Consolas" w:cs="Consolas"/>
                <w:szCs w:val="20"/>
              </w:rPr>
              <w:t>vdu_vNat:</w:t>
            </w:r>
          </w:p>
          <w:p w14:paraId="7968FD2B" w14:textId="77777777" w:rsidR="00AD7ECD" w:rsidRPr="00E70919" w:rsidRDefault="00AD7ECD" w:rsidP="005B3600">
            <w:pPr>
              <w:rPr>
                <w:rFonts w:ascii="Consolas" w:hAnsi="Consolas" w:cs="Consolas"/>
                <w:szCs w:val="20"/>
              </w:rPr>
            </w:pPr>
            <w:r>
              <w:rPr>
                <w:rFonts w:ascii="Consolas" w:hAnsi="Consolas" w:cs="Consolas"/>
                <w:szCs w:val="20"/>
              </w:rPr>
              <w:t xml:space="preserve">    </w:t>
            </w:r>
            <w:r w:rsidRPr="00E70919">
              <w:rPr>
                <w:rFonts w:ascii="Consolas" w:hAnsi="Consolas" w:cs="Consolas"/>
                <w:szCs w:val="20"/>
              </w:rPr>
              <w:t xml:space="preserve">SRIOV_Port: </w:t>
            </w:r>
          </w:p>
          <w:p w14:paraId="4BC56324"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attributes: </w:t>
            </w:r>
          </w:p>
          <w:p w14:paraId="6E79341E"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tosca_name: SRIOV_Port</w:t>
            </w:r>
          </w:p>
          <w:p w14:paraId="3AD14D26"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properties: </w:t>
            </w:r>
          </w:p>
          <w:p w14:paraId="0A89742A"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virtual_network_interface_requirements: </w:t>
            </w:r>
          </w:p>
          <w:p w14:paraId="563A1C10"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 name: sriov</w:t>
            </w:r>
          </w:p>
          <w:p w14:paraId="0E53837B"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support_mandatory: false</w:t>
            </w:r>
          </w:p>
          <w:p w14:paraId="34E7CE37"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description: sriov</w:t>
            </w:r>
          </w:p>
          <w:p w14:paraId="3BDEE73A"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requirement: </w:t>
            </w:r>
          </w:p>
          <w:p w14:paraId="71596E57"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SRIOV: true</w:t>
            </w:r>
          </w:p>
          <w:p w14:paraId="0EEAEA62"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role: root</w:t>
            </w:r>
          </w:p>
          <w:p w14:paraId="652E5EEE"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description: sriov port</w:t>
            </w:r>
          </w:p>
          <w:p w14:paraId="3EFCCC8B"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layer_protocol: ipv4</w:t>
            </w:r>
          </w:p>
          <w:p w14:paraId="033FC28C"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requirements: </w:t>
            </w:r>
          </w:p>
          <w:p w14:paraId="4017245D"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 virtual_binding: </w:t>
            </w:r>
          </w:p>
          <w:p w14:paraId="52DAE3C5"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capability: virtual_binding</w:t>
            </w:r>
          </w:p>
          <w:p w14:paraId="3260E132"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node: vdu_vNat</w:t>
            </w:r>
          </w:p>
          <w:p w14:paraId="49AC12D4"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relationship: </w:t>
            </w:r>
          </w:p>
          <w:p w14:paraId="695B3CC9"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type: tosca.relationships.nfv.VirtualBindsTo</w:t>
            </w:r>
          </w:p>
          <w:p w14:paraId="6C37C8D4"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 virtual_link: </w:t>
            </w:r>
          </w:p>
          <w:p w14:paraId="332056BE"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node: tosca.nodes.Root</w:t>
            </w:r>
          </w:p>
          <w:p w14:paraId="7AAC75E3" w14:textId="77777777" w:rsidR="00AD7ECD" w:rsidRDefault="00AD7ECD" w:rsidP="005B3600">
            <w:pPr>
              <w:rPr>
                <w:rFonts w:ascii="Consolas" w:hAnsi="Consolas" w:cs="Consolas"/>
                <w:szCs w:val="20"/>
              </w:rPr>
            </w:pPr>
            <w:r w:rsidRPr="00E70919">
              <w:rPr>
                <w:rFonts w:ascii="Consolas" w:hAnsi="Consolas" w:cs="Consolas"/>
                <w:szCs w:val="20"/>
              </w:rPr>
              <w:t xml:space="preserve">      type: tosca.nodes.nfv.VduCpd</w:t>
            </w:r>
          </w:p>
          <w:p w14:paraId="45336E84"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substitution_mappings: </w:t>
            </w:r>
          </w:p>
          <w:p w14:paraId="61238AE7"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requirements: </w:t>
            </w:r>
          </w:p>
          <w:p w14:paraId="2B94AEAA" w14:textId="77777777" w:rsidR="00AD7ECD" w:rsidRPr="00E70919" w:rsidRDefault="00AD7ECD" w:rsidP="005B3600">
            <w:pPr>
              <w:rPr>
                <w:rFonts w:ascii="Consolas" w:hAnsi="Consolas" w:cs="Consolas"/>
                <w:szCs w:val="20"/>
              </w:rPr>
            </w:pPr>
            <w:r w:rsidRPr="00E70919">
              <w:rPr>
                <w:rFonts w:ascii="Consolas" w:hAnsi="Consolas" w:cs="Consolas"/>
                <w:szCs w:val="20"/>
              </w:rPr>
              <w:lastRenderedPageBreak/>
              <w:t xml:space="preserve">      sriov_plane: </w:t>
            </w:r>
          </w:p>
          <w:p w14:paraId="01FD7512"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 SRIOV_Port</w:t>
            </w:r>
          </w:p>
          <w:p w14:paraId="7380E7B0"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 virtual_link</w:t>
            </w:r>
          </w:p>
          <w:p w14:paraId="334534F7" w14:textId="77777777" w:rsidR="00AD7ECD" w:rsidRPr="006F3383" w:rsidRDefault="00AD7ECD" w:rsidP="005B3600">
            <w:pPr>
              <w:rPr>
                <w:rFonts w:ascii="Consolas" w:hAnsi="Consolas" w:cs="Consolas"/>
                <w:szCs w:val="20"/>
              </w:rPr>
            </w:pPr>
            <w:r w:rsidRPr="00E70919">
              <w:rPr>
                <w:rFonts w:ascii="Consolas" w:hAnsi="Consolas" w:cs="Consolas"/>
                <w:szCs w:val="20"/>
              </w:rPr>
              <w:t xml:space="preserve">    node_type: tosca.nodes.nfv.VNF.vOpenNAT</w:t>
            </w:r>
          </w:p>
        </w:tc>
      </w:tr>
    </w:tbl>
    <w:p w14:paraId="059A28CE" w14:textId="77777777" w:rsidR="00AD7ECD" w:rsidRPr="00BA3044" w:rsidRDefault="00AD7ECD" w:rsidP="00AD7ECD">
      <w:pPr>
        <w:pStyle w:val="ab"/>
        <w:numPr>
          <w:ilvl w:val="0"/>
          <w:numId w:val="16"/>
        </w:numPr>
        <w:ind w:firstLineChars="0"/>
        <w:rPr>
          <w:rFonts w:ascii="Calibri" w:eastAsia="宋体" w:hAnsi="Calibri" w:cs="Arial"/>
          <w:kern w:val="0"/>
          <w:sz w:val="23"/>
          <w:szCs w:val="23"/>
        </w:rPr>
      </w:pPr>
      <w:r w:rsidRPr="006F3383">
        <w:rPr>
          <w:rFonts w:ascii="Calibri" w:eastAsia="宋体" w:hAnsi="Calibri" w:cs="Arial"/>
          <w:kern w:val="0"/>
          <w:sz w:val="23"/>
          <w:szCs w:val="23"/>
        </w:rPr>
        <w:lastRenderedPageBreak/>
        <w:t>Hugepages</w:t>
      </w:r>
    </w:p>
    <w:p w14:paraId="061C13B9" w14:textId="77777777" w:rsidR="00AD7ECD" w:rsidRPr="00D00D1D" w:rsidRDefault="00E13D27" w:rsidP="00AD7ECD">
      <w:r>
        <w:rPr>
          <w:rFonts w:hint="eastAsia"/>
        </w:rPr>
        <w:t xml:space="preserve">Definitions of </w:t>
      </w:r>
      <w:r>
        <w:rPr>
          <w:rFonts w:ascii="Calibri" w:hAnsi="Calibri"/>
          <w:color w:val="2E3133"/>
          <w:sz w:val="23"/>
          <w:szCs w:val="23"/>
          <w:shd w:val="clear" w:color="auto" w:fill="FFFFFF"/>
        </w:rPr>
        <w:t>mem_page_size</w:t>
      </w:r>
      <w:r>
        <w:rPr>
          <w:rFonts w:ascii="Calibri" w:hAnsi="Calibri" w:hint="eastAsia"/>
          <w:color w:val="2E3133"/>
          <w:sz w:val="23"/>
          <w:szCs w:val="23"/>
          <w:shd w:val="clear" w:color="auto" w:fill="FFFFFF"/>
        </w:rPr>
        <w:t xml:space="preserve"> as one property</w:t>
      </w:r>
      <w:r w:rsidRPr="00E13D27">
        <w:rPr>
          <w:rFonts w:ascii="Calibri" w:hAnsi="Calibri" w:hint="eastAsia"/>
          <w:color w:val="2E3133"/>
          <w:sz w:val="23"/>
          <w:szCs w:val="23"/>
          <w:shd w:val="clear" w:color="auto" w:fill="FFFFFF"/>
        </w:rPr>
        <w:t xml:space="preserve"> </w:t>
      </w:r>
      <w:r>
        <w:rPr>
          <w:rFonts w:ascii="Calibri" w:hAnsi="Calibri" w:hint="eastAsia"/>
          <w:color w:val="2E3133"/>
          <w:sz w:val="23"/>
          <w:szCs w:val="23"/>
          <w:shd w:val="clear" w:color="auto" w:fill="FFFFFF"/>
        </w:rPr>
        <w:t>shall be added to Properties</w:t>
      </w:r>
      <w:r>
        <w:rPr>
          <w:rFonts w:hint="eastAsia"/>
        </w:rPr>
        <w:t xml:space="preserve"> </w:t>
      </w:r>
      <w:r w:rsidR="00993FF8">
        <w:rPr>
          <w:rFonts w:hint="eastAsia"/>
        </w:rPr>
        <w:t xml:space="preserve">and set the value to large </w:t>
      </w:r>
      <w:r>
        <w:rPr>
          <w:rFonts w:hint="eastAsia"/>
        </w:rPr>
        <w:t>if one VDU node supports huagepages. Here is an example.</w:t>
      </w:r>
    </w:p>
    <w:tbl>
      <w:tblPr>
        <w:tblW w:w="0" w:type="auto"/>
        <w:tblInd w:w="144" w:type="dxa"/>
        <w:shd w:val="clear" w:color="auto" w:fill="D9D9D9"/>
        <w:tblCellMar>
          <w:top w:w="58" w:type="dxa"/>
          <w:left w:w="115" w:type="dxa"/>
          <w:bottom w:w="86" w:type="dxa"/>
          <w:right w:w="115" w:type="dxa"/>
        </w:tblCellMar>
        <w:tblLook w:val="04A0" w:firstRow="1" w:lastRow="0" w:firstColumn="1" w:lastColumn="0" w:noHBand="0" w:noVBand="1"/>
      </w:tblPr>
      <w:tblGrid>
        <w:gridCol w:w="8392"/>
      </w:tblGrid>
      <w:tr w:rsidR="00AD7ECD" w:rsidRPr="000239E6" w14:paraId="4B876B99" w14:textId="77777777" w:rsidTr="005B3600">
        <w:trPr>
          <w:trHeight w:val="25"/>
        </w:trPr>
        <w:tc>
          <w:tcPr>
            <w:tcW w:w="9216" w:type="dxa"/>
            <w:shd w:val="clear" w:color="auto" w:fill="D9D9D9"/>
          </w:tcPr>
          <w:p w14:paraId="7E2D579C"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node_templates: </w:t>
            </w:r>
          </w:p>
          <w:p w14:paraId="2C86ED77" w14:textId="77777777" w:rsidR="00AD7ECD" w:rsidRDefault="00AD7ECD" w:rsidP="005B3600">
            <w:pPr>
              <w:rPr>
                <w:rFonts w:ascii="Consolas" w:hAnsi="Consolas" w:cs="Consolas"/>
                <w:szCs w:val="20"/>
              </w:rPr>
            </w:pPr>
            <w:r>
              <w:rPr>
                <w:rFonts w:ascii="Consolas" w:hAnsi="Consolas" w:cs="Consolas"/>
                <w:szCs w:val="20"/>
              </w:rPr>
              <w:t xml:space="preserve">  </w:t>
            </w:r>
            <w:r w:rsidRPr="00C32212">
              <w:rPr>
                <w:rFonts w:ascii="Consolas" w:hAnsi="Consolas" w:cs="Consolas"/>
                <w:szCs w:val="20"/>
              </w:rPr>
              <w:t>vdu_vNat:</w:t>
            </w:r>
          </w:p>
          <w:p w14:paraId="4F50C4EC" w14:textId="77777777" w:rsidR="00AD7ECD" w:rsidRPr="00E70919" w:rsidRDefault="00AD7ECD" w:rsidP="005B3600">
            <w:pPr>
              <w:rPr>
                <w:rFonts w:ascii="Consolas" w:hAnsi="Consolas" w:cs="Consolas"/>
                <w:szCs w:val="20"/>
              </w:rPr>
            </w:pPr>
            <w:r>
              <w:rPr>
                <w:rFonts w:ascii="Consolas" w:hAnsi="Consolas" w:cs="Consolas"/>
                <w:szCs w:val="20"/>
              </w:rPr>
              <w:t xml:space="preserve">    </w:t>
            </w:r>
            <w:r>
              <w:rPr>
                <w:rFonts w:ascii="Consolas" w:hAnsi="Consolas" w:cs="Consolas" w:hint="eastAsia"/>
                <w:szCs w:val="20"/>
              </w:rPr>
              <w:t>Hugepages</w:t>
            </w:r>
            <w:r w:rsidRPr="00E70919">
              <w:rPr>
                <w:rFonts w:ascii="Consolas" w:hAnsi="Consolas" w:cs="Consolas"/>
                <w:szCs w:val="20"/>
              </w:rPr>
              <w:t xml:space="preserve">: </w:t>
            </w:r>
          </w:p>
          <w:p w14:paraId="689F71A4"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attributes: </w:t>
            </w:r>
          </w:p>
          <w:p w14:paraId="47D78D99" w14:textId="77777777" w:rsidR="00AD7ECD" w:rsidRPr="00E70919" w:rsidRDefault="00AD7ECD" w:rsidP="005B3600">
            <w:pPr>
              <w:rPr>
                <w:rFonts w:ascii="Consolas" w:hAnsi="Consolas" w:cs="Consolas"/>
                <w:szCs w:val="20"/>
              </w:rPr>
            </w:pPr>
            <w:r w:rsidRPr="00E70919">
              <w:rPr>
                <w:rFonts w:ascii="Consolas" w:hAnsi="Consolas" w:cs="Consolas"/>
                <w:szCs w:val="20"/>
              </w:rPr>
              <w:t xml:space="preserve">        tosca_name: </w:t>
            </w:r>
            <w:r>
              <w:rPr>
                <w:rFonts w:ascii="Consolas" w:hAnsi="Consolas" w:cs="Consolas" w:hint="eastAsia"/>
                <w:szCs w:val="20"/>
              </w:rPr>
              <w:t>Huge_pages_demo</w:t>
            </w:r>
          </w:p>
          <w:p w14:paraId="33600B70" w14:textId="77777777" w:rsidR="00AD7ECD" w:rsidRDefault="00AD7ECD" w:rsidP="005B3600">
            <w:pPr>
              <w:rPr>
                <w:rFonts w:ascii="Consolas" w:hAnsi="Consolas" w:cs="Consolas"/>
                <w:szCs w:val="20"/>
              </w:rPr>
            </w:pPr>
            <w:r w:rsidRPr="00E70919">
              <w:rPr>
                <w:rFonts w:ascii="Consolas" w:hAnsi="Consolas" w:cs="Consolas"/>
                <w:szCs w:val="20"/>
              </w:rPr>
              <w:t xml:space="preserve">      properties: </w:t>
            </w:r>
          </w:p>
          <w:p w14:paraId="06A38DE6" w14:textId="77777777" w:rsidR="00AD7ECD" w:rsidRPr="006F3383" w:rsidRDefault="00AD7ECD" w:rsidP="005B3600">
            <w:pPr>
              <w:rPr>
                <w:rFonts w:ascii="Consolas" w:hAnsi="Consolas" w:cs="Consolas"/>
                <w:szCs w:val="20"/>
              </w:rPr>
            </w:pPr>
            <w:r>
              <w:rPr>
                <w:rFonts w:ascii="Consolas" w:hAnsi="Consolas" w:cs="Consolas" w:hint="eastAsia"/>
                <w:szCs w:val="20"/>
              </w:rPr>
              <w:t xml:space="preserve">        mem_page_size:large</w:t>
            </w:r>
          </w:p>
        </w:tc>
      </w:tr>
      <w:tr w:rsidR="00AD7ECD" w:rsidRPr="000239E6" w14:paraId="63BBC61C" w14:textId="77777777" w:rsidTr="005B3600">
        <w:trPr>
          <w:trHeight w:val="25"/>
        </w:trPr>
        <w:tc>
          <w:tcPr>
            <w:tcW w:w="9216" w:type="dxa"/>
            <w:shd w:val="clear" w:color="auto" w:fill="D9D9D9"/>
          </w:tcPr>
          <w:p w14:paraId="2537AB85" w14:textId="77777777" w:rsidR="00AD7ECD" w:rsidRPr="00C32212" w:rsidRDefault="00AD7ECD" w:rsidP="005B3600">
            <w:pPr>
              <w:rPr>
                <w:rFonts w:ascii="Consolas" w:hAnsi="Consolas" w:cs="Consolas"/>
                <w:szCs w:val="20"/>
              </w:rPr>
            </w:pPr>
          </w:p>
        </w:tc>
      </w:tr>
    </w:tbl>
    <w:p w14:paraId="35AC143D" w14:textId="77777777" w:rsidR="00AD7ECD" w:rsidRPr="00A92734" w:rsidRDefault="00AD7ECD" w:rsidP="00AD7ECD">
      <w:pPr>
        <w:pStyle w:val="ab"/>
        <w:numPr>
          <w:ilvl w:val="0"/>
          <w:numId w:val="16"/>
        </w:numPr>
        <w:ind w:firstLineChars="0"/>
      </w:pPr>
      <w:r w:rsidRPr="00A92734">
        <w:rPr>
          <w:rFonts w:ascii="Calibri" w:eastAsia="宋体" w:hAnsi="Calibri" w:cs="Arial"/>
          <w:kern w:val="0"/>
          <w:sz w:val="23"/>
          <w:szCs w:val="23"/>
        </w:rPr>
        <w:t>NUMA (CPU/Mem)</w:t>
      </w:r>
    </w:p>
    <w:p w14:paraId="25912980" w14:textId="77777777" w:rsidR="00AD7ECD" w:rsidRPr="00A92734" w:rsidRDefault="00E13D27" w:rsidP="00AD7ECD">
      <w:r>
        <w:rPr>
          <w:rFonts w:hint="eastAsia"/>
        </w:rPr>
        <w:t>Likewise, we shall add definitions of numa</w:t>
      </w:r>
      <w:r w:rsidR="0087673D">
        <w:rPr>
          <w:rFonts w:hint="eastAsia"/>
        </w:rPr>
        <w:t xml:space="preserve"> to </w:t>
      </w:r>
      <w:r w:rsidR="00993FF8" w:rsidRPr="00C32212">
        <w:rPr>
          <w:rFonts w:ascii="Consolas" w:hAnsi="Consolas" w:cs="Consolas"/>
          <w:szCs w:val="20"/>
        </w:rPr>
        <w:t>requested_additional_capabilities</w:t>
      </w:r>
      <w:r w:rsidR="00993FF8">
        <w:rPr>
          <w:rFonts w:hint="eastAsia"/>
        </w:rPr>
        <w:t xml:space="preserve"> </w:t>
      </w:r>
      <w:r>
        <w:rPr>
          <w:rFonts w:hint="eastAsia"/>
        </w:rPr>
        <w:t>if we wand VUD nodes to support NUMA. Here is an example.</w:t>
      </w:r>
    </w:p>
    <w:tbl>
      <w:tblPr>
        <w:tblW w:w="0" w:type="auto"/>
        <w:tblInd w:w="144" w:type="dxa"/>
        <w:shd w:val="clear" w:color="auto" w:fill="D9D9D9"/>
        <w:tblCellMar>
          <w:top w:w="58" w:type="dxa"/>
          <w:left w:w="115" w:type="dxa"/>
          <w:bottom w:w="86" w:type="dxa"/>
          <w:right w:w="115" w:type="dxa"/>
        </w:tblCellMar>
        <w:tblLook w:val="04A0" w:firstRow="1" w:lastRow="0" w:firstColumn="1" w:lastColumn="0" w:noHBand="0" w:noVBand="1"/>
      </w:tblPr>
      <w:tblGrid>
        <w:gridCol w:w="8392"/>
      </w:tblGrid>
      <w:tr w:rsidR="00AD7ECD" w:rsidRPr="000239E6" w14:paraId="22AA2233" w14:textId="77777777" w:rsidTr="005B3600">
        <w:trPr>
          <w:trHeight w:val="25"/>
        </w:trPr>
        <w:tc>
          <w:tcPr>
            <w:tcW w:w="9216" w:type="dxa"/>
            <w:shd w:val="clear" w:color="auto" w:fill="D9D9D9"/>
          </w:tcPr>
          <w:p w14:paraId="4CF1D5F6"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topology_template: </w:t>
            </w:r>
          </w:p>
          <w:p w14:paraId="74AA1CA0"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node_templates: </w:t>
            </w:r>
          </w:p>
          <w:p w14:paraId="3D19134C" w14:textId="77777777" w:rsidR="00AD7ECD" w:rsidRDefault="00AD7ECD" w:rsidP="005B3600">
            <w:pPr>
              <w:rPr>
                <w:rFonts w:ascii="Consolas" w:hAnsi="Consolas" w:cs="Consolas"/>
                <w:szCs w:val="20"/>
              </w:rPr>
            </w:pPr>
            <w:r w:rsidRPr="00C32212">
              <w:rPr>
                <w:rFonts w:ascii="Consolas" w:hAnsi="Consolas" w:cs="Consolas"/>
                <w:szCs w:val="20"/>
              </w:rPr>
              <w:t xml:space="preserve">    vdu_vNat:</w:t>
            </w:r>
          </w:p>
          <w:p w14:paraId="0606171D"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capabilities: </w:t>
            </w:r>
          </w:p>
          <w:p w14:paraId="32B17878"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virtual_compute: </w:t>
            </w:r>
          </w:p>
          <w:p w14:paraId="5D6771A1"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properties: </w:t>
            </w:r>
          </w:p>
          <w:p w14:paraId="647F05C0"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virtual_memory: </w:t>
            </w:r>
          </w:p>
          <w:p w14:paraId="780C95E6"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numa_enabled: true</w:t>
            </w:r>
          </w:p>
          <w:p w14:paraId="15DFA220"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virtual_mem_size: 2 GB</w:t>
            </w:r>
          </w:p>
          <w:p w14:paraId="3F5B6BFC"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requested_additional_capabilities:</w:t>
            </w:r>
          </w:p>
          <w:p w14:paraId="314A6B87"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numa:</w:t>
            </w:r>
          </w:p>
          <w:p w14:paraId="0F0BF0BD"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support_mandatory: true</w:t>
            </w:r>
          </w:p>
          <w:p w14:paraId="581F3C34"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requested_additional_capability_name: numa</w:t>
            </w:r>
          </w:p>
          <w:p w14:paraId="415583E9"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target_performance_parameters:</w:t>
            </w:r>
          </w:p>
          <w:p w14:paraId="08B26680"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hw:numa_nodes:  "2"</w:t>
            </w:r>
          </w:p>
          <w:p w14:paraId="3F1302B5"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hw:numa_cpus.0:  "0,1"</w:t>
            </w:r>
          </w:p>
          <w:p w14:paraId="575BBB29"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hw:numa_mem.0:  "1024"</w:t>
            </w:r>
          </w:p>
          <w:p w14:paraId="7527F2D3"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hw:numa_cpus.1:  "2,3,4,5"</w:t>
            </w:r>
          </w:p>
          <w:p w14:paraId="189B8E2D" w14:textId="77777777" w:rsidR="00AD7ECD" w:rsidRPr="006F3383" w:rsidRDefault="00AD7ECD" w:rsidP="005B3600">
            <w:pPr>
              <w:rPr>
                <w:rFonts w:ascii="Consolas" w:hAnsi="Consolas" w:cs="Consolas"/>
                <w:szCs w:val="20"/>
              </w:rPr>
            </w:pPr>
            <w:r w:rsidRPr="00C32212">
              <w:rPr>
                <w:rFonts w:ascii="Consolas" w:hAnsi="Consolas" w:cs="Consolas"/>
                <w:szCs w:val="20"/>
              </w:rPr>
              <w:t xml:space="preserve">                  hw:numa_mem.1:  "1024"</w:t>
            </w:r>
          </w:p>
        </w:tc>
      </w:tr>
    </w:tbl>
    <w:p w14:paraId="73EECDCC" w14:textId="77777777" w:rsidR="00AD7ECD" w:rsidRDefault="00AD7ECD" w:rsidP="00AD7ECD">
      <w:pPr>
        <w:pStyle w:val="Default"/>
        <w:rPr>
          <w:sz w:val="20"/>
          <w:szCs w:val="20"/>
        </w:rPr>
      </w:pPr>
    </w:p>
    <w:p w14:paraId="2B5A120F" w14:textId="77777777" w:rsidR="00AD7ECD" w:rsidRPr="00D61E3F" w:rsidRDefault="00AD7ECD" w:rsidP="00AD7ECD">
      <w:pPr>
        <w:pStyle w:val="ab"/>
        <w:numPr>
          <w:ilvl w:val="0"/>
          <w:numId w:val="16"/>
        </w:numPr>
        <w:ind w:firstLineChars="0"/>
        <w:rPr>
          <w:rFonts w:ascii="Calibri" w:eastAsia="宋体" w:hAnsi="Calibri" w:cs="Arial"/>
          <w:kern w:val="0"/>
          <w:sz w:val="23"/>
          <w:szCs w:val="23"/>
        </w:rPr>
      </w:pPr>
      <w:r w:rsidRPr="00D61E3F">
        <w:rPr>
          <w:rFonts w:ascii="Calibri" w:eastAsia="宋体" w:hAnsi="Calibri" w:cs="Arial"/>
          <w:kern w:val="0"/>
          <w:sz w:val="23"/>
          <w:szCs w:val="23"/>
        </w:rPr>
        <w:t>Hyper-Theading</w:t>
      </w:r>
    </w:p>
    <w:p w14:paraId="3973822C" w14:textId="77777777" w:rsidR="0087673D" w:rsidRPr="00A92734" w:rsidRDefault="0087673D" w:rsidP="00AD7ECD">
      <w:r>
        <w:rPr>
          <w:rFonts w:hint="eastAsia"/>
        </w:rPr>
        <w:t xml:space="preserve">Definitions of </w:t>
      </w:r>
      <w:r w:rsidRPr="006F3383">
        <w:rPr>
          <w:rFonts w:ascii="Calibri" w:eastAsia="宋体" w:hAnsi="Calibri" w:cs="Arial"/>
          <w:kern w:val="0"/>
          <w:sz w:val="23"/>
          <w:szCs w:val="23"/>
        </w:rPr>
        <w:t>Hyper-Theading</w:t>
      </w:r>
      <w:r>
        <w:rPr>
          <w:rFonts w:ascii="Calibri" w:hAnsi="Calibri" w:hint="eastAsia"/>
          <w:color w:val="2E3133"/>
          <w:sz w:val="23"/>
          <w:szCs w:val="23"/>
          <w:shd w:val="clear" w:color="auto" w:fill="FFFFFF"/>
        </w:rPr>
        <w:t xml:space="preserve"> are necessary as one of </w:t>
      </w:r>
      <w:r w:rsidR="00993FF8" w:rsidRPr="00C32212">
        <w:rPr>
          <w:rFonts w:ascii="Consolas" w:hAnsi="Consolas" w:cs="Consolas"/>
          <w:szCs w:val="20"/>
        </w:rPr>
        <w:t>requested_additional_capabilities</w:t>
      </w:r>
      <w:r w:rsidR="00993FF8">
        <w:rPr>
          <w:rFonts w:ascii="Calibri" w:hAnsi="Calibri" w:hint="eastAsia"/>
          <w:color w:val="2E3133"/>
          <w:sz w:val="23"/>
          <w:szCs w:val="23"/>
          <w:shd w:val="clear" w:color="auto" w:fill="FFFFFF"/>
        </w:rPr>
        <w:t xml:space="preserve"> </w:t>
      </w:r>
      <w:r>
        <w:rPr>
          <w:rFonts w:ascii="Calibri" w:hAnsi="Calibri" w:hint="eastAsia"/>
          <w:color w:val="2E3133"/>
          <w:sz w:val="23"/>
          <w:szCs w:val="23"/>
          <w:shd w:val="clear" w:color="auto" w:fill="FFFFFF"/>
        </w:rPr>
        <w:t>of one VUD node</w:t>
      </w:r>
      <w:r>
        <w:rPr>
          <w:rFonts w:hint="eastAsia"/>
        </w:rPr>
        <w:t xml:space="preserve"> if that node supports </w:t>
      </w:r>
      <w:r w:rsidRPr="006F3383">
        <w:rPr>
          <w:rFonts w:ascii="Calibri" w:eastAsia="宋体" w:hAnsi="Calibri" w:cs="Arial"/>
          <w:kern w:val="0"/>
          <w:sz w:val="23"/>
          <w:szCs w:val="23"/>
        </w:rPr>
        <w:t>Hyper-Theading</w:t>
      </w:r>
      <w:r>
        <w:rPr>
          <w:rFonts w:hint="eastAsia"/>
        </w:rPr>
        <w:t>. Here is an example.</w:t>
      </w:r>
    </w:p>
    <w:tbl>
      <w:tblPr>
        <w:tblW w:w="0" w:type="auto"/>
        <w:tblInd w:w="144" w:type="dxa"/>
        <w:shd w:val="clear" w:color="auto" w:fill="D9D9D9"/>
        <w:tblCellMar>
          <w:top w:w="58" w:type="dxa"/>
          <w:left w:w="115" w:type="dxa"/>
          <w:bottom w:w="86" w:type="dxa"/>
          <w:right w:w="115" w:type="dxa"/>
        </w:tblCellMar>
        <w:tblLook w:val="04A0" w:firstRow="1" w:lastRow="0" w:firstColumn="1" w:lastColumn="0" w:noHBand="0" w:noVBand="1"/>
      </w:tblPr>
      <w:tblGrid>
        <w:gridCol w:w="8392"/>
      </w:tblGrid>
      <w:tr w:rsidR="00AD7ECD" w:rsidRPr="000239E6" w14:paraId="62F032E3" w14:textId="77777777" w:rsidTr="005B3600">
        <w:trPr>
          <w:trHeight w:val="25"/>
        </w:trPr>
        <w:tc>
          <w:tcPr>
            <w:tcW w:w="9216" w:type="dxa"/>
            <w:shd w:val="clear" w:color="auto" w:fill="D9D9D9"/>
          </w:tcPr>
          <w:p w14:paraId="1F5598B8" w14:textId="77777777" w:rsidR="00AD7ECD" w:rsidRPr="00C32212" w:rsidRDefault="00AD7ECD" w:rsidP="005B3600">
            <w:pPr>
              <w:rPr>
                <w:rFonts w:ascii="Consolas" w:hAnsi="Consolas" w:cs="Consolas"/>
                <w:szCs w:val="20"/>
              </w:rPr>
            </w:pPr>
            <w:r w:rsidRPr="00C32212">
              <w:rPr>
                <w:rFonts w:ascii="Consolas" w:hAnsi="Consolas" w:cs="Consolas"/>
                <w:szCs w:val="20"/>
              </w:rPr>
              <w:lastRenderedPageBreak/>
              <w:t xml:space="preserve">topology_template: </w:t>
            </w:r>
          </w:p>
          <w:p w14:paraId="31D0904E"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node_templates: </w:t>
            </w:r>
          </w:p>
          <w:p w14:paraId="293CC26D" w14:textId="77777777" w:rsidR="00AD7ECD" w:rsidRDefault="00AD7ECD" w:rsidP="005B3600">
            <w:pPr>
              <w:rPr>
                <w:rFonts w:ascii="Consolas" w:hAnsi="Consolas" w:cs="Consolas"/>
                <w:szCs w:val="20"/>
              </w:rPr>
            </w:pPr>
            <w:r w:rsidRPr="00C32212">
              <w:rPr>
                <w:rFonts w:ascii="Consolas" w:hAnsi="Consolas" w:cs="Consolas"/>
                <w:szCs w:val="20"/>
              </w:rPr>
              <w:t xml:space="preserve">    vdu_vNat:</w:t>
            </w:r>
          </w:p>
          <w:p w14:paraId="1AFB8B05"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capabilities: </w:t>
            </w:r>
          </w:p>
          <w:p w14:paraId="3F10F3DE"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virtual_compute: </w:t>
            </w:r>
          </w:p>
          <w:p w14:paraId="08685635"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properties: </w:t>
            </w:r>
          </w:p>
          <w:p w14:paraId="25BFD877"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virtual_memory: </w:t>
            </w:r>
          </w:p>
          <w:p w14:paraId="4BE02353"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numa_enabled: true</w:t>
            </w:r>
          </w:p>
          <w:p w14:paraId="70B7F5AD"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virtual_mem_size: 2 GB</w:t>
            </w:r>
          </w:p>
          <w:p w14:paraId="5C58D579"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requested_additional_capabilities:</w:t>
            </w:r>
          </w:p>
          <w:p w14:paraId="570264E3" w14:textId="77777777" w:rsidR="00AD7ECD" w:rsidRPr="00E22FCD" w:rsidRDefault="00AD7ECD" w:rsidP="005B3600">
            <w:pPr>
              <w:rPr>
                <w:rFonts w:ascii="Consolas" w:hAnsi="Consolas" w:cs="Consolas"/>
                <w:szCs w:val="20"/>
              </w:rPr>
            </w:pPr>
            <w:r w:rsidRPr="00E22FCD">
              <w:rPr>
                <w:rFonts w:ascii="Consolas" w:hAnsi="Consolas" w:cs="Consolas"/>
                <w:szCs w:val="20"/>
              </w:rPr>
              <w:t xml:space="preserve">              hyper_threading:</w:t>
            </w:r>
          </w:p>
          <w:p w14:paraId="11E541D1" w14:textId="77777777" w:rsidR="00AD7ECD" w:rsidRPr="00E22FCD" w:rsidRDefault="00AD7ECD" w:rsidP="005B3600">
            <w:pPr>
              <w:rPr>
                <w:rFonts w:ascii="Consolas" w:hAnsi="Consolas" w:cs="Consolas"/>
                <w:szCs w:val="20"/>
              </w:rPr>
            </w:pPr>
            <w:r w:rsidRPr="00E22FCD">
              <w:rPr>
                <w:rFonts w:ascii="Consolas" w:hAnsi="Consolas" w:cs="Consolas"/>
                <w:szCs w:val="20"/>
              </w:rPr>
              <w:t xml:space="preserve">                support_mandatory: true</w:t>
            </w:r>
          </w:p>
          <w:p w14:paraId="231AB13D" w14:textId="77777777" w:rsidR="00AD7ECD" w:rsidRPr="00E22FCD" w:rsidRDefault="00AD7ECD" w:rsidP="005B3600">
            <w:pPr>
              <w:rPr>
                <w:rFonts w:ascii="Consolas" w:hAnsi="Consolas" w:cs="Consolas"/>
                <w:szCs w:val="20"/>
              </w:rPr>
            </w:pPr>
            <w:r w:rsidRPr="00E22FCD">
              <w:rPr>
                <w:rFonts w:ascii="Consolas" w:hAnsi="Consolas" w:cs="Consolas"/>
                <w:szCs w:val="20"/>
              </w:rPr>
              <w:t xml:space="preserve">                requested_additional_capability_name: hyper_threading</w:t>
            </w:r>
          </w:p>
          <w:p w14:paraId="520E417C" w14:textId="77777777" w:rsidR="00AD7ECD" w:rsidRPr="00E22FCD" w:rsidRDefault="00AD7ECD" w:rsidP="005B3600">
            <w:pPr>
              <w:rPr>
                <w:rFonts w:ascii="Consolas" w:hAnsi="Consolas" w:cs="Consolas"/>
                <w:szCs w:val="20"/>
              </w:rPr>
            </w:pPr>
            <w:r w:rsidRPr="00E22FCD">
              <w:rPr>
                <w:rFonts w:ascii="Consolas" w:hAnsi="Consolas" w:cs="Consolas"/>
                <w:szCs w:val="20"/>
              </w:rPr>
              <w:t xml:space="preserve">                target_performance_parameters:</w:t>
            </w:r>
          </w:p>
          <w:p w14:paraId="07F3011A" w14:textId="77777777" w:rsidR="00AD7ECD" w:rsidRPr="00E22FCD" w:rsidRDefault="00AD7ECD" w:rsidP="005B3600">
            <w:pPr>
              <w:rPr>
                <w:rFonts w:ascii="Consolas" w:hAnsi="Consolas" w:cs="Consolas"/>
                <w:szCs w:val="20"/>
              </w:rPr>
            </w:pPr>
            <w:r w:rsidRPr="00E22FCD">
              <w:rPr>
                <w:rFonts w:ascii="Consolas" w:hAnsi="Consolas" w:cs="Consolas"/>
                <w:szCs w:val="20"/>
              </w:rPr>
              <w:t xml:space="preserve">                  hw:cpu_sockets       :  "2"</w:t>
            </w:r>
          </w:p>
          <w:p w14:paraId="107DE7C3" w14:textId="77777777" w:rsidR="00AD7ECD" w:rsidRPr="00E22FCD" w:rsidRDefault="00AD7ECD" w:rsidP="005B3600">
            <w:pPr>
              <w:rPr>
                <w:rFonts w:ascii="Consolas" w:hAnsi="Consolas" w:cs="Consolas"/>
                <w:szCs w:val="20"/>
              </w:rPr>
            </w:pPr>
            <w:r w:rsidRPr="00E22FCD">
              <w:rPr>
                <w:rFonts w:ascii="Consolas" w:hAnsi="Consolas" w:cs="Consolas"/>
                <w:szCs w:val="20"/>
              </w:rPr>
              <w:t xml:space="preserve">                  hw:cpu_threads       :  "2"</w:t>
            </w:r>
          </w:p>
          <w:p w14:paraId="4930E8D9" w14:textId="77777777" w:rsidR="00AD7ECD" w:rsidRPr="00E22FCD" w:rsidRDefault="00AD7ECD" w:rsidP="005B3600">
            <w:pPr>
              <w:rPr>
                <w:rFonts w:ascii="Consolas" w:hAnsi="Consolas" w:cs="Consolas"/>
                <w:szCs w:val="20"/>
              </w:rPr>
            </w:pPr>
            <w:r w:rsidRPr="00E22FCD">
              <w:rPr>
                <w:rFonts w:ascii="Consolas" w:hAnsi="Consolas" w:cs="Consolas"/>
                <w:szCs w:val="20"/>
              </w:rPr>
              <w:t xml:space="preserve">                  hw:cpu_cores         :  "2"</w:t>
            </w:r>
          </w:p>
          <w:p w14:paraId="7461B1D5" w14:textId="77777777" w:rsidR="00AD7ECD" w:rsidRPr="006F3383" w:rsidRDefault="00AD7ECD" w:rsidP="005B3600">
            <w:pPr>
              <w:rPr>
                <w:rFonts w:ascii="Consolas" w:hAnsi="Consolas" w:cs="Consolas"/>
                <w:szCs w:val="20"/>
              </w:rPr>
            </w:pPr>
            <w:r w:rsidRPr="00E22FCD">
              <w:rPr>
                <w:rFonts w:ascii="Consolas" w:hAnsi="Consolas" w:cs="Consolas"/>
                <w:szCs w:val="20"/>
              </w:rPr>
              <w:t xml:space="preserve">                  hw:cpu_threads_policy:  "isolate"</w:t>
            </w:r>
          </w:p>
        </w:tc>
      </w:tr>
    </w:tbl>
    <w:p w14:paraId="33DD07B5" w14:textId="77777777" w:rsidR="00AD7ECD" w:rsidRPr="00E22FCD" w:rsidRDefault="00AD7ECD" w:rsidP="00AD7ECD">
      <w:pPr>
        <w:rPr>
          <w:rFonts w:ascii="Calibri" w:eastAsia="宋体" w:hAnsi="Calibri" w:cs="Arial"/>
          <w:kern w:val="0"/>
          <w:sz w:val="23"/>
          <w:szCs w:val="23"/>
        </w:rPr>
      </w:pPr>
    </w:p>
    <w:p w14:paraId="417D6B0B" w14:textId="77777777" w:rsidR="00AD7ECD" w:rsidRPr="00660390" w:rsidRDefault="00AD7ECD" w:rsidP="00AD7ECD">
      <w:pPr>
        <w:pStyle w:val="ab"/>
        <w:numPr>
          <w:ilvl w:val="0"/>
          <w:numId w:val="16"/>
        </w:numPr>
        <w:ind w:firstLineChars="0"/>
        <w:rPr>
          <w:rFonts w:ascii="Calibri" w:eastAsia="宋体" w:hAnsi="Calibri" w:cs="Arial"/>
          <w:kern w:val="0"/>
          <w:sz w:val="23"/>
          <w:szCs w:val="23"/>
        </w:rPr>
      </w:pPr>
      <w:r w:rsidRPr="00660390">
        <w:rPr>
          <w:rFonts w:ascii="Calibri" w:eastAsia="宋体" w:hAnsi="Calibri" w:cs="Arial"/>
          <w:kern w:val="0"/>
          <w:sz w:val="23"/>
          <w:szCs w:val="23"/>
        </w:rPr>
        <w:t>OVS+DPDK</w:t>
      </w:r>
    </w:p>
    <w:p w14:paraId="038058FF" w14:textId="77777777" w:rsidR="00993FF8" w:rsidRPr="00A92734" w:rsidRDefault="00993FF8" w:rsidP="00AD7ECD">
      <w:r>
        <w:rPr>
          <w:rFonts w:hint="eastAsia"/>
        </w:rPr>
        <w:t xml:space="preserve">Definitions of </w:t>
      </w:r>
      <w:r w:rsidR="00455129" w:rsidRPr="00E22FCD">
        <w:rPr>
          <w:rFonts w:ascii="Consolas" w:hAnsi="Consolas" w:cs="Consolas"/>
          <w:szCs w:val="20"/>
        </w:rPr>
        <w:t>ovs_dpdk</w:t>
      </w:r>
      <w:r w:rsidR="00455129">
        <w:rPr>
          <w:rFonts w:ascii="Calibri" w:hAnsi="Calibri" w:hint="eastAsia"/>
          <w:color w:val="2E3133"/>
          <w:sz w:val="23"/>
          <w:szCs w:val="23"/>
          <w:shd w:val="clear" w:color="auto" w:fill="FFFFFF"/>
        </w:rPr>
        <w:t xml:space="preserve"> </w:t>
      </w:r>
      <w:r>
        <w:rPr>
          <w:rFonts w:ascii="Calibri" w:hAnsi="Calibri" w:hint="eastAsia"/>
          <w:color w:val="2E3133"/>
          <w:sz w:val="23"/>
          <w:szCs w:val="23"/>
          <w:shd w:val="clear" w:color="auto" w:fill="FFFFFF"/>
        </w:rPr>
        <w:t xml:space="preserve">are necessary as one of </w:t>
      </w:r>
      <w:r w:rsidRPr="00C32212">
        <w:rPr>
          <w:rFonts w:ascii="Consolas" w:hAnsi="Consolas" w:cs="Consolas"/>
          <w:szCs w:val="20"/>
        </w:rPr>
        <w:t>requested_additional_capabilities</w:t>
      </w:r>
      <w:r>
        <w:rPr>
          <w:rFonts w:ascii="Calibri" w:hAnsi="Calibri" w:hint="eastAsia"/>
          <w:color w:val="2E3133"/>
          <w:sz w:val="23"/>
          <w:szCs w:val="23"/>
          <w:shd w:val="clear" w:color="auto" w:fill="FFFFFF"/>
        </w:rPr>
        <w:t xml:space="preserve"> of one VUD node</w:t>
      </w:r>
      <w:r>
        <w:rPr>
          <w:rFonts w:hint="eastAsia"/>
        </w:rPr>
        <w:t xml:space="preserve"> if that node supports </w:t>
      </w:r>
      <w:r>
        <w:rPr>
          <w:rFonts w:ascii="Calibri" w:hAnsi="Calibri" w:hint="eastAsia"/>
          <w:color w:val="2E3133"/>
          <w:sz w:val="23"/>
          <w:szCs w:val="23"/>
          <w:shd w:val="clear" w:color="auto" w:fill="FFFFFF"/>
        </w:rPr>
        <w:t>dpdk</w:t>
      </w:r>
      <w:r>
        <w:rPr>
          <w:rFonts w:hint="eastAsia"/>
        </w:rPr>
        <w:t>. Here is an example.</w:t>
      </w:r>
    </w:p>
    <w:tbl>
      <w:tblPr>
        <w:tblW w:w="0" w:type="auto"/>
        <w:tblInd w:w="144" w:type="dxa"/>
        <w:shd w:val="clear" w:color="auto" w:fill="D9D9D9"/>
        <w:tblCellMar>
          <w:top w:w="58" w:type="dxa"/>
          <w:left w:w="115" w:type="dxa"/>
          <w:bottom w:w="86" w:type="dxa"/>
          <w:right w:w="115" w:type="dxa"/>
        </w:tblCellMar>
        <w:tblLook w:val="04A0" w:firstRow="1" w:lastRow="0" w:firstColumn="1" w:lastColumn="0" w:noHBand="0" w:noVBand="1"/>
      </w:tblPr>
      <w:tblGrid>
        <w:gridCol w:w="8392"/>
      </w:tblGrid>
      <w:tr w:rsidR="00AD7ECD" w:rsidRPr="000239E6" w14:paraId="7A451886" w14:textId="77777777" w:rsidTr="005B3600">
        <w:trPr>
          <w:trHeight w:val="25"/>
        </w:trPr>
        <w:tc>
          <w:tcPr>
            <w:tcW w:w="9216" w:type="dxa"/>
            <w:shd w:val="clear" w:color="auto" w:fill="D9D9D9"/>
          </w:tcPr>
          <w:p w14:paraId="6DE2D380"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topology_template: </w:t>
            </w:r>
          </w:p>
          <w:p w14:paraId="31D8BD6D"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node_templates: </w:t>
            </w:r>
          </w:p>
          <w:p w14:paraId="62E7D60A" w14:textId="77777777" w:rsidR="00AD7ECD" w:rsidRDefault="00AD7ECD" w:rsidP="005B3600">
            <w:pPr>
              <w:rPr>
                <w:rFonts w:ascii="Consolas" w:hAnsi="Consolas" w:cs="Consolas"/>
                <w:szCs w:val="20"/>
              </w:rPr>
            </w:pPr>
            <w:r w:rsidRPr="00C32212">
              <w:rPr>
                <w:rFonts w:ascii="Consolas" w:hAnsi="Consolas" w:cs="Consolas"/>
                <w:szCs w:val="20"/>
              </w:rPr>
              <w:t xml:space="preserve">    vdu_vNat:</w:t>
            </w:r>
          </w:p>
          <w:p w14:paraId="730B167F"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capabilities: </w:t>
            </w:r>
          </w:p>
          <w:p w14:paraId="0B6AF050"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virtual_compute: </w:t>
            </w:r>
          </w:p>
          <w:p w14:paraId="2091EF60"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properties: </w:t>
            </w:r>
          </w:p>
          <w:p w14:paraId="19990633"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virtual_memory: </w:t>
            </w:r>
          </w:p>
          <w:p w14:paraId="1E8FA194"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numa_enabled: true</w:t>
            </w:r>
          </w:p>
          <w:p w14:paraId="07367672"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virtual_mem_size: 2 GB</w:t>
            </w:r>
          </w:p>
          <w:p w14:paraId="4F6AB86C" w14:textId="77777777" w:rsidR="00AD7ECD" w:rsidRPr="00C32212" w:rsidRDefault="00AD7ECD" w:rsidP="005B3600">
            <w:pPr>
              <w:rPr>
                <w:rFonts w:ascii="Consolas" w:hAnsi="Consolas" w:cs="Consolas"/>
                <w:szCs w:val="20"/>
              </w:rPr>
            </w:pPr>
            <w:r w:rsidRPr="00C32212">
              <w:rPr>
                <w:rFonts w:ascii="Consolas" w:hAnsi="Consolas" w:cs="Consolas"/>
                <w:szCs w:val="20"/>
              </w:rPr>
              <w:t xml:space="preserve">            requested_additional_capabilities:</w:t>
            </w:r>
          </w:p>
          <w:p w14:paraId="4C31EC3D" w14:textId="77777777" w:rsidR="00AD7ECD" w:rsidRPr="00E22FCD" w:rsidRDefault="00AD7ECD" w:rsidP="005B3600">
            <w:pPr>
              <w:rPr>
                <w:rFonts w:ascii="Consolas" w:hAnsi="Consolas" w:cs="Consolas"/>
                <w:szCs w:val="20"/>
              </w:rPr>
            </w:pPr>
            <w:r w:rsidRPr="00E22FCD">
              <w:rPr>
                <w:rFonts w:ascii="Consolas" w:hAnsi="Consolas" w:cs="Consolas"/>
                <w:szCs w:val="20"/>
              </w:rPr>
              <w:t xml:space="preserve">              ovs_dpdk:</w:t>
            </w:r>
          </w:p>
          <w:p w14:paraId="3240B44E" w14:textId="77777777" w:rsidR="00AD7ECD" w:rsidRPr="00E22FCD" w:rsidRDefault="00AD7ECD" w:rsidP="005B3600">
            <w:pPr>
              <w:rPr>
                <w:rFonts w:ascii="Consolas" w:hAnsi="Consolas" w:cs="Consolas"/>
                <w:szCs w:val="20"/>
              </w:rPr>
            </w:pPr>
            <w:r w:rsidRPr="00E22FCD">
              <w:rPr>
                <w:rFonts w:ascii="Consolas" w:hAnsi="Consolas" w:cs="Consolas"/>
                <w:szCs w:val="20"/>
              </w:rPr>
              <w:t xml:space="preserve">                support_mandatory: true</w:t>
            </w:r>
          </w:p>
          <w:p w14:paraId="7751ED7F" w14:textId="77777777" w:rsidR="00AD7ECD" w:rsidRPr="00E22FCD" w:rsidRDefault="00AD7ECD" w:rsidP="005B3600">
            <w:pPr>
              <w:rPr>
                <w:rFonts w:ascii="Consolas" w:hAnsi="Consolas" w:cs="Consolas"/>
                <w:szCs w:val="20"/>
              </w:rPr>
            </w:pPr>
            <w:r w:rsidRPr="00E22FCD">
              <w:rPr>
                <w:rFonts w:ascii="Consolas" w:hAnsi="Consolas" w:cs="Consolas"/>
                <w:szCs w:val="20"/>
              </w:rPr>
              <w:t xml:space="preserve">                requested_additional_capability_name: ovs_dpdk</w:t>
            </w:r>
          </w:p>
          <w:p w14:paraId="1D112730" w14:textId="77777777" w:rsidR="00AD7ECD" w:rsidRPr="00E22FCD" w:rsidRDefault="00AD7ECD" w:rsidP="005B3600">
            <w:pPr>
              <w:rPr>
                <w:rFonts w:ascii="Consolas" w:hAnsi="Consolas" w:cs="Consolas"/>
                <w:szCs w:val="20"/>
              </w:rPr>
            </w:pPr>
            <w:r w:rsidRPr="00E22FCD">
              <w:rPr>
                <w:rFonts w:ascii="Consolas" w:hAnsi="Consolas" w:cs="Consolas"/>
                <w:szCs w:val="20"/>
              </w:rPr>
              <w:t xml:space="preserve">                target_performance_parameters:</w:t>
            </w:r>
          </w:p>
          <w:p w14:paraId="36190E44" w14:textId="77777777" w:rsidR="00AD7ECD" w:rsidRPr="006F3383" w:rsidRDefault="00AD7ECD" w:rsidP="005B3600">
            <w:pPr>
              <w:rPr>
                <w:rFonts w:ascii="Consolas" w:hAnsi="Consolas" w:cs="Consolas"/>
                <w:szCs w:val="20"/>
              </w:rPr>
            </w:pPr>
            <w:r w:rsidRPr="00E22FCD">
              <w:rPr>
                <w:rFonts w:ascii="Consolas" w:hAnsi="Consolas" w:cs="Consolas"/>
                <w:szCs w:val="20"/>
              </w:rPr>
              <w:t xml:space="preserve">                  sw:ovs_dpdk: "true"</w:t>
            </w:r>
          </w:p>
        </w:tc>
      </w:tr>
    </w:tbl>
    <w:p w14:paraId="47CAB401" w14:textId="77777777" w:rsidR="00ED1D16" w:rsidRDefault="006D0E0B" w:rsidP="00E06315">
      <w:pPr>
        <w:pStyle w:val="2"/>
        <w:numPr>
          <w:ilvl w:val="1"/>
          <w:numId w:val="1"/>
        </w:numPr>
      </w:pPr>
      <w:bookmarkStart w:id="50" w:name="_Toc480879545"/>
      <w:r>
        <w:rPr>
          <w:rFonts w:hint="eastAsia"/>
        </w:rPr>
        <w:lastRenderedPageBreak/>
        <w:t>NFV TOSCA Type Definition</w:t>
      </w:r>
      <w:bookmarkEnd w:id="50"/>
    </w:p>
    <w:p w14:paraId="466876C9" w14:textId="77777777" w:rsidR="00144F29" w:rsidRPr="00295492" w:rsidRDefault="00144F29" w:rsidP="00D359D6">
      <w:pPr>
        <w:pStyle w:val="3"/>
        <w:rPr>
          <w:lang w:eastAsia="zh-CN"/>
        </w:rPr>
      </w:pPr>
      <w:bookmarkStart w:id="51" w:name="_Toc480879546"/>
      <w:r w:rsidRPr="00B207A5">
        <w:rPr>
          <w:rFonts w:hint="eastAsia"/>
        </w:rPr>
        <w:t>tosca.capabilites.nfv.</w:t>
      </w:r>
      <w:r w:rsidRPr="00B207A5">
        <w:t>VirtualCompute</w:t>
      </w:r>
      <w:bookmarkEnd w:id="51"/>
    </w:p>
    <w:tbl>
      <w:tblPr>
        <w:tblW w:w="4500"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0A0" w:firstRow="1" w:lastRow="0" w:firstColumn="1" w:lastColumn="0" w:noHBand="0" w:noVBand="0"/>
      </w:tblPr>
      <w:tblGrid>
        <w:gridCol w:w="1808"/>
        <w:gridCol w:w="5874"/>
      </w:tblGrid>
      <w:tr w:rsidR="00144F29" w:rsidRPr="00295492" w14:paraId="7D4982E6" w14:textId="77777777" w:rsidTr="00696FC2">
        <w:tc>
          <w:tcPr>
            <w:tcW w:w="1177" w:type="pct"/>
            <w:shd w:val="clear" w:color="auto" w:fill="D9D9D9"/>
          </w:tcPr>
          <w:p w14:paraId="30A1D07E" w14:textId="77777777" w:rsidR="00144F29" w:rsidRPr="00295492" w:rsidRDefault="00144F29" w:rsidP="00696FC2">
            <w:pPr>
              <w:keepNext/>
              <w:suppressLineNumbers/>
              <w:suppressAutoHyphens/>
              <w:rPr>
                <w:rFonts w:ascii="Calibri" w:eastAsia="HG Mincho Light J" w:hAnsi="Calibri"/>
                <w:b/>
                <w:color w:val="000000"/>
                <w:szCs w:val="20"/>
                <w:lang w:eastAsia="ja-JP"/>
              </w:rPr>
            </w:pPr>
            <w:r w:rsidRPr="00295492">
              <w:rPr>
                <w:rFonts w:ascii="Calibri" w:eastAsia="HG Mincho Light J" w:hAnsi="Calibri"/>
                <w:b/>
                <w:color w:val="000000"/>
                <w:szCs w:val="20"/>
                <w:lang w:eastAsia="ja-JP"/>
              </w:rPr>
              <w:t>Shorthand Name</w:t>
            </w:r>
          </w:p>
        </w:tc>
        <w:tc>
          <w:tcPr>
            <w:tcW w:w="3823" w:type="pct"/>
          </w:tcPr>
          <w:p w14:paraId="4AC83296" w14:textId="77777777" w:rsidR="00144F29" w:rsidRPr="00295492" w:rsidRDefault="00144F29" w:rsidP="00696FC2">
            <w:pPr>
              <w:rPr>
                <w:rFonts w:ascii="Calibri" w:eastAsia="宋体" w:hAnsi="Calibri"/>
                <w:noProof/>
                <w:sz w:val="18"/>
                <w:szCs w:val="20"/>
              </w:rPr>
            </w:pPr>
            <w:r>
              <w:rPr>
                <w:rFonts w:ascii="Calibri" w:eastAsia="宋体" w:hAnsi="Calibri"/>
                <w:noProof/>
                <w:sz w:val="18"/>
                <w:szCs w:val="20"/>
              </w:rPr>
              <w:t>VirtualCompute</w:t>
            </w:r>
          </w:p>
        </w:tc>
      </w:tr>
      <w:tr w:rsidR="00144F29" w:rsidRPr="00295492" w14:paraId="18901781" w14:textId="77777777" w:rsidTr="00696FC2">
        <w:tc>
          <w:tcPr>
            <w:tcW w:w="1177" w:type="pct"/>
            <w:shd w:val="clear" w:color="auto" w:fill="D9D9D9"/>
          </w:tcPr>
          <w:p w14:paraId="082FACAA" w14:textId="77777777" w:rsidR="00144F29" w:rsidRPr="00295492" w:rsidRDefault="00144F29" w:rsidP="00696FC2">
            <w:pPr>
              <w:keepNext/>
              <w:suppressLineNumbers/>
              <w:suppressAutoHyphens/>
              <w:rPr>
                <w:rFonts w:ascii="Calibri" w:eastAsia="HG Mincho Light J" w:hAnsi="Calibri"/>
                <w:b/>
                <w:color w:val="000000"/>
                <w:szCs w:val="20"/>
                <w:lang w:eastAsia="ja-JP"/>
              </w:rPr>
            </w:pPr>
            <w:r w:rsidRPr="00295492">
              <w:rPr>
                <w:rFonts w:ascii="Calibri" w:eastAsia="HG Mincho Light J" w:hAnsi="Calibri"/>
                <w:b/>
                <w:color w:val="000000"/>
                <w:szCs w:val="20"/>
                <w:lang w:eastAsia="ja-JP"/>
              </w:rPr>
              <w:t>Type Qualified Name</w:t>
            </w:r>
          </w:p>
        </w:tc>
        <w:tc>
          <w:tcPr>
            <w:tcW w:w="3823" w:type="pct"/>
          </w:tcPr>
          <w:p w14:paraId="27FFBA05" w14:textId="77777777" w:rsidR="00144F29" w:rsidRPr="00295492" w:rsidRDefault="00144F29" w:rsidP="00696FC2">
            <w:pPr>
              <w:rPr>
                <w:rFonts w:ascii="Calibri" w:eastAsia="宋体" w:hAnsi="Calibri"/>
                <w:noProof/>
                <w:sz w:val="18"/>
                <w:szCs w:val="20"/>
              </w:rPr>
            </w:pPr>
            <w:r w:rsidRPr="00295492">
              <w:rPr>
                <w:rFonts w:ascii="Calibri" w:eastAsia="宋体" w:hAnsi="Calibri" w:hint="eastAsia"/>
                <w:noProof/>
                <w:sz w:val="18"/>
                <w:szCs w:val="20"/>
              </w:rPr>
              <w:t>tosca</w:t>
            </w:r>
            <w:r w:rsidRPr="00295492">
              <w:rPr>
                <w:rFonts w:ascii="Calibri" w:eastAsia="宋体" w:hAnsi="Calibri"/>
                <w:noProof/>
                <w:sz w:val="18"/>
                <w:szCs w:val="20"/>
              </w:rPr>
              <w:t>:</w:t>
            </w:r>
            <w:r>
              <w:rPr>
                <w:rFonts w:ascii="Calibri" w:eastAsia="宋体" w:hAnsi="Calibri" w:hint="eastAsia"/>
                <w:noProof/>
                <w:sz w:val="18"/>
                <w:szCs w:val="20"/>
              </w:rPr>
              <w:t xml:space="preserve"> VirtualCompute</w:t>
            </w:r>
          </w:p>
        </w:tc>
      </w:tr>
      <w:tr w:rsidR="00144F29" w:rsidRPr="00295492" w14:paraId="57610F56" w14:textId="77777777" w:rsidTr="00696FC2">
        <w:tc>
          <w:tcPr>
            <w:tcW w:w="1177" w:type="pct"/>
            <w:shd w:val="clear" w:color="auto" w:fill="D9D9D9"/>
          </w:tcPr>
          <w:p w14:paraId="6AE2607D" w14:textId="77777777" w:rsidR="00144F29" w:rsidRPr="00295492" w:rsidRDefault="00144F29" w:rsidP="00696FC2">
            <w:pPr>
              <w:keepNext/>
              <w:suppressLineNumbers/>
              <w:suppressAutoHyphens/>
              <w:rPr>
                <w:rFonts w:ascii="Calibri" w:eastAsia="HG Mincho Light J" w:hAnsi="Calibri"/>
                <w:b/>
                <w:color w:val="000000"/>
                <w:szCs w:val="20"/>
                <w:lang w:eastAsia="ja-JP"/>
              </w:rPr>
            </w:pPr>
            <w:r w:rsidRPr="00295492">
              <w:rPr>
                <w:rFonts w:ascii="Calibri" w:eastAsia="HG Mincho Light J" w:hAnsi="Calibri"/>
                <w:b/>
                <w:color w:val="000000"/>
                <w:szCs w:val="20"/>
                <w:lang w:eastAsia="ja-JP"/>
              </w:rPr>
              <w:t>Type URI</w:t>
            </w:r>
          </w:p>
        </w:tc>
        <w:tc>
          <w:tcPr>
            <w:tcW w:w="3823" w:type="pct"/>
          </w:tcPr>
          <w:p w14:paraId="099C9732" w14:textId="77777777" w:rsidR="00144F29" w:rsidRPr="00295492" w:rsidRDefault="00144F29" w:rsidP="00696FC2">
            <w:pPr>
              <w:rPr>
                <w:rFonts w:ascii="Calibri" w:eastAsia="宋体" w:hAnsi="Calibri"/>
                <w:sz w:val="18"/>
                <w:szCs w:val="20"/>
              </w:rPr>
            </w:pPr>
            <w:r w:rsidRPr="00295492">
              <w:rPr>
                <w:rFonts w:ascii="Calibri" w:eastAsia="宋体" w:hAnsi="Calibri" w:hint="eastAsia"/>
                <w:sz w:val="18"/>
                <w:szCs w:val="20"/>
              </w:rPr>
              <w:t>tosca</w:t>
            </w:r>
            <w:r w:rsidRPr="00295492">
              <w:rPr>
                <w:rFonts w:ascii="Calibri" w:eastAsia="宋体" w:hAnsi="Calibri"/>
                <w:sz w:val="18"/>
                <w:szCs w:val="20"/>
              </w:rPr>
              <w:t>.capabilities.</w:t>
            </w:r>
            <w:r w:rsidRPr="00295492">
              <w:rPr>
                <w:rFonts w:ascii="Calibri" w:eastAsia="宋体" w:hAnsi="Calibri" w:hint="eastAsia"/>
                <w:sz w:val="18"/>
                <w:szCs w:val="20"/>
              </w:rPr>
              <w:t>nfv.</w:t>
            </w:r>
            <w:r>
              <w:rPr>
                <w:rFonts w:ascii="Calibri" w:eastAsia="宋体" w:hAnsi="Calibri"/>
                <w:noProof/>
                <w:sz w:val="18"/>
                <w:szCs w:val="20"/>
              </w:rPr>
              <w:t>VirtualCompute</w:t>
            </w:r>
          </w:p>
        </w:tc>
      </w:tr>
      <w:tr w:rsidR="00144F29" w:rsidRPr="00295492" w14:paraId="6ED9E21A" w14:textId="77777777" w:rsidTr="00696FC2">
        <w:tc>
          <w:tcPr>
            <w:tcW w:w="1177" w:type="pct"/>
            <w:shd w:val="clear" w:color="auto" w:fill="D9D9D9"/>
          </w:tcPr>
          <w:p w14:paraId="41963C98" w14:textId="77777777" w:rsidR="00144F29" w:rsidRPr="00295492" w:rsidRDefault="00144F29" w:rsidP="00696FC2">
            <w:pPr>
              <w:keepNext/>
              <w:suppressLineNumbers/>
              <w:suppressAutoHyphens/>
              <w:rPr>
                <w:rFonts w:ascii="Calibri" w:eastAsia="HG Mincho Light J" w:hAnsi="Calibri"/>
                <w:b/>
                <w:color w:val="000000"/>
                <w:szCs w:val="20"/>
                <w:lang w:eastAsia="ja-JP"/>
              </w:rPr>
            </w:pPr>
            <w:r>
              <w:rPr>
                <w:rFonts w:ascii="Calibri" w:eastAsia="HG Mincho Light J" w:hAnsi="Calibri"/>
                <w:b/>
                <w:color w:val="000000"/>
                <w:szCs w:val="20"/>
                <w:lang w:eastAsia="ja-JP"/>
              </w:rPr>
              <w:t>derived from</w:t>
            </w:r>
          </w:p>
        </w:tc>
        <w:tc>
          <w:tcPr>
            <w:tcW w:w="3823" w:type="pct"/>
          </w:tcPr>
          <w:p w14:paraId="3B9F71B4" w14:textId="77777777" w:rsidR="00144F29" w:rsidRPr="00295492" w:rsidRDefault="00144F29" w:rsidP="00696FC2">
            <w:pPr>
              <w:rPr>
                <w:rFonts w:ascii="Calibri" w:eastAsia="宋体" w:hAnsi="Calibri"/>
                <w:sz w:val="18"/>
                <w:szCs w:val="20"/>
              </w:rPr>
            </w:pPr>
            <w:r>
              <w:rPr>
                <w:rFonts w:ascii="Calibri" w:eastAsia="宋体" w:hAnsi="Calibri"/>
                <w:sz w:val="18"/>
                <w:szCs w:val="20"/>
              </w:rPr>
              <w:t>tosca.nodes.Root</w:t>
            </w:r>
          </w:p>
        </w:tc>
      </w:tr>
    </w:tbl>
    <w:p w14:paraId="37C3E5E0" w14:textId="77777777" w:rsidR="00144F29" w:rsidRDefault="00144F29" w:rsidP="00144F29">
      <w:pPr>
        <w:pStyle w:val="4"/>
        <w:rPr>
          <w:b w:val="0"/>
          <w:iCs w:val="0"/>
        </w:rPr>
      </w:pPr>
      <w:r w:rsidRPr="00B207A5">
        <w:t>Properties</w:t>
      </w:r>
    </w:p>
    <w:tbl>
      <w:tblPr>
        <w:tblW w:w="4923"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2192"/>
        <w:gridCol w:w="777"/>
        <w:gridCol w:w="778"/>
        <w:gridCol w:w="1165"/>
        <w:gridCol w:w="3493"/>
      </w:tblGrid>
      <w:tr w:rsidR="00144F29" w:rsidRPr="0035293F" w14:paraId="62088DB5" w14:textId="77777777" w:rsidTr="00696FC2">
        <w:trPr>
          <w:cantSplit/>
          <w:tblHeader/>
        </w:trPr>
        <w:tc>
          <w:tcPr>
            <w:tcW w:w="1304" w:type="pct"/>
            <w:shd w:val="clear" w:color="auto" w:fill="D9D9D9"/>
          </w:tcPr>
          <w:p w14:paraId="71568189" w14:textId="77777777" w:rsidR="00144F29" w:rsidRPr="003512E8" w:rsidRDefault="00144F29" w:rsidP="00696FC2">
            <w:pPr>
              <w:pStyle w:val="TableText-Heading"/>
            </w:pPr>
            <w:r w:rsidRPr="003512E8">
              <w:t>Name</w:t>
            </w:r>
          </w:p>
        </w:tc>
        <w:tc>
          <w:tcPr>
            <w:tcW w:w="462" w:type="pct"/>
            <w:shd w:val="clear" w:color="auto" w:fill="D9D9D9"/>
          </w:tcPr>
          <w:p w14:paraId="1EB469B2" w14:textId="77777777" w:rsidR="00144F29" w:rsidRPr="003512E8" w:rsidRDefault="00144F29" w:rsidP="00696FC2">
            <w:pPr>
              <w:pStyle w:val="TableText-Heading"/>
            </w:pPr>
            <w:r w:rsidRPr="003512E8">
              <w:t>Required</w:t>
            </w:r>
          </w:p>
        </w:tc>
        <w:tc>
          <w:tcPr>
            <w:tcW w:w="463" w:type="pct"/>
            <w:shd w:val="clear" w:color="auto" w:fill="D9D9D9"/>
          </w:tcPr>
          <w:p w14:paraId="0A478E23" w14:textId="77777777" w:rsidR="00144F29" w:rsidRPr="003512E8" w:rsidRDefault="00144F29" w:rsidP="00696FC2">
            <w:pPr>
              <w:pStyle w:val="TableText-Heading"/>
            </w:pPr>
            <w:r w:rsidRPr="003512E8">
              <w:t>Type</w:t>
            </w:r>
          </w:p>
        </w:tc>
        <w:tc>
          <w:tcPr>
            <w:tcW w:w="693" w:type="pct"/>
            <w:shd w:val="clear" w:color="auto" w:fill="D9D9D9"/>
          </w:tcPr>
          <w:p w14:paraId="7624783A" w14:textId="77777777" w:rsidR="00144F29" w:rsidRPr="003512E8" w:rsidRDefault="00144F29" w:rsidP="00696FC2">
            <w:pPr>
              <w:pStyle w:val="TableText-Heading"/>
            </w:pPr>
            <w:r w:rsidRPr="003512E8">
              <w:t>Constraints</w:t>
            </w:r>
          </w:p>
        </w:tc>
        <w:tc>
          <w:tcPr>
            <w:tcW w:w="2078" w:type="pct"/>
            <w:shd w:val="clear" w:color="auto" w:fill="D9D9D9"/>
          </w:tcPr>
          <w:p w14:paraId="70254D04" w14:textId="77777777" w:rsidR="00144F29" w:rsidRPr="003512E8" w:rsidRDefault="00144F29" w:rsidP="00696FC2">
            <w:pPr>
              <w:pStyle w:val="TableText-Heading"/>
            </w:pPr>
            <w:r w:rsidRPr="003512E8">
              <w:t>Description</w:t>
            </w:r>
          </w:p>
        </w:tc>
      </w:tr>
      <w:tr w:rsidR="00144F29" w:rsidRPr="0035293F" w14:paraId="5426935D" w14:textId="77777777" w:rsidTr="00696FC2">
        <w:trPr>
          <w:cantSplit/>
        </w:trPr>
        <w:tc>
          <w:tcPr>
            <w:tcW w:w="1304" w:type="pct"/>
            <w:shd w:val="clear" w:color="auto" w:fill="FFFFFF"/>
          </w:tcPr>
          <w:p w14:paraId="7D31514F" w14:textId="77777777" w:rsidR="00144F29" w:rsidRPr="002957F1" w:rsidRDefault="00144F29" w:rsidP="00696FC2">
            <w:pPr>
              <w:pStyle w:val="TableText"/>
              <w:rPr>
                <w:noProof/>
                <w:szCs w:val="20"/>
                <w:lang w:eastAsia="en-US"/>
              </w:rPr>
            </w:pPr>
            <w:r>
              <w:rPr>
                <w:noProof/>
                <w:szCs w:val="20"/>
                <w:lang w:eastAsia="en-US"/>
              </w:rPr>
              <w:t>request_additional_capabilities</w:t>
            </w:r>
          </w:p>
        </w:tc>
        <w:tc>
          <w:tcPr>
            <w:tcW w:w="462" w:type="pct"/>
            <w:shd w:val="clear" w:color="auto" w:fill="FFFFFF"/>
          </w:tcPr>
          <w:p w14:paraId="68094DDD" w14:textId="77777777" w:rsidR="00144F29" w:rsidRPr="00833B2B" w:rsidRDefault="00144F29" w:rsidP="00696FC2">
            <w:pPr>
              <w:pStyle w:val="TableText"/>
              <w:rPr>
                <w:szCs w:val="20"/>
                <w:lang w:eastAsia="en-US"/>
              </w:rPr>
            </w:pPr>
            <w:r>
              <w:rPr>
                <w:szCs w:val="20"/>
                <w:lang w:eastAsia="en-US"/>
              </w:rPr>
              <w:t>No</w:t>
            </w:r>
          </w:p>
        </w:tc>
        <w:tc>
          <w:tcPr>
            <w:tcW w:w="463" w:type="pct"/>
            <w:shd w:val="clear" w:color="auto" w:fill="FFFFFF"/>
          </w:tcPr>
          <w:p w14:paraId="47FD1564" w14:textId="77777777" w:rsidR="00144F29" w:rsidRPr="002957F1" w:rsidRDefault="00144F29" w:rsidP="00696FC2">
            <w:pPr>
              <w:pStyle w:val="TableText"/>
              <w:rPr>
                <w:szCs w:val="20"/>
                <w:lang w:eastAsia="en-US"/>
              </w:rPr>
            </w:pPr>
            <w:r w:rsidRPr="00B207A5">
              <w:rPr>
                <w:szCs w:val="20"/>
                <w:lang w:eastAsia="en-US"/>
              </w:rPr>
              <w:t>tosca.datatypes.nfv.RequestedAdditionalCapability</w:t>
            </w:r>
          </w:p>
        </w:tc>
        <w:tc>
          <w:tcPr>
            <w:tcW w:w="693" w:type="pct"/>
            <w:shd w:val="clear" w:color="auto" w:fill="FFFFFF"/>
          </w:tcPr>
          <w:p w14:paraId="532A6BB4" w14:textId="77777777" w:rsidR="00144F29" w:rsidRPr="002957F1" w:rsidRDefault="00144F29" w:rsidP="00696FC2">
            <w:pPr>
              <w:pStyle w:val="TableText"/>
              <w:rPr>
                <w:rFonts w:cs="Calibri"/>
                <w:szCs w:val="20"/>
                <w:lang w:eastAsia="en-US"/>
              </w:rPr>
            </w:pPr>
          </w:p>
        </w:tc>
        <w:tc>
          <w:tcPr>
            <w:tcW w:w="2078" w:type="pct"/>
            <w:shd w:val="clear" w:color="auto" w:fill="FFFFFF"/>
          </w:tcPr>
          <w:p w14:paraId="1D72B215" w14:textId="77777777" w:rsidR="00144F29" w:rsidRPr="002957F1" w:rsidRDefault="00144F29" w:rsidP="00696FC2">
            <w:pPr>
              <w:pStyle w:val="TableText"/>
              <w:rPr>
                <w:rFonts w:cs="Calibri"/>
                <w:szCs w:val="20"/>
                <w:lang w:eastAsia="en-US"/>
              </w:rPr>
            </w:pPr>
            <w:r>
              <w:rPr>
                <w:rFonts w:cs="Calibri"/>
                <w:szCs w:val="20"/>
                <w:lang w:eastAsia="en-US"/>
              </w:rPr>
              <w:t>Describes additional capability for a particular VDU.</w:t>
            </w:r>
          </w:p>
        </w:tc>
      </w:tr>
      <w:tr w:rsidR="00144F29" w:rsidRPr="0035293F" w14:paraId="23B9A767" w14:textId="77777777" w:rsidTr="00696FC2">
        <w:trPr>
          <w:cantSplit/>
        </w:trPr>
        <w:tc>
          <w:tcPr>
            <w:tcW w:w="1304" w:type="pct"/>
            <w:shd w:val="clear" w:color="auto" w:fill="FFFFFF"/>
          </w:tcPr>
          <w:p w14:paraId="66F0386A" w14:textId="77777777" w:rsidR="00144F29" w:rsidRDefault="00144F29" w:rsidP="00696FC2">
            <w:pPr>
              <w:pStyle w:val="TableText"/>
              <w:rPr>
                <w:noProof/>
                <w:szCs w:val="20"/>
                <w:lang w:eastAsia="en-US"/>
              </w:rPr>
            </w:pPr>
            <w:r>
              <w:rPr>
                <w:noProof/>
                <w:szCs w:val="20"/>
                <w:lang w:eastAsia="en-US"/>
              </w:rPr>
              <w:t>virtual_memory</w:t>
            </w:r>
          </w:p>
        </w:tc>
        <w:tc>
          <w:tcPr>
            <w:tcW w:w="462" w:type="pct"/>
            <w:shd w:val="clear" w:color="auto" w:fill="FFFFFF"/>
          </w:tcPr>
          <w:p w14:paraId="28B12E59" w14:textId="77777777" w:rsidR="00144F29" w:rsidRDefault="00144F29" w:rsidP="00696FC2">
            <w:pPr>
              <w:pStyle w:val="TableText"/>
              <w:rPr>
                <w:szCs w:val="20"/>
                <w:lang w:eastAsia="en-US"/>
              </w:rPr>
            </w:pPr>
            <w:r>
              <w:rPr>
                <w:szCs w:val="20"/>
                <w:lang w:eastAsia="en-US"/>
              </w:rPr>
              <w:t>yes</w:t>
            </w:r>
          </w:p>
        </w:tc>
        <w:tc>
          <w:tcPr>
            <w:tcW w:w="463" w:type="pct"/>
            <w:shd w:val="clear" w:color="auto" w:fill="FFFFFF"/>
          </w:tcPr>
          <w:p w14:paraId="304BDF21" w14:textId="77777777" w:rsidR="00144F29" w:rsidRPr="000C20A8" w:rsidRDefault="00144F29" w:rsidP="00696FC2">
            <w:pPr>
              <w:pStyle w:val="TableText"/>
              <w:rPr>
                <w:szCs w:val="20"/>
                <w:highlight w:val="yellow"/>
                <w:lang w:eastAsia="en-US"/>
              </w:rPr>
            </w:pPr>
            <w:r w:rsidRPr="00B207A5">
              <w:rPr>
                <w:szCs w:val="20"/>
                <w:lang w:eastAsia="en-US"/>
              </w:rPr>
              <w:t>tosca.datatypes.nfv.VirtualMemory</w:t>
            </w:r>
          </w:p>
        </w:tc>
        <w:tc>
          <w:tcPr>
            <w:tcW w:w="693" w:type="pct"/>
            <w:shd w:val="clear" w:color="auto" w:fill="FFFFFF"/>
          </w:tcPr>
          <w:p w14:paraId="69BBC3D0" w14:textId="77777777" w:rsidR="00144F29" w:rsidRDefault="00144F29" w:rsidP="00696FC2">
            <w:pPr>
              <w:pStyle w:val="TableText"/>
              <w:rPr>
                <w:rFonts w:cs="Calibri"/>
                <w:szCs w:val="20"/>
                <w:lang w:eastAsia="en-US"/>
              </w:rPr>
            </w:pPr>
          </w:p>
        </w:tc>
        <w:tc>
          <w:tcPr>
            <w:tcW w:w="2078" w:type="pct"/>
            <w:shd w:val="clear" w:color="auto" w:fill="FFFFFF"/>
          </w:tcPr>
          <w:p w14:paraId="6353DFB2" w14:textId="77777777" w:rsidR="00144F29" w:rsidRPr="003303C0" w:rsidRDefault="00144F29" w:rsidP="00696FC2">
            <w:pPr>
              <w:pStyle w:val="TableText"/>
              <w:rPr>
                <w:rFonts w:cs="Arial"/>
                <w:lang w:eastAsia="de-DE"/>
              </w:rPr>
            </w:pPr>
            <w:r>
              <w:rPr>
                <w:rFonts w:cs="Arial"/>
                <w:lang w:eastAsia="de-DE"/>
              </w:rPr>
              <w:t>Describes virtual memory of the virtualized compute</w:t>
            </w:r>
          </w:p>
        </w:tc>
      </w:tr>
      <w:tr w:rsidR="00144F29" w:rsidRPr="0035293F" w14:paraId="7A06CEEF" w14:textId="77777777" w:rsidTr="00696FC2">
        <w:trPr>
          <w:cantSplit/>
        </w:trPr>
        <w:tc>
          <w:tcPr>
            <w:tcW w:w="1304" w:type="pct"/>
            <w:shd w:val="clear" w:color="auto" w:fill="FFFFFF"/>
          </w:tcPr>
          <w:p w14:paraId="2457D7F0" w14:textId="77777777" w:rsidR="00144F29" w:rsidRDefault="00144F29" w:rsidP="00696FC2">
            <w:pPr>
              <w:pStyle w:val="TableText"/>
              <w:rPr>
                <w:noProof/>
                <w:szCs w:val="20"/>
                <w:lang w:eastAsia="en-US"/>
              </w:rPr>
            </w:pPr>
            <w:r>
              <w:rPr>
                <w:noProof/>
                <w:szCs w:val="20"/>
                <w:lang w:eastAsia="en-US"/>
              </w:rPr>
              <w:t>virtual_cpu</w:t>
            </w:r>
          </w:p>
        </w:tc>
        <w:tc>
          <w:tcPr>
            <w:tcW w:w="462" w:type="pct"/>
            <w:shd w:val="clear" w:color="auto" w:fill="FFFFFF"/>
          </w:tcPr>
          <w:p w14:paraId="5903CA88" w14:textId="77777777" w:rsidR="00144F29" w:rsidRDefault="00144F29" w:rsidP="00696FC2">
            <w:pPr>
              <w:pStyle w:val="TableText"/>
              <w:rPr>
                <w:szCs w:val="20"/>
                <w:lang w:eastAsia="en-US"/>
              </w:rPr>
            </w:pPr>
            <w:r>
              <w:rPr>
                <w:szCs w:val="20"/>
                <w:lang w:eastAsia="en-US"/>
              </w:rPr>
              <w:t>yes</w:t>
            </w:r>
          </w:p>
        </w:tc>
        <w:tc>
          <w:tcPr>
            <w:tcW w:w="463" w:type="pct"/>
            <w:shd w:val="clear" w:color="auto" w:fill="FFFFFF"/>
          </w:tcPr>
          <w:p w14:paraId="017DB407" w14:textId="77777777" w:rsidR="00144F29" w:rsidRPr="000C20A8" w:rsidRDefault="00144F29" w:rsidP="00696FC2">
            <w:pPr>
              <w:pStyle w:val="TableText"/>
              <w:rPr>
                <w:szCs w:val="20"/>
                <w:highlight w:val="yellow"/>
                <w:lang w:eastAsia="en-US"/>
              </w:rPr>
            </w:pPr>
            <w:r w:rsidRPr="00B207A5">
              <w:rPr>
                <w:szCs w:val="20"/>
                <w:lang w:eastAsia="en-US"/>
              </w:rPr>
              <w:t>tosca.datatypes.nfv.VirtualCpu</w:t>
            </w:r>
          </w:p>
        </w:tc>
        <w:tc>
          <w:tcPr>
            <w:tcW w:w="693" w:type="pct"/>
            <w:shd w:val="clear" w:color="auto" w:fill="FFFFFF"/>
          </w:tcPr>
          <w:p w14:paraId="4E70243E" w14:textId="77777777" w:rsidR="00144F29" w:rsidRDefault="00144F29" w:rsidP="00696FC2">
            <w:pPr>
              <w:pStyle w:val="TableText"/>
              <w:rPr>
                <w:rFonts w:cs="Calibri"/>
                <w:szCs w:val="20"/>
                <w:lang w:eastAsia="en-US"/>
              </w:rPr>
            </w:pPr>
          </w:p>
        </w:tc>
        <w:tc>
          <w:tcPr>
            <w:tcW w:w="2078" w:type="pct"/>
            <w:shd w:val="clear" w:color="auto" w:fill="FFFFFF"/>
          </w:tcPr>
          <w:p w14:paraId="3F2B451A" w14:textId="77777777" w:rsidR="00144F29" w:rsidRDefault="00144F29" w:rsidP="00696FC2">
            <w:pPr>
              <w:pStyle w:val="TableText"/>
              <w:rPr>
                <w:rFonts w:cs="Arial"/>
                <w:lang w:eastAsia="de-DE"/>
              </w:rPr>
            </w:pPr>
            <w:r>
              <w:rPr>
                <w:rFonts w:cs="Arial"/>
                <w:lang w:eastAsia="de-DE"/>
              </w:rPr>
              <w:t>Describes virtual CPU(s) of the virtualized compute.</w:t>
            </w:r>
          </w:p>
        </w:tc>
      </w:tr>
      <w:tr w:rsidR="00144F29" w:rsidRPr="0035293F" w14:paraId="5D7C7CCC" w14:textId="77777777" w:rsidTr="00696FC2">
        <w:trPr>
          <w:cantSplit/>
        </w:trPr>
        <w:tc>
          <w:tcPr>
            <w:tcW w:w="1304" w:type="pct"/>
            <w:shd w:val="clear" w:color="auto" w:fill="FFFFFF"/>
          </w:tcPr>
          <w:p w14:paraId="723D9484" w14:textId="77777777" w:rsidR="00144F29" w:rsidRDefault="00144F29" w:rsidP="00696FC2">
            <w:pPr>
              <w:pStyle w:val="TableText"/>
              <w:rPr>
                <w:noProof/>
                <w:szCs w:val="20"/>
                <w:lang w:eastAsia="en-US"/>
              </w:rPr>
            </w:pPr>
          </w:p>
        </w:tc>
        <w:tc>
          <w:tcPr>
            <w:tcW w:w="462" w:type="pct"/>
            <w:shd w:val="clear" w:color="auto" w:fill="FFFFFF"/>
          </w:tcPr>
          <w:p w14:paraId="3F778929" w14:textId="77777777" w:rsidR="00144F29" w:rsidRDefault="00144F29" w:rsidP="00696FC2">
            <w:pPr>
              <w:pStyle w:val="TableText"/>
              <w:rPr>
                <w:szCs w:val="20"/>
                <w:lang w:eastAsia="en-US"/>
              </w:rPr>
            </w:pPr>
          </w:p>
        </w:tc>
        <w:tc>
          <w:tcPr>
            <w:tcW w:w="463" w:type="pct"/>
            <w:shd w:val="clear" w:color="auto" w:fill="FFFFFF"/>
          </w:tcPr>
          <w:p w14:paraId="67D5B173" w14:textId="77777777" w:rsidR="00144F29" w:rsidRPr="0027183F" w:rsidRDefault="00144F29" w:rsidP="00696FC2">
            <w:pPr>
              <w:pStyle w:val="TableText"/>
              <w:rPr>
                <w:szCs w:val="20"/>
              </w:rPr>
            </w:pPr>
          </w:p>
        </w:tc>
        <w:tc>
          <w:tcPr>
            <w:tcW w:w="693" w:type="pct"/>
            <w:shd w:val="clear" w:color="auto" w:fill="FFFFFF"/>
          </w:tcPr>
          <w:p w14:paraId="0C057487" w14:textId="77777777" w:rsidR="00144F29" w:rsidRDefault="00144F29" w:rsidP="00696FC2">
            <w:pPr>
              <w:pStyle w:val="TableText"/>
              <w:rPr>
                <w:rFonts w:cs="Calibri"/>
                <w:szCs w:val="20"/>
                <w:lang w:eastAsia="en-US"/>
              </w:rPr>
            </w:pPr>
          </w:p>
        </w:tc>
        <w:tc>
          <w:tcPr>
            <w:tcW w:w="2078" w:type="pct"/>
            <w:shd w:val="clear" w:color="auto" w:fill="FFFFFF"/>
          </w:tcPr>
          <w:p w14:paraId="48541A29" w14:textId="77777777" w:rsidR="00144F29" w:rsidRDefault="00144F29" w:rsidP="00696FC2">
            <w:pPr>
              <w:pStyle w:val="TableText"/>
              <w:rPr>
                <w:rFonts w:cs="Arial"/>
                <w:lang w:eastAsia="de-DE"/>
              </w:rPr>
            </w:pPr>
          </w:p>
        </w:tc>
      </w:tr>
      <w:tr w:rsidR="00144F29" w:rsidRPr="0035293F" w14:paraId="324BA379" w14:textId="77777777" w:rsidTr="00696FC2">
        <w:trPr>
          <w:cantSplit/>
        </w:trPr>
        <w:tc>
          <w:tcPr>
            <w:tcW w:w="1304" w:type="pct"/>
            <w:shd w:val="clear" w:color="auto" w:fill="FFFFFF"/>
          </w:tcPr>
          <w:p w14:paraId="0BCC7927" w14:textId="77777777" w:rsidR="00144F29" w:rsidRDefault="00144F29" w:rsidP="00696FC2">
            <w:pPr>
              <w:pStyle w:val="TableText"/>
              <w:rPr>
                <w:rFonts w:ascii="宋体" w:hAnsi="宋体"/>
                <w:noProof/>
                <w:szCs w:val="20"/>
              </w:rPr>
            </w:pPr>
            <w:r>
              <w:rPr>
                <w:rFonts w:ascii="宋体" w:hAnsi="宋体" w:hint="eastAsia"/>
                <w:noProof/>
                <w:szCs w:val="20"/>
              </w:rPr>
              <w:t>name</w:t>
            </w:r>
          </w:p>
        </w:tc>
        <w:tc>
          <w:tcPr>
            <w:tcW w:w="462" w:type="pct"/>
            <w:shd w:val="clear" w:color="auto" w:fill="FFFFFF"/>
          </w:tcPr>
          <w:p w14:paraId="3E5074E1" w14:textId="77777777" w:rsidR="00144F29" w:rsidRDefault="00144F29" w:rsidP="00696FC2">
            <w:pPr>
              <w:pStyle w:val="TableText"/>
              <w:rPr>
                <w:rFonts w:ascii="宋体" w:hAnsi="宋体"/>
                <w:szCs w:val="20"/>
              </w:rPr>
            </w:pPr>
            <w:r>
              <w:rPr>
                <w:rFonts w:ascii="宋体" w:hAnsi="宋体" w:hint="eastAsia"/>
                <w:szCs w:val="20"/>
              </w:rPr>
              <w:t>yes</w:t>
            </w:r>
          </w:p>
        </w:tc>
        <w:tc>
          <w:tcPr>
            <w:tcW w:w="463" w:type="pct"/>
            <w:shd w:val="clear" w:color="auto" w:fill="FFFFFF"/>
          </w:tcPr>
          <w:p w14:paraId="2FA0BFEB" w14:textId="77777777" w:rsidR="00144F29" w:rsidRPr="00B207A5" w:rsidRDefault="00144F29" w:rsidP="00696FC2">
            <w:pPr>
              <w:pStyle w:val="TableText"/>
              <w:rPr>
                <w:szCs w:val="20"/>
                <w:lang w:eastAsia="en-US"/>
              </w:rPr>
            </w:pPr>
          </w:p>
        </w:tc>
        <w:tc>
          <w:tcPr>
            <w:tcW w:w="693" w:type="pct"/>
            <w:shd w:val="clear" w:color="auto" w:fill="FFFFFF"/>
          </w:tcPr>
          <w:p w14:paraId="44EF6E97" w14:textId="77777777" w:rsidR="00144F29" w:rsidRDefault="00144F29" w:rsidP="00696FC2">
            <w:pPr>
              <w:pStyle w:val="TableText"/>
              <w:rPr>
                <w:rFonts w:cs="Calibri"/>
                <w:szCs w:val="20"/>
                <w:lang w:eastAsia="en-US"/>
              </w:rPr>
            </w:pPr>
          </w:p>
        </w:tc>
        <w:tc>
          <w:tcPr>
            <w:tcW w:w="2078" w:type="pct"/>
            <w:shd w:val="clear" w:color="auto" w:fill="FFFFFF"/>
          </w:tcPr>
          <w:p w14:paraId="307276FD" w14:textId="77777777" w:rsidR="00144F29" w:rsidRDefault="00144F29" w:rsidP="00696FC2">
            <w:pPr>
              <w:pStyle w:val="TableText"/>
              <w:rPr>
                <w:rFonts w:cs="Arial"/>
                <w:lang w:eastAsia="de-DE"/>
              </w:rPr>
            </w:pPr>
          </w:p>
        </w:tc>
      </w:tr>
    </w:tbl>
    <w:p w14:paraId="1ACB3173" w14:textId="77777777" w:rsidR="00144F29" w:rsidRPr="00B207A5" w:rsidRDefault="00144F29" w:rsidP="00144F29"/>
    <w:p w14:paraId="0034D01D" w14:textId="77777777" w:rsidR="00144F29" w:rsidRPr="00B207A5" w:rsidRDefault="00144F29" w:rsidP="00144F29">
      <w:pPr>
        <w:pStyle w:val="4"/>
        <w:rPr>
          <w:b w:val="0"/>
          <w:iCs w:val="0"/>
        </w:rPr>
      </w:pPr>
      <w:r>
        <w:t>Definition</w:t>
      </w:r>
    </w:p>
    <w:tbl>
      <w:tblPr>
        <w:tblW w:w="0" w:type="auto"/>
        <w:tblInd w:w="144" w:type="dxa"/>
        <w:shd w:val="clear" w:color="auto" w:fill="D9D9D9"/>
        <w:tblCellMar>
          <w:top w:w="58" w:type="dxa"/>
          <w:left w:w="115" w:type="dxa"/>
          <w:bottom w:w="86" w:type="dxa"/>
          <w:right w:w="115" w:type="dxa"/>
        </w:tblCellMar>
        <w:tblLook w:val="04A0" w:firstRow="1" w:lastRow="0" w:firstColumn="1" w:lastColumn="0" w:noHBand="0" w:noVBand="1"/>
      </w:tblPr>
      <w:tblGrid>
        <w:gridCol w:w="8392"/>
      </w:tblGrid>
      <w:tr w:rsidR="00144F29" w:rsidRPr="00295492" w14:paraId="57E56355" w14:textId="77777777" w:rsidTr="00696FC2">
        <w:tc>
          <w:tcPr>
            <w:tcW w:w="9216" w:type="dxa"/>
            <w:shd w:val="clear" w:color="auto" w:fill="D9D9D9"/>
          </w:tcPr>
          <w:p w14:paraId="05209905" w14:textId="77777777" w:rsidR="00144F29" w:rsidRPr="00B207A5" w:rsidRDefault="00144F29" w:rsidP="00696FC2">
            <w:pPr>
              <w:rPr>
                <w:rFonts w:ascii="Consolas" w:eastAsia="宋体" w:hAnsi="Consolas" w:cs="Consolas"/>
                <w:szCs w:val="20"/>
              </w:rPr>
            </w:pPr>
            <w:r w:rsidRPr="00B207A5">
              <w:rPr>
                <w:rFonts w:ascii="Consolas" w:eastAsia="宋体" w:hAnsi="Consolas" w:cs="Consolas"/>
                <w:szCs w:val="20"/>
              </w:rPr>
              <w:t>tosca.capabilities.nfv.VirtualCompute:</w:t>
            </w:r>
          </w:p>
          <w:p w14:paraId="4E9AF5F0" w14:textId="77777777" w:rsidR="00144F29" w:rsidRPr="00B207A5" w:rsidRDefault="00144F29" w:rsidP="00696FC2">
            <w:pPr>
              <w:rPr>
                <w:rFonts w:ascii="Consolas" w:eastAsia="宋体" w:hAnsi="Consolas" w:cs="Consolas"/>
                <w:szCs w:val="20"/>
              </w:rPr>
            </w:pPr>
            <w:r w:rsidRPr="00B207A5">
              <w:rPr>
                <w:rFonts w:ascii="Consolas" w:eastAsia="宋体" w:hAnsi="Consolas" w:cs="Consolas"/>
                <w:szCs w:val="20"/>
              </w:rPr>
              <w:t xml:space="preserve">  derived_from: tosca.capabilities.Root</w:t>
            </w:r>
          </w:p>
          <w:p w14:paraId="29D9C4FA" w14:textId="77777777" w:rsidR="00144F29" w:rsidRPr="00B207A5" w:rsidRDefault="00144F29" w:rsidP="00696FC2">
            <w:pPr>
              <w:rPr>
                <w:rFonts w:ascii="Consolas" w:eastAsia="宋体" w:hAnsi="Consolas" w:cs="Consolas"/>
                <w:szCs w:val="20"/>
              </w:rPr>
            </w:pPr>
            <w:r w:rsidRPr="00B207A5">
              <w:rPr>
                <w:rFonts w:ascii="Consolas" w:eastAsia="宋体" w:hAnsi="Consolas" w:cs="Consolas"/>
                <w:szCs w:val="20"/>
              </w:rPr>
              <w:lastRenderedPageBreak/>
              <w:t xml:space="preserve">  properties:</w:t>
            </w:r>
          </w:p>
          <w:p w14:paraId="226674C7" w14:textId="77777777" w:rsidR="00144F29" w:rsidRPr="00B207A5" w:rsidRDefault="00144F29" w:rsidP="00696FC2">
            <w:pPr>
              <w:rPr>
                <w:rFonts w:ascii="Consolas" w:eastAsia="宋体" w:hAnsi="Consolas" w:cs="Consolas"/>
                <w:szCs w:val="20"/>
              </w:rPr>
            </w:pPr>
            <w:r w:rsidRPr="00B207A5">
              <w:rPr>
                <w:rFonts w:ascii="Consolas" w:eastAsia="宋体" w:hAnsi="Consolas" w:cs="Consolas"/>
                <w:szCs w:val="20"/>
              </w:rPr>
              <w:t xml:space="preserve">    requested_additional_capabilities:</w:t>
            </w:r>
          </w:p>
          <w:p w14:paraId="4F9AB47C" w14:textId="77777777" w:rsidR="00144F29" w:rsidRPr="00B207A5" w:rsidRDefault="00144F29" w:rsidP="00696FC2">
            <w:pPr>
              <w:rPr>
                <w:rFonts w:ascii="Consolas" w:eastAsia="宋体" w:hAnsi="Consolas" w:cs="Consolas"/>
                <w:szCs w:val="20"/>
              </w:rPr>
            </w:pPr>
            <w:r w:rsidRPr="00B207A5">
              <w:rPr>
                <w:rFonts w:ascii="Consolas" w:eastAsia="宋体" w:hAnsi="Consolas" w:cs="Consolas"/>
                <w:szCs w:val="20"/>
              </w:rPr>
              <w:t xml:space="preserve">      type: map</w:t>
            </w:r>
          </w:p>
          <w:p w14:paraId="7D0AC9BE" w14:textId="77777777" w:rsidR="00144F29" w:rsidRPr="00B207A5" w:rsidRDefault="00144F29" w:rsidP="00696FC2">
            <w:pPr>
              <w:rPr>
                <w:rFonts w:ascii="Consolas" w:eastAsia="宋体" w:hAnsi="Consolas" w:cs="Consolas"/>
                <w:szCs w:val="20"/>
              </w:rPr>
            </w:pPr>
            <w:r w:rsidRPr="00B207A5">
              <w:rPr>
                <w:rFonts w:ascii="Consolas" w:eastAsia="宋体" w:hAnsi="Consolas" w:cs="Consolas"/>
                <w:szCs w:val="20"/>
              </w:rPr>
              <w:t xml:space="preserve">      entry_schema:</w:t>
            </w:r>
          </w:p>
          <w:p w14:paraId="21EA6FEB" w14:textId="77777777" w:rsidR="00144F29" w:rsidRPr="00B207A5" w:rsidRDefault="00144F29" w:rsidP="00696FC2">
            <w:pPr>
              <w:rPr>
                <w:rFonts w:ascii="Consolas" w:eastAsia="宋体" w:hAnsi="Consolas" w:cs="Consolas"/>
                <w:szCs w:val="20"/>
              </w:rPr>
            </w:pPr>
            <w:r w:rsidRPr="00B207A5">
              <w:rPr>
                <w:rFonts w:ascii="Consolas" w:eastAsia="宋体" w:hAnsi="Consolas" w:cs="Consolas"/>
                <w:szCs w:val="20"/>
              </w:rPr>
              <w:t xml:space="preserve">         type: tosca.datatypes.nfv.RequestedAdditionalCapability</w:t>
            </w:r>
          </w:p>
          <w:p w14:paraId="39D44172" w14:textId="77777777" w:rsidR="00144F29" w:rsidRPr="00B207A5" w:rsidRDefault="00144F29" w:rsidP="00696FC2">
            <w:pPr>
              <w:rPr>
                <w:rFonts w:ascii="Consolas" w:eastAsia="宋体" w:hAnsi="Consolas" w:cs="Consolas"/>
                <w:szCs w:val="20"/>
              </w:rPr>
            </w:pPr>
            <w:r w:rsidRPr="00B207A5">
              <w:rPr>
                <w:rFonts w:ascii="Consolas" w:eastAsia="宋体" w:hAnsi="Consolas" w:cs="Consolas"/>
                <w:szCs w:val="20"/>
              </w:rPr>
              <w:t xml:space="preserve">      required: false</w:t>
            </w:r>
          </w:p>
          <w:p w14:paraId="1EDF794C" w14:textId="77777777" w:rsidR="00144F29" w:rsidRPr="00B207A5" w:rsidRDefault="00144F29" w:rsidP="00696FC2">
            <w:pPr>
              <w:rPr>
                <w:rFonts w:ascii="Consolas" w:eastAsia="宋体" w:hAnsi="Consolas" w:cs="Consolas"/>
                <w:szCs w:val="20"/>
              </w:rPr>
            </w:pPr>
            <w:r w:rsidRPr="00B207A5">
              <w:rPr>
                <w:rFonts w:ascii="Consolas" w:eastAsia="宋体" w:hAnsi="Consolas" w:cs="Consolas"/>
                <w:szCs w:val="20"/>
              </w:rPr>
              <w:t xml:space="preserve">    virtual_memory:</w:t>
            </w:r>
          </w:p>
          <w:p w14:paraId="7E3D2C00" w14:textId="77777777" w:rsidR="00144F29" w:rsidRPr="00B207A5" w:rsidRDefault="00144F29" w:rsidP="00696FC2">
            <w:pPr>
              <w:rPr>
                <w:rFonts w:ascii="Consolas" w:eastAsia="宋体" w:hAnsi="Consolas" w:cs="Consolas"/>
                <w:szCs w:val="20"/>
              </w:rPr>
            </w:pPr>
            <w:r w:rsidRPr="00B207A5">
              <w:rPr>
                <w:rFonts w:ascii="Consolas" w:eastAsia="宋体" w:hAnsi="Consolas" w:cs="Consolas"/>
                <w:szCs w:val="20"/>
              </w:rPr>
              <w:t xml:space="preserve">      type: tosca.datatypes.nfv.VirtualMemory</w:t>
            </w:r>
          </w:p>
          <w:p w14:paraId="0BCE0293" w14:textId="77777777" w:rsidR="00144F29" w:rsidRPr="00B207A5" w:rsidRDefault="00144F29" w:rsidP="00696FC2">
            <w:pPr>
              <w:rPr>
                <w:rFonts w:ascii="Consolas" w:eastAsia="宋体" w:hAnsi="Consolas" w:cs="Consolas"/>
                <w:szCs w:val="20"/>
              </w:rPr>
            </w:pPr>
            <w:r w:rsidRPr="00B207A5">
              <w:rPr>
                <w:rFonts w:ascii="Consolas" w:eastAsia="宋体" w:hAnsi="Consolas" w:cs="Consolas"/>
                <w:szCs w:val="20"/>
              </w:rPr>
              <w:t xml:space="preserve">      required: true</w:t>
            </w:r>
          </w:p>
          <w:p w14:paraId="79457D91" w14:textId="77777777" w:rsidR="00144F29" w:rsidRPr="00B207A5" w:rsidRDefault="00144F29" w:rsidP="00696FC2">
            <w:pPr>
              <w:rPr>
                <w:rFonts w:ascii="Consolas" w:eastAsia="宋体" w:hAnsi="Consolas" w:cs="Consolas"/>
                <w:szCs w:val="20"/>
              </w:rPr>
            </w:pPr>
            <w:r w:rsidRPr="00B207A5">
              <w:rPr>
                <w:rFonts w:ascii="Consolas" w:eastAsia="宋体" w:hAnsi="Consolas" w:cs="Consolas"/>
                <w:szCs w:val="20"/>
              </w:rPr>
              <w:t xml:space="preserve">    virtual_cpu:</w:t>
            </w:r>
          </w:p>
          <w:p w14:paraId="79EF1E68" w14:textId="77777777" w:rsidR="00144F29" w:rsidRPr="00B207A5" w:rsidRDefault="00144F29" w:rsidP="00696FC2">
            <w:pPr>
              <w:rPr>
                <w:rFonts w:ascii="Consolas" w:eastAsia="宋体" w:hAnsi="Consolas" w:cs="Consolas"/>
                <w:szCs w:val="20"/>
              </w:rPr>
            </w:pPr>
            <w:r w:rsidRPr="00B207A5">
              <w:rPr>
                <w:rFonts w:ascii="Consolas" w:eastAsia="宋体" w:hAnsi="Consolas" w:cs="Consolas"/>
                <w:szCs w:val="20"/>
              </w:rPr>
              <w:t xml:space="preserve">      type: tosca.datatypes.nfv.VirtualCpu</w:t>
            </w:r>
          </w:p>
          <w:p w14:paraId="656E6A00" w14:textId="77777777" w:rsidR="00144F29" w:rsidRPr="00295492" w:rsidRDefault="00144F29" w:rsidP="00696FC2">
            <w:pPr>
              <w:rPr>
                <w:rFonts w:ascii="Consolas" w:eastAsia="宋体" w:hAnsi="Consolas" w:cs="Consolas"/>
                <w:szCs w:val="20"/>
              </w:rPr>
            </w:pPr>
            <w:r w:rsidRPr="00B207A5">
              <w:rPr>
                <w:rFonts w:ascii="Consolas" w:eastAsia="宋体" w:hAnsi="Consolas" w:cs="Consolas"/>
                <w:szCs w:val="20"/>
              </w:rPr>
              <w:t xml:space="preserve">      required: true</w:t>
            </w:r>
          </w:p>
        </w:tc>
      </w:tr>
    </w:tbl>
    <w:p w14:paraId="16208BD9" w14:textId="77777777" w:rsidR="00144F29" w:rsidRDefault="00144F29" w:rsidP="00144F29"/>
    <w:p w14:paraId="79A1C0BF" w14:textId="77777777" w:rsidR="00ED1D16" w:rsidRDefault="00ED1D16" w:rsidP="00ED1D16"/>
    <w:p w14:paraId="4D6C5313" w14:textId="77777777" w:rsidR="00144F29" w:rsidRDefault="00144F29" w:rsidP="00144F29">
      <w:pPr>
        <w:pStyle w:val="3"/>
        <w:numPr>
          <w:ilvl w:val="2"/>
          <w:numId w:val="0"/>
        </w:numPr>
        <w:ind w:left="720" w:hanging="720"/>
        <w:rPr>
          <w:lang w:eastAsia="zh-CN"/>
        </w:rPr>
      </w:pPr>
      <w:bookmarkStart w:id="52" w:name="_Toc472410047"/>
      <w:bookmarkStart w:id="53" w:name="_Toc480879547"/>
      <w:r>
        <w:rPr>
          <w:rFonts w:hint="eastAsia"/>
          <w:lang w:eastAsia="zh-CN"/>
        </w:rPr>
        <w:t>tosca.nodes.nfv.VDU</w:t>
      </w:r>
      <w:bookmarkEnd w:id="52"/>
      <w:r w:rsidRPr="00B83D72">
        <w:t>.Compute</w:t>
      </w:r>
      <w:bookmarkEnd w:id="53"/>
    </w:p>
    <w:p w14:paraId="4FBBEB20" w14:textId="77777777" w:rsidR="00144F29" w:rsidRPr="00AD7ECD" w:rsidRDefault="00144F29" w:rsidP="00144F29">
      <w:pPr>
        <w:rPr>
          <w:rStyle w:val="Refterm"/>
        </w:rPr>
      </w:pPr>
      <w:r w:rsidRPr="000239E6">
        <w:rPr>
          <w:rFonts w:eastAsia="Times New Roman" w:hint="eastAsia"/>
        </w:rPr>
        <w:t xml:space="preserve">The NFV </w:t>
      </w:r>
      <w:r>
        <w:rPr>
          <w:rFonts w:eastAsia="Times New Roman"/>
        </w:rPr>
        <w:t>Virtualization Deployment Unit (VDU)</w:t>
      </w:r>
      <w:r w:rsidRPr="000239E6">
        <w:rPr>
          <w:rFonts w:eastAsia="Times New Roman" w:hint="eastAsia"/>
        </w:rPr>
        <w:t xml:space="preserve"> </w:t>
      </w:r>
      <w:r>
        <w:rPr>
          <w:rFonts w:eastAsia="Times New Roman"/>
        </w:rPr>
        <w:t xml:space="preserve">compute </w:t>
      </w:r>
      <w:r w:rsidRPr="000239E6">
        <w:rPr>
          <w:rFonts w:eastAsia="Times New Roman" w:hint="eastAsia"/>
        </w:rPr>
        <w:t xml:space="preserve">node type represents a </w:t>
      </w:r>
      <w:r>
        <w:rPr>
          <w:rFonts w:eastAsia="Times New Roman"/>
        </w:rPr>
        <w:t>VDU</w:t>
      </w:r>
      <w:r w:rsidRPr="000239E6">
        <w:rPr>
          <w:rFonts w:eastAsia="Times New Roman" w:hint="eastAsia"/>
        </w:rPr>
        <w:t xml:space="preserve"> entity</w:t>
      </w:r>
      <w:r>
        <w:rPr>
          <w:rFonts w:eastAsia="Times New Roman"/>
        </w:rPr>
        <w:t xml:space="preserve"> which it describes the deployment and operational behavior of a VNF component (VNFC), </w:t>
      </w:r>
      <w:r w:rsidRPr="000239E6">
        <w:rPr>
          <w:rFonts w:eastAsia="Times New Roman" w:hint="eastAsia"/>
        </w:rPr>
        <w:t xml:space="preserve">as defined by </w:t>
      </w:r>
      <w:r w:rsidRPr="0016316E">
        <w:rPr>
          <w:rFonts w:cs="Arial"/>
          <w:b/>
          <w:szCs w:val="20"/>
        </w:rPr>
        <w:t>[ETSI NFV IFA011]</w:t>
      </w:r>
      <w:r>
        <w:rPr>
          <w:rFonts w:eastAsia="Times New Roman"/>
          <w:b/>
        </w:rPr>
        <w:t>.</w:t>
      </w:r>
    </w:p>
    <w:tbl>
      <w:tblPr>
        <w:tblW w:w="4500"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0A0" w:firstRow="1" w:lastRow="0" w:firstColumn="1" w:lastColumn="0" w:noHBand="0" w:noVBand="0"/>
      </w:tblPr>
      <w:tblGrid>
        <w:gridCol w:w="1808"/>
        <w:gridCol w:w="5874"/>
      </w:tblGrid>
      <w:tr w:rsidR="00144F29" w:rsidRPr="00181CC6" w14:paraId="03B79B6F" w14:textId="77777777" w:rsidTr="00696FC2">
        <w:tc>
          <w:tcPr>
            <w:tcW w:w="1177" w:type="pct"/>
            <w:shd w:val="clear" w:color="auto" w:fill="D9D9D9"/>
          </w:tcPr>
          <w:p w14:paraId="773801B0" w14:textId="77777777" w:rsidR="00144F29" w:rsidRPr="003512E8" w:rsidRDefault="00144F29" w:rsidP="00696FC2">
            <w:pPr>
              <w:pStyle w:val="TableText-Heading"/>
            </w:pPr>
            <w:r w:rsidRPr="003512E8">
              <w:t>Shorthand Name</w:t>
            </w:r>
          </w:p>
        </w:tc>
        <w:tc>
          <w:tcPr>
            <w:tcW w:w="3823" w:type="pct"/>
          </w:tcPr>
          <w:p w14:paraId="3AA5BFB0" w14:textId="77777777" w:rsidR="00144F29" w:rsidRPr="00750FC3" w:rsidRDefault="00144F29" w:rsidP="00696FC2">
            <w:pPr>
              <w:pStyle w:val="TableText"/>
              <w:rPr>
                <w:szCs w:val="20"/>
              </w:rPr>
            </w:pPr>
            <w:r>
              <w:rPr>
                <w:szCs w:val="20"/>
                <w:lang w:eastAsia="en-US"/>
              </w:rPr>
              <w:t>V</w:t>
            </w:r>
            <w:r>
              <w:rPr>
                <w:rFonts w:hint="eastAsia"/>
                <w:szCs w:val="20"/>
                <w:lang w:eastAsia="en-US"/>
              </w:rPr>
              <w:t>DU</w:t>
            </w:r>
            <w:r>
              <w:rPr>
                <w:rFonts w:hint="eastAsia"/>
                <w:szCs w:val="20"/>
              </w:rPr>
              <w:t>.Compute</w:t>
            </w:r>
          </w:p>
        </w:tc>
      </w:tr>
      <w:tr w:rsidR="00144F29" w:rsidRPr="00181CC6" w14:paraId="2BE61FD7" w14:textId="77777777" w:rsidTr="00696FC2">
        <w:tc>
          <w:tcPr>
            <w:tcW w:w="1177" w:type="pct"/>
            <w:shd w:val="clear" w:color="auto" w:fill="D9D9D9"/>
          </w:tcPr>
          <w:p w14:paraId="35D2924B" w14:textId="77777777" w:rsidR="00144F29" w:rsidRPr="003512E8" w:rsidRDefault="00144F29" w:rsidP="00696FC2">
            <w:pPr>
              <w:pStyle w:val="TableText-Heading"/>
            </w:pPr>
            <w:r w:rsidRPr="003512E8">
              <w:t>Type Qualified Name</w:t>
            </w:r>
          </w:p>
        </w:tc>
        <w:tc>
          <w:tcPr>
            <w:tcW w:w="3823" w:type="pct"/>
          </w:tcPr>
          <w:p w14:paraId="6A431E16" w14:textId="77777777" w:rsidR="00144F29" w:rsidRPr="00750FC3" w:rsidRDefault="00144F29" w:rsidP="00696FC2">
            <w:pPr>
              <w:pStyle w:val="TableText"/>
              <w:rPr>
                <w:szCs w:val="20"/>
              </w:rPr>
            </w:pPr>
            <w:r w:rsidRPr="00181CC6">
              <w:rPr>
                <w:szCs w:val="20"/>
                <w:lang w:eastAsia="en-US"/>
              </w:rPr>
              <w:t>tosca:</w:t>
            </w:r>
            <w:r>
              <w:rPr>
                <w:rFonts w:hint="eastAsia"/>
                <w:szCs w:val="20"/>
                <w:lang w:eastAsia="en-US"/>
              </w:rPr>
              <w:t>VDU</w:t>
            </w:r>
            <w:r>
              <w:rPr>
                <w:rFonts w:hint="eastAsia"/>
                <w:szCs w:val="20"/>
              </w:rPr>
              <w:t>.Compute</w:t>
            </w:r>
          </w:p>
        </w:tc>
      </w:tr>
      <w:tr w:rsidR="00144F29" w:rsidRPr="00181CC6" w14:paraId="181084E7" w14:textId="77777777" w:rsidTr="00696FC2">
        <w:tc>
          <w:tcPr>
            <w:tcW w:w="1177" w:type="pct"/>
            <w:shd w:val="clear" w:color="auto" w:fill="D9D9D9"/>
          </w:tcPr>
          <w:p w14:paraId="36603986" w14:textId="77777777" w:rsidR="00144F29" w:rsidRPr="003512E8" w:rsidRDefault="00144F29" w:rsidP="00696FC2">
            <w:pPr>
              <w:pStyle w:val="TableText-Heading"/>
            </w:pPr>
            <w:r w:rsidRPr="003512E8">
              <w:t>Type URI</w:t>
            </w:r>
          </w:p>
        </w:tc>
        <w:tc>
          <w:tcPr>
            <w:tcW w:w="3823" w:type="pct"/>
          </w:tcPr>
          <w:p w14:paraId="248B88EC" w14:textId="77777777" w:rsidR="00144F29" w:rsidRPr="00750FC3" w:rsidRDefault="00144F29" w:rsidP="00696FC2">
            <w:pPr>
              <w:pStyle w:val="TableText"/>
              <w:rPr>
                <w:szCs w:val="20"/>
              </w:rPr>
            </w:pPr>
            <w:r w:rsidRPr="00181CC6">
              <w:rPr>
                <w:szCs w:val="20"/>
                <w:lang w:eastAsia="en-US"/>
              </w:rPr>
              <w:t>tosca.nodes.</w:t>
            </w:r>
            <w:r>
              <w:rPr>
                <w:rFonts w:hint="eastAsia"/>
                <w:szCs w:val="20"/>
                <w:lang w:eastAsia="en-US"/>
              </w:rPr>
              <w:t>nfv.VDU</w:t>
            </w:r>
            <w:r>
              <w:rPr>
                <w:rFonts w:hint="eastAsia"/>
                <w:szCs w:val="20"/>
              </w:rPr>
              <w:t>.Compute</w:t>
            </w:r>
          </w:p>
        </w:tc>
      </w:tr>
      <w:tr w:rsidR="00144F29" w:rsidRPr="00181CC6" w14:paraId="1F34A94A" w14:textId="77777777" w:rsidTr="00696FC2">
        <w:tc>
          <w:tcPr>
            <w:tcW w:w="1177" w:type="pct"/>
            <w:shd w:val="clear" w:color="auto" w:fill="D9D9D9"/>
          </w:tcPr>
          <w:p w14:paraId="4CC74A1D" w14:textId="77777777" w:rsidR="00144F29" w:rsidRPr="003512E8" w:rsidRDefault="00144F29" w:rsidP="00696FC2">
            <w:pPr>
              <w:pStyle w:val="TableText-Heading"/>
            </w:pPr>
            <w:r>
              <w:t>derived_from</w:t>
            </w:r>
          </w:p>
        </w:tc>
        <w:tc>
          <w:tcPr>
            <w:tcW w:w="3823" w:type="pct"/>
          </w:tcPr>
          <w:p w14:paraId="14731D38" w14:textId="77777777" w:rsidR="00144F29" w:rsidRPr="00181CC6" w:rsidRDefault="00144F29" w:rsidP="00696FC2">
            <w:pPr>
              <w:pStyle w:val="TableText"/>
              <w:rPr>
                <w:szCs w:val="20"/>
                <w:lang w:eastAsia="en-US"/>
              </w:rPr>
            </w:pPr>
            <w:r>
              <w:rPr>
                <w:rFonts w:eastAsia="Times New Roman"/>
                <w:szCs w:val="20"/>
              </w:rPr>
              <w:t>tosca.nodes.Compute</w:t>
            </w:r>
          </w:p>
        </w:tc>
      </w:tr>
    </w:tbl>
    <w:p w14:paraId="424F3B59" w14:textId="77777777" w:rsidR="00144F29" w:rsidRDefault="00144F29" w:rsidP="00144F29">
      <w:pPr>
        <w:pStyle w:val="4"/>
        <w:numPr>
          <w:ilvl w:val="3"/>
          <w:numId w:val="0"/>
        </w:numPr>
        <w:ind w:left="864" w:hanging="864"/>
        <w:rPr>
          <w:lang w:eastAsia="zh-CN"/>
        </w:rPr>
      </w:pPr>
      <w:r>
        <w:rPr>
          <w:lang w:eastAsia="zh-CN"/>
        </w:rPr>
        <w:t>Properties</w:t>
      </w:r>
    </w:p>
    <w:tbl>
      <w:tblPr>
        <w:tblW w:w="4923"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2192"/>
        <w:gridCol w:w="777"/>
        <w:gridCol w:w="778"/>
        <w:gridCol w:w="1165"/>
        <w:gridCol w:w="3493"/>
      </w:tblGrid>
      <w:tr w:rsidR="00144F29" w:rsidRPr="0035293F" w14:paraId="5719D138" w14:textId="77777777" w:rsidTr="00696FC2">
        <w:trPr>
          <w:cantSplit/>
          <w:tblHeader/>
        </w:trPr>
        <w:tc>
          <w:tcPr>
            <w:tcW w:w="1304" w:type="pct"/>
            <w:shd w:val="clear" w:color="auto" w:fill="D9D9D9"/>
          </w:tcPr>
          <w:p w14:paraId="74A49966" w14:textId="77777777" w:rsidR="00144F29" w:rsidRPr="003512E8" w:rsidRDefault="00144F29" w:rsidP="00696FC2">
            <w:pPr>
              <w:pStyle w:val="TableText-Heading"/>
            </w:pPr>
            <w:r w:rsidRPr="003512E8">
              <w:t>Name</w:t>
            </w:r>
          </w:p>
        </w:tc>
        <w:tc>
          <w:tcPr>
            <w:tcW w:w="462" w:type="pct"/>
            <w:shd w:val="clear" w:color="auto" w:fill="D9D9D9"/>
          </w:tcPr>
          <w:p w14:paraId="699DD69D" w14:textId="77777777" w:rsidR="00144F29" w:rsidRPr="003512E8" w:rsidRDefault="00144F29" w:rsidP="00696FC2">
            <w:pPr>
              <w:pStyle w:val="TableText-Heading"/>
            </w:pPr>
            <w:r w:rsidRPr="003512E8">
              <w:t>Required</w:t>
            </w:r>
          </w:p>
        </w:tc>
        <w:tc>
          <w:tcPr>
            <w:tcW w:w="463" w:type="pct"/>
            <w:shd w:val="clear" w:color="auto" w:fill="D9D9D9"/>
          </w:tcPr>
          <w:p w14:paraId="673F28EA" w14:textId="77777777" w:rsidR="00144F29" w:rsidRPr="003512E8" w:rsidRDefault="00144F29" w:rsidP="00696FC2">
            <w:pPr>
              <w:pStyle w:val="TableText-Heading"/>
            </w:pPr>
            <w:r w:rsidRPr="003512E8">
              <w:t>Type</w:t>
            </w:r>
          </w:p>
        </w:tc>
        <w:tc>
          <w:tcPr>
            <w:tcW w:w="693" w:type="pct"/>
            <w:shd w:val="clear" w:color="auto" w:fill="D9D9D9"/>
          </w:tcPr>
          <w:p w14:paraId="7D1177B7" w14:textId="77777777" w:rsidR="00144F29" w:rsidRPr="003512E8" w:rsidRDefault="00144F29" w:rsidP="00696FC2">
            <w:pPr>
              <w:pStyle w:val="TableText-Heading"/>
            </w:pPr>
            <w:r w:rsidRPr="003512E8">
              <w:t>Constraints</w:t>
            </w:r>
          </w:p>
        </w:tc>
        <w:tc>
          <w:tcPr>
            <w:tcW w:w="2078" w:type="pct"/>
            <w:shd w:val="clear" w:color="auto" w:fill="D9D9D9"/>
          </w:tcPr>
          <w:p w14:paraId="222A981A" w14:textId="77777777" w:rsidR="00144F29" w:rsidRPr="003512E8" w:rsidRDefault="00144F29" w:rsidP="00696FC2">
            <w:pPr>
              <w:pStyle w:val="TableText-Heading"/>
            </w:pPr>
            <w:r w:rsidRPr="003512E8">
              <w:t>Description</w:t>
            </w:r>
          </w:p>
        </w:tc>
      </w:tr>
      <w:tr w:rsidR="00144F29" w:rsidRPr="0035293F" w14:paraId="2E073010" w14:textId="77777777" w:rsidTr="00696FC2">
        <w:trPr>
          <w:cantSplit/>
        </w:trPr>
        <w:tc>
          <w:tcPr>
            <w:tcW w:w="1304" w:type="pct"/>
            <w:shd w:val="clear" w:color="auto" w:fill="FFFFFF"/>
          </w:tcPr>
          <w:p w14:paraId="147C3EE4" w14:textId="77777777" w:rsidR="00144F29" w:rsidRDefault="00144F29" w:rsidP="00696FC2">
            <w:pPr>
              <w:pStyle w:val="TableText"/>
              <w:rPr>
                <w:noProof/>
                <w:szCs w:val="20"/>
                <w:lang w:eastAsia="en-US"/>
              </w:rPr>
            </w:pPr>
            <w:r>
              <w:rPr>
                <w:noProof/>
                <w:szCs w:val="20"/>
                <w:lang w:eastAsia="en-US"/>
              </w:rPr>
              <w:t>name</w:t>
            </w:r>
          </w:p>
        </w:tc>
        <w:tc>
          <w:tcPr>
            <w:tcW w:w="462" w:type="pct"/>
            <w:shd w:val="clear" w:color="auto" w:fill="FFFFFF"/>
          </w:tcPr>
          <w:p w14:paraId="7D8579BB" w14:textId="77777777" w:rsidR="00144F29" w:rsidRDefault="00144F29" w:rsidP="00696FC2">
            <w:pPr>
              <w:pStyle w:val="TableText"/>
              <w:rPr>
                <w:szCs w:val="20"/>
                <w:lang w:eastAsia="en-US"/>
              </w:rPr>
            </w:pPr>
            <w:r>
              <w:rPr>
                <w:szCs w:val="20"/>
                <w:lang w:eastAsia="en-US"/>
              </w:rPr>
              <w:t>yes</w:t>
            </w:r>
          </w:p>
        </w:tc>
        <w:tc>
          <w:tcPr>
            <w:tcW w:w="463" w:type="pct"/>
            <w:shd w:val="clear" w:color="auto" w:fill="FFFFFF"/>
          </w:tcPr>
          <w:p w14:paraId="049BF106" w14:textId="77777777" w:rsidR="00144F29" w:rsidRDefault="00144F29" w:rsidP="00696FC2">
            <w:pPr>
              <w:pStyle w:val="TableText"/>
              <w:rPr>
                <w:szCs w:val="20"/>
                <w:lang w:eastAsia="en-US"/>
              </w:rPr>
            </w:pPr>
            <w:r>
              <w:rPr>
                <w:szCs w:val="20"/>
                <w:lang w:eastAsia="en-US"/>
              </w:rPr>
              <w:t>string</w:t>
            </w:r>
          </w:p>
        </w:tc>
        <w:tc>
          <w:tcPr>
            <w:tcW w:w="693" w:type="pct"/>
            <w:shd w:val="clear" w:color="auto" w:fill="FFFFFF"/>
          </w:tcPr>
          <w:p w14:paraId="6D7A30D8" w14:textId="77777777" w:rsidR="00144F29" w:rsidRPr="002957F1" w:rsidRDefault="00144F29" w:rsidP="00696FC2">
            <w:pPr>
              <w:pStyle w:val="TableText"/>
              <w:rPr>
                <w:rFonts w:cs="Calibri"/>
                <w:szCs w:val="20"/>
                <w:lang w:eastAsia="en-US"/>
              </w:rPr>
            </w:pPr>
          </w:p>
        </w:tc>
        <w:tc>
          <w:tcPr>
            <w:tcW w:w="2078" w:type="pct"/>
            <w:shd w:val="clear" w:color="auto" w:fill="FFFFFF"/>
          </w:tcPr>
          <w:p w14:paraId="03B0BB1E" w14:textId="77777777" w:rsidR="00144F29" w:rsidRDefault="00144F29" w:rsidP="00696FC2">
            <w:pPr>
              <w:pStyle w:val="TableText"/>
              <w:rPr>
                <w:rFonts w:cs="Calibri"/>
                <w:szCs w:val="20"/>
                <w:lang w:eastAsia="en-US"/>
              </w:rPr>
            </w:pPr>
            <w:r>
              <w:rPr>
                <w:rFonts w:cs="Calibri"/>
                <w:szCs w:val="20"/>
                <w:lang w:eastAsia="en-US"/>
              </w:rPr>
              <w:t>Human readable name of the Vdu</w:t>
            </w:r>
          </w:p>
        </w:tc>
      </w:tr>
      <w:tr w:rsidR="00144F29" w:rsidRPr="0035293F" w14:paraId="086668E6" w14:textId="77777777" w:rsidTr="00696FC2">
        <w:trPr>
          <w:cantSplit/>
        </w:trPr>
        <w:tc>
          <w:tcPr>
            <w:tcW w:w="1304" w:type="pct"/>
            <w:shd w:val="clear" w:color="auto" w:fill="FFFFFF"/>
          </w:tcPr>
          <w:p w14:paraId="64CB9832" w14:textId="77777777" w:rsidR="00144F29" w:rsidRPr="002957F1" w:rsidRDefault="00144F29" w:rsidP="00696FC2">
            <w:pPr>
              <w:pStyle w:val="TableText"/>
              <w:rPr>
                <w:noProof/>
                <w:szCs w:val="20"/>
                <w:lang w:eastAsia="en-US"/>
              </w:rPr>
            </w:pPr>
            <w:r>
              <w:rPr>
                <w:noProof/>
                <w:szCs w:val="20"/>
                <w:lang w:eastAsia="en-US"/>
              </w:rPr>
              <w:t>description</w:t>
            </w:r>
          </w:p>
        </w:tc>
        <w:tc>
          <w:tcPr>
            <w:tcW w:w="462" w:type="pct"/>
            <w:shd w:val="clear" w:color="auto" w:fill="FFFFFF"/>
          </w:tcPr>
          <w:p w14:paraId="719AB3D1" w14:textId="77777777" w:rsidR="00144F29" w:rsidRPr="00833B2B" w:rsidRDefault="00144F29" w:rsidP="00696FC2">
            <w:pPr>
              <w:pStyle w:val="TableText"/>
              <w:rPr>
                <w:szCs w:val="20"/>
                <w:lang w:eastAsia="en-US"/>
              </w:rPr>
            </w:pPr>
            <w:r>
              <w:rPr>
                <w:szCs w:val="20"/>
                <w:lang w:eastAsia="en-US"/>
              </w:rPr>
              <w:t>yes</w:t>
            </w:r>
          </w:p>
        </w:tc>
        <w:tc>
          <w:tcPr>
            <w:tcW w:w="463" w:type="pct"/>
            <w:shd w:val="clear" w:color="auto" w:fill="FFFFFF"/>
          </w:tcPr>
          <w:p w14:paraId="56F14A37" w14:textId="77777777" w:rsidR="00144F29" w:rsidRPr="002957F1" w:rsidRDefault="00144F29" w:rsidP="00696FC2">
            <w:pPr>
              <w:pStyle w:val="TableText"/>
              <w:rPr>
                <w:szCs w:val="20"/>
                <w:lang w:eastAsia="en-US"/>
              </w:rPr>
            </w:pPr>
            <w:r>
              <w:rPr>
                <w:szCs w:val="20"/>
                <w:lang w:eastAsia="en-US"/>
              </w:rPr>
              <w:t>string</w:t>
            </w:r>
          </w:p>
        </w:tc>
        <w:tc>
          <w:tcPr>
            <w:tcW w:w="693" w:type="pct"/>
            <w:shd w:val="clear" w:color="auto" w:fill="FFFFFF"/>
          </w:tcPr>
          <w:p w14:paraId="01B91266" w14:textId="77777777" w:rsidR="00144F29" w:rsidRPr="002957F1" w:rsidRDefault="00144F29" w:rsidP="00696FC2">
            <w:pPr>
              <w:pStyle w:val="TableText"/>
              <w:rPr>
                <w:rFonts w:cs="Calibri"/>
                <w:szCs w:val="20"/>
                <w:lang w:eastAsia="en-US"/>
              </w:rPr>
            </w:pPr>
          </w:p>
        </w:tc>
        <w:tc>
          <w:tcPr>
            <w:tcW w:w="2078" w:type="pct"/>
            <w:shd w:val="clear" w:color="auto" w:fill="FFFFFF"/>
          </w:tcPr>
          <w:p w14:paraId="3403948B" w14:textId="77777777" w:rsidR="00144F29" w:rsidRPr="002957F1" w:rsidRDefault="00144F29" w:rsidP="00696FC2">
            <w:pPr>
              <w:pStyle w:val="TableText"/>
              <w:rPr>
                <w:rFonts w:cs="Calibri"/>
                <w:szCs w:val="20"/>
                <w:lang w:eastAsia="en-US"/>
              </w:rPr>
            </w:pPr>
            <w:r>
              <w:rPr>
                <w:rFonts w:cs="Calibri"/>
                <w:szCs w:val="20"/>
                <w:lang w:eastAsia="en-US"/>
              </w:rPr>
              <w:t>Human readable description of the Vdu</w:t>
            </w:r>
          </w:p>
        </w:tc>
      </w:tr>
      <w:tr w:rsidR="00144F29" w:rsidRPr="0035293F" w14:paraId="4530EB44" w14:textId="77777777" w:rsidTr="00696FC2">
        <w:trPr>
          <w:cantSplit/>
        </w:trPr>
        <w:tc>
          <w:tcPr>
            <w:tcW w:w="1304" w:type="pct"/>
            <w:shd w:val="clear" w:color="auto" w:fill="FFFFFF"/>
          </w:tcPr>
          <w:p w14:paraId="5BD30636" w14:textId="77777777" w:rsidR="00144F29" w:rsidRDefault="00144F29" w:rsidP="00696FC2">
            <w:pPr>
              <w:pStyle w:val="TableText"/>
              <w:rPr>
                <w:noProof/>
                <w:szCs w:val="20"/>
                <w:lang w:eastAsia="en-US"/>
              </w:rPr>
            </w:pPr>
            <w:r>
              <w:rPr>
                <w:noProof/>
                <w:szCs w:val="20"/>
                <w:lang w:eastAsia="en-US"/>
              </w:rPr>
              <w:t>boot_order</w:t>
            </w:r>
          </w:p>
        </w:tc>
        <w:tc>
          <w:tcPr>
            <w:tcW w:w="462" w:type="pct"/>
            <w:shd w:val="clear" w:color="auto" w:fill="FFFFFF"/>
          </w:tcPr>
          <w:p w14:paraId="49A22A78" w14:textId="77777777" w:rsidR="00144F29" w:rsidRDefault="00144F29" w:rsidP="00696FC2">
            <w:pPr>
              <w:pStyle w:val="TableText"/>
              <w:rPr>
                <w:szCs w:val="20"/>
                <w:lang w:eastAsia="en-US"/>
              </w:rPr>
            </w:pPr>
            <w:r>
              <w:rPr>
                <w:szCs w:val="20"/>
                <w:lang w:eastAsia="en-US"/>
              </w:rPr>
              <w:t>no</w:t>
            </w:r>
          </w:p>
        </w:tc>
        <w:tc>
          <w:tcPr>
            <w:tcW w:w="463" w:type="pct"/>
            <w:shd w:val="clear" w:color="auto" w:fill="FFFFFF"/>
          </w:tcPr>
          <w:p w14:paraId="6D442A2A" w14:textId="77777777" w:rsidR="00144F29" w:rsidRPr="00A72455" w:rsidRDefault="00144F29" w:rsidP="00696FC2">
            <w:pPr>
              <w:pStyle w:val="TableText"/>
              <w:rPr>
                <w:szCs w:val="20"/>
                <w:highlight w:val="yellow"/>
                <w:lang w:eastAsia="en-US"/>
              </w:rPr>
            </w:pPr>
            <w:r w:rsidRPr="0008748B">
              <w:rPr>
                <w:szCs w:val="20"/>
                <w:lang w:eastAsia="en-US"/>
              </w:rPr>
              <w:t>l</w:t>
            </w:r>
            <w:r w:rsidRPr="00F25EE1">
              <w:rPr>
                <w:szCs w:val="20"/>
                <w:lang w:eastAsia="en-US"/>
              </w:rPr>
              <w:t>ist</w:t>
            </w:r>
            <w:r>
              <w:rPr>
                <w:szCs w:val="20"/>
                <w:lang w:eastAsia="en-US"/>
              </w:rPr>
              <w:t xml:space="preserve"> of string</w:t>
            </w:r>
          </w:p>
        </w:tc>
        <w:tc>
          <w:tcPr>
            <w:tcW w:w="693" w:type="pct"/>
            <w:shd w:val="clear" w:color="auto" w:fill="FFFFFF"/>
          </w:tcPr>
          <w:p w14:paraId="6B126EAA" w14:textId="77777777" w:rsidR="00144F29" w:rsidRDefault="00144F29" w:rsidP="00696FC2">
            <w:pPr>
              <w:pStyle w:val="TableText"/>
              <w:rPr>
                <w:rFonts w:cs="Calibri"/>
                <w:szCs w:val="20"/>
                <w:lang w:eastAsia="en-US"/>
              </w:rPr>
            </w:pPr>
          </w:p>
        </w:tc>
        <w:tc>
          <w:tcPr>
            <w:tcW w:w="2078" w:type="pct"/>
            <w:shd w:val="clear" w:color="auto" w:fill="FFFFFF"/>
          </w:tcPr>
          <w:p w14:paraId="3D2C4EB1" w14:textId="77777777" w:rsidR="00144F29" w:rsidRDefault="00144F29" w:rsidP="00696FC2">
            <w:pPr>
              <w:pStyle w:val="TableText"/>
              <w:rPr>
                <w:rFonts w:cs="Arial"/>
                <w:lang w:eastAsia="de-DE"/>
              </w:rPr>
            </w:pPr>
            <w:r w:rsidRPr="00E969B5">
              <w:rPr>
                <w:rFonts w:cs="Arial"/>
                <w:lang w:eastAsia="de-DE"/>
              </w:rPr>
              <w:t xml:space="preserve">The key indicates the boot index (lowest index defines highest boot priority). The Value references a descriptor from which a valid boot device is created e.g. VirtualStorageDescriptor from which a VirtualStorage instance is created. </w:t>
            </w:r>
          </w:p>
          <w:p w14:paraId="67D3BB88" w14:textId="77777777" w:rsidR="00144F29" w:rsidRDefault="00144F29" w:rsidP="00696FC2">
            <w:pPr>
              <w:pStyle w:val="TableText"/>
              <w:rPr>
                <w:rFonts w:cs="Arial"/>
                <w:lang w:eastAsia="de-DE"/>
              </w:rPr>
            </w:pPr>
          </w:p>
          <w:p w14:paraId="40CE4B70" w14:textId="77777777" w:rsidR="00144F29" w:rsidRPr="003303C0" w:rsidRDefault="00144F29" w:rsidP="00696FC2">
            <w:pPr>
              <w:pStyle w:val="TableText"/>
              <w:rPr>
                <w:rFonts w:cs="Arial"/>
                <w:lang w:eastAsia="de-DE"/>
              </w:rPr>
            </w:pPr>
            <w:r w:rsidRPr="00FD607A">
              <w:rPr>
                <w:rFonts w:cs="Arial"/>
                <w:lang w:eastAsia="de-DE"/>
              </w:rPr>
              <w:t>If no boot order is defined the default boot order defined in the VIM or NFVI shall be used</w:t>
            </w:r>
            <w:r>
              <w:rPr>
                <w:rFonts w:cs="Arial"/>
                <w:lang w:eastAsia="de-DE"/>
              </w:rPr>
              <w:t>.</w:t>
            </w:r>
          </w:p>
        </w:tc>
      </w:tr>
      <w:tr w:rsidR="00144F29" w:rsidRPr="0035293F" w14:paraId="03BD40AA" w14:textId="77777777" w:rsidTr="00696FC2">
        <w:trPr>
          <w:cantSplit/>
        </w:trPr>
        <w:tc>
          <w:tcPr>
            <w:tcW w:w="1304" w:type="pct"/>
            <w:shd w:val="clear" w:color="auto" w:fill="FFFFFF"/>
          </w:tcPr>
          <w:p w14:paraId="00BE78E8" w14:textId="77777777" w:rsidR="00144F29" w:rsidRDefault="00144F29" w:rsidP="00696FC2">
            <w:pPr>
              <w:pStyle w:val="TableText"/>
              <w:rPr>
                <w:noProof/>
                <w:szCs w:val="20"/>
                <w:lang w:eastAsia="en-US"/>
              </w:rPr>
            </w:pPr>
            <w:r>
              <w:rPr>
                <w:noProof/>
                <w:szCs w:val="20"/>
                <w:lang w:eastAsia="en-US"/>
              </w:rPr>
              <w:lastRenderedPageBreak/>
              <w:t>nfvi_constraints</w:t>
            </w:r>
          </w:p>
        </w:tc>
        <w:tc>
          <w:tcPr>
            <w:tcW w:w="462" w:type="pct"/>
            <w:shd w:val="clear" w:color="auto" w:fill="FFFFFF"/>
          </w:tcPr>
          <w:p w14:paraId="263110A8" w14:textId="77777777" w:rsidR="00144F29" w:rsidRDefault="00144F29" w:rsidP="00696FC2">
            <w:pPr>
              <w:pStyle w:val="TableText"/>
              <w:rPr>
                <w:szCs w:val="20"/>
                <w:lang w:eastAsia="en-US"/>
              </w:rPr>
            </w:pPr>
            <w:r>
              <w:rPr>
                <w:szCs w:val="20"/>
                <w:lang w:eastAsia="en-US"/>
              </w:rPr>
              <w:t>no</w:t>
            </w:r>
          </w:p>
        </w:tc>
        <w:tc>
          <w:tcPr>
            <w:tcW w:w="463" w:type="pct"/>
            <w:shd w:val="clear" w:color="auto" w:fill="FFFFFF"/>
          </w:tcPr>
          <w:p w14:paraId="4358D599" w14:textId="77777777" w:rsidR="00144F29" w:rsidRPr="00A72455" w:rsidRDefault="00144F29" w:rsidP="00696FC2">
            <w:pPr>
              <w:pStyle w:val="TableText"/>
              <w:rPr>
                <w:szCs w:val="20"/>
                <w:highlight w:val="yellow"/>
                <w:lang w:eastAsia="en-US"/>
              </w:rPr>
            </w:pPr>
            <w:r w:rsidRPr="00F25EE1">
              <w:rPr>
                <w:szCs w:val="20"/>
                <w:lang w:eastAsia="en-US"/>
              </w:rPr>
              <w:t>list of string</w:t>
            </w:r>
          </w:p>
        </w:tc>
        <w:tc>
          <w:tcPr>
            <w:tcW w:w="693" w:type="pct"/>
            <w:shd w:val="clear" w:color="auto" w:fill="FFFFFF"/>
          </w:tcPr>
          <w:p w14:paraId="42072862" w14:textId="77777777" w:rsidR="00144F29" w:rsidRDefault="00144F29" w:rsidP="00696FC2">
            <w:pPr>
              <w:pStyle w:val="TableText"/>
              <w:rPr>
                <w:rFonts w:cs="Calibri"/>
                <w:szCs w:val="20"/>
                <w:lang w:eastAsia="en-US"/>
              </w:rPr>
            </w:pPr>
          </w:p>
        </w:tc>
        <w:tc>
          <w:tcPr>
            <w:tcW w:w="2078" w:type="pct"/>
            <w:shd w:val="clear" w:color="auto" w:fill="FFFFFF"/>
          </w:tcPr>
          <w:p w14:paraId="27A51903" w14:textId="77777777" w:rsidR="00144F29" w:rsidRDefault="00144F29" w:rsidP="00696FC2">
            <w:pPr>
              <w:pStyle w:val="TableText"/>
              <w:rPr>
                <w:rFonts w:cs="Arial"/>
                <w:lang w:eastAsia="de-DE"/>
              </w:rPr>
            </w:pPr>
            <w:r w:rsidRPr="00FD607A">
              <w:rPr>
                <w:rFonts w:cs="Arial"/>
                <w:lang w:eastAsia="de-DE"/>
              </w:rPr>
              <w:t>Describes constraints on the NFVI for the VNFC instance(s) created from this Vdu. For example, aspects of a secure hosting environment for the VNFC instance that involve additional en</w:t>
            </w:r>
            <w:r>
              <w:rPr>
                <w:rFonts w:cs="Arial"/>
                <w:lang w:eastAsia="de-DE"/>
              </w:rPr>
              <w:t>tities or processes. More software images can be attached to the virtualization container using virtual_storage.</w:t>
            </w:r>
          </w:p>
        </w:tc>
      </w:tr>
      <w:tr w:rsidR="00144F29" w:rsidRPr="0035293F" w14:paraId="798BB3E8" w14:textId="77777777" w:rsidTr="00696FC2">
        <w:trPr>
          <w:cantSplit/>
        </w:trPr>
        <w:tc>
          <w:tcPr>
            <w:tcW w:w="1304" w:type="pct"/>
            <w:shd w:val="clear" w:color="auto" w:fill="FFFFFF"/>
          </w:tcPr>
          <w:p w14:paraId="0E66728F" w14:textId="77777777" w:rsidR="00144F29" w:rsidRDefault="00144F29" w:rsidP="00696FC2">
            <w:pPr>
              <w:pStyle w:val="TableText"/>
              <w:rPr>
                <w:noProof/>
                <w:szCs w:val="20"/>
                <w:lang w:eastAsia="en-US"/>
              </w:rPr>
            </w:pPr>
            <w:r>
              <w:rPr>
                <w:noProof/>
                <w:szCs w:val="20"/>
                <w:lang w:eastAsia="en-US"/>
              </w:rPr>
              <w:t>configurable_properties</w:t>
            </w:r>
          </w:p>
        </w:tc>
        <w:tc>
          <w:tcPr>
            <w:tcW w:w="462" w:type="pct"/>
            <w:shd w:val="clear" w:color="auto" w:fill="FFFFFF"/>
          </w:tcPr>
          <w:p w14:paraId="0B457F4A" w14:textId="77777777" w:rsidR="00144F29" w:rsidRDefault="00144F29" w:rsidP="00696FC2">
            <w:pPr>
              <w:pStyle w:val="TableText"/>
              <w:rPr>
                <w:szCs w:val="20"/>
                <w:lang w:eastAsia="en-US"/>
              </w:rPr>
            </w:pPr>
            <w:r>
              <w:rPr>
                <w:szCs w:val="20"/>
                <w:lang w:eastAsia="en-US"/>
              </w:rPr>
              <w:t>yes</w:t>
            </w:r>
          </w:p>
        </w:tc>
        <w:tc>
          <w:tcPr>
            <w:tcW w:w="463" w:type="pct"/>
            <w:shd w:val="clear" w:color="auto" w:fill="FFFFFF"/>
          </w:tcPr>
          <w:p w14:paraId="0430FB39" w14:textId="77777777" w:rsidR="00144F29" w:rsidRPr="00F25EE1" w:rsidRDefault="00144F29" w:rsidP="00696FC2">
            <w:pPr>
              <w:pStyle w:val="TableText"/>
              <w:rPr>
                <w:szCs w:val="20"/>
                <w:lang w:eastAsia="en-US"/>
              </w:rPr>
            </w:pPr>
            <w:r>
              <w:rPr>
                <w:szCs w:val="20"/>
                <w:lang w:eastAsia="en-US"/>
              </w:rPr>
              <w:t>map of tosca.datatypes.nfv.VnfcConfigurableProperties</w:t>
            </w:r>
          </w:p>
        </w:tc>
        <w:tc>
          <w:tcPr>
            <w:tcW w:w="693" w:type="pct"/>
            <w:shd w:val="clear" w:color="auto" w:fill="FFFFFF"/>
          </w:tcPr>
          <w:p w14:paraId="66227C2B" w14:textId="77777777" w:rsidR="00144F29" w:rsidRDefault="00144F29" w:rsidP="00696FC2">
            <w:pPr>
              <w:pStyle w:val="TableText"/>
              <w:rPr>
                <w:rFonts w:cs="Calibri"/>
                <w:szCs w:val="20"/>
                <w:lang w:eastAsia="en-US"/>
              </w:rPr>
            </w:pPr>
          </w:p>
        </w:tc>
        <w:tc>
          <w:tcPr>
            <w:tcW w:w="2078" w:type="pct"/>
            <w:shd w:val="clear" w:color="auto" w:fill="FFFFFF"/>
          </w:tcPr>
          <w:p w14:paraId="54025BE1" w14:textId="77777777" w:rsidR="00144F29" w:rsidRPr="00FD607A" w:rsidRDefault="00144F29" w:rsidP="00696FC2">
            <w:pPr>
              <w:pStyle w:val="TableText"/>
              <w:rPr>
                <w:rFonts w:cs="Arial"/>
                <w:lang w:eastAsia="de-DE"/>
              </w:rPr>
            </w:pPr>
            <w:r w:rsidRPr="00F50BC3">
              <w:rPr>
                <w:rFonts w:cs="Arial"/>
                <w:lang w:eastAsia="de-DE"/>
              </w:rPr>
              <w:t>Describes the configurable properties of all VNFC instances based</w:t>
            </w:r>
            <w:r>
              <w:rPr>
                <w:rFonts w:cs="Arial"/>
                <w:lang w:eastAsia="de-DE"/>
              </w:rPr>
              <w:t xml:space="preserve"> on this VDU.</w:t>
            </w:r>
          </w:p>
        </w:tc>
      </w:tr>
    </w:tbl>
    <w:p w14:paraId="7F81BE11" w14:textId="77777777" w:rsidR="00144F29" w:rsidRDefault="00144F29" w:rsidP="00144F29"/>
    <w:p w14:paraId="2F659CDF" w14:textId="77777777" w:rsidR="00144F29" w:rsidRDefault="00144F29" w:rsidP="00144F29">
      <w:pPr>
        <w:pStyle w:val="4"/>
        <w:numPr>
          <w:ilvl w:val="3"/>
          <w:numId w:val="0"/>
        </w:numPr>
        <w:ind w:left="864" w:hanging="864"/>
        <w:rPr>
          <w:lang w:eastAsia="zh-CN"/>
        </w:rPr>
      </w:pPr>
      <w:r>
        <w:rPr>
          <w:lang w:eastAsia="zh-CN"/>
        </w:rPr>
        <w:t>Attributes</w:t>
      </w:r>
    </w:p>
    <w:p w14:paraId="683FD2E1" w14:textId="77777777" w:rsidR="00144F29" w:rsidRDefault="00144F29" w:rsidP="00144F29">
      <w:r>
        <w:t>None</w:t>
      </w:r>
    </w:p>
    <w:p w14:paraId="7389E098" w14:textId="77777777" w:rsidR="00144F29" w:rsidRDefault="00144F29" w:rsidP="00144F29"/>
    <w:p w14:paraId="0B7A25C7" w14:textId="77777777" w:rsidR="00144F29" w:rsidRDefault="00144F29" w:rsidP="00144F29">
      <w:pPr>
        <w:pStyle w:val="4"/>
        <w:numPr>
          <w:ilvl w:val="3"/>
          <w:numId w:val="0"/>
        </w:numPr>
        <w:ind w:left="864" w:hanging="864"/>
        <w:rPr>
          <w:lang w:eastAsia="zh-CN"/>
        </w:rPr>
      </w:pPr>
      <w:r>
        <w:rPr>
          <w:lang w:eastAsia="zh-CN"/>
        </w:rPr>
        <w:t>Requirements</w:t>
      </w:r>
    </w:p>
    <w:tbl>
      <w:tblPr>
        <w:tblW w:w="4923"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415"/>
        <w:gridCol w:w="908"/>
        <w:gridCol w:w="1553"/>
        <w:gridCol w:w="1165"/>
        <w:gridCol w:w="3364"/>
      </w:tblGrid>
      <w:tr w:rsidR="00144F29" w:rsidRPr="0035293F" w14:paraId="4A82614D" w14:textId="77777777" w:rsidTr="00696FC2">
        <w:trPr>
          <w:cantSplit/>
          <w:tblHeader/>
        </w:trPr>
        <w:tc>
          <w:tcPr>
            <w:tcW w:w="842" w:type="pct"/>
            <w:shd w:val="clear" w:color="auto" w:fill="D9D9D9"/>
          </w:tcPr>
          <w:p w14:paraId="6807EED3" w14:textId="77777777" w:rsidR="00144F29" w:rsidRPr="003512E8" w:rsidRDefault="00144F29" w:rsidP="00696FC2">
            <w:pPr>
              <w:pStyle w:val="TableText-Heading"/>
            </w:pPr>
            <w:r w:rsidRPr="003512E8">
              <w:t>Name</w:t>
            </w:r>
          </w:p>
        </w:tc>
        <w:tc>
          <w:tcPr>
            <w:tcW w:w="540" w:type="pct"/>
            <w:shd w:val="clear" w:color="auto" w:fill="D9D9D9"/>
          </w:tcPr>
          <w:p w14:paraId="136202F3" w14:textId="77777777" w:rsidR="00144F29" w:rsidRPr="003512E8" w:rsidRDefault="00144F29" w:rsidP="00696FC2">
            <w:pPr>
              <w:pStyle w:val="TableText-Heading"/>
            </w:pPr>
            <w:r w:rsidRPr="003512E8">
              <w:t>Required</w:t>
            </w:r>
          </w:p>
        </w:tc>
        <w:tc>
          <w:tcPr>
            <w:tcW w:w="924" w:type="pct"/>
            <w:shd w:val="clear" w:color="auto" w:fill="D9D9D9"/>
          </w:tcPr>
          <w:p w14:paraId="3217E624" w14:textId="77777777" w:rsidR="00144F29" w:rsidRPr="003512E8" w:rsidRDefault="00144F29" w:rsidP="00696FC2">
            <w:pPr>
              <w:pStyle w:val="TableText-Heading"/>
            </w:pPr>
            <w:r w:rsidRPr="003512E8">
              <w:t>Type</w:t>
            </w:r>
          </w:p>
        </w:tc>
        <w:tc>
          <w:tcPr>
            <w:tcW w:w="693" w:type="pct"/>
            <w:shd w:val="clear" w:color="auto" w:fill="D9D9D9"/>
          </w:tcPr>
          <w:p w14:paraId="59E4BFF4" w14:textId="77777777" w:rsidR="00144F29" w:rsidRPr="003512E8" w:rsidRDefault="00144F29" w:rsidP="00696FC2">
            <w:pPr>
              <w:pStyle w:val="TableText-Heading"/>
            </w:pPr>
            <w:r w:rsidRPr="003512E8">
              <w:t>Constraints</w:t>
            </w:r>
          </w:p>
        </w:tc>
        <w:tc>
          <w:tcPr>
            <w:tcW w:w="2001" w:type="pct"/>
            <w:shd w:val="clear" w:color="auto" w:fill="D9D9D9"/>
          </w:tcPr>
          <w:p w14:paraId="37A4DB6B" w14:textId="77777777" w:rsidR="00144F29" w:rsidRPr="003512E8" w:rsidRDefault="00144F29" w:rsidP="00696FC2">
            <w:pPr>
              <w:pStyle w:val="TableText-Heading"/>
            </w:pPr>
            <w:r w:rsidRPr="003512E8">
              <w:t>Description</w:t>
            </w:r>
          </w:p>
        </w:tc>
      </w:tr>
      <w:tr w:rsidR="00144F29" w:rsidRPr="0035293F" w14:paraId="3FC1A131" w14:textId="77777777" w:rsidTr="00696FC2">
        <w:trPr>
          <w:cantSplit/>
        </w:trPr>
        <w:tc>
          <w:tcPr>
            <w:tcW w:w="842" w:type="pct"/>
            <w:shd w:val="clear" w:color="auto" w:fill="FFFFFF"/>
          </w:tcPr>
          <w:p w14:paraId="06DBA11D" w14:textId="77777777" w:rsidR="00144F29" w:rsidRPr="002957F1" w:rsidRDefault="00144F29" w:rsidP="00696FC2">
            <w:pPr>
              <w:pStyle w:val="TableText"/>
              <w:rPr>
                <w:noProof/>
                <w:szCs w:val="20"/>
                <w:lang w:eastAsia="en-US"/>
              </w:rPr>
            </w:pPr>
            <w:r>
              <w:rPr>
                <w:noProof/>
                <w:szCs w:val="20"/>
                <w:lang w:eastAsia="en-US"/>
              </w:rPr>
              <w:t>virtual_storage</w:t>
            </w:r>
          </w:p>
        </w:tc>
        <w:tc>
          <w:tcPr>
            <w:tcW w:w="540" w:type="pct"/>
            <w:shd w:val="clear" w:color="auto" w:fill="FFFFFF"/>
          </w:tcPr>
          <w:p w14:paraId="32C09CB8" w14:textId="77777777" w:rsidR="00144F29" w:rsidRPr="00833B2B" w:rsidRDefault="00144F29" w:rsidP="00696FC2">
            <w:pPr>
              <w:pStyle w:val="TableText"/>
              <w:rPr>
                <w:szCs w:val="20"/>
                <w:lang w:eastAsia="en-US"/>
              </w:rPr>
            </w:pPr>
            <w:r>
              <w:rPr>
                <w:szCs w:val="20"/>
                <w:lang w:eastAsia="en-US"/>
              </w:rPr>
              <w:t>no</w:t>
            </w:r>
          </w:p>
        </w:tc>
        <w:tc>
          <w:tcPr>
            <w:tcW w:w="924" w:type="pct"/>
            <w:shd w:val="clear" w:color="auto" w:fill="FFFFFF"/>
          </w:tcPr>
          <w:p w14:paraId="224907C0" w14:textId="77777777" w:rsidR="00144F29" w:rsidRPr="002957F1" w:rsidRDefault="00144F29" w:rsidP="00696FC2">
            <w:pPr>
              <w:pStyle w:val="TableText"/>
              <w:rPr>
                <w:szCs w:val="20"/>
                <w:lang w:eastAsia="en-US"/>
              </w:rPr>
            </w:pPr>
            <w:r>
              <w:rPr>
                <w:szCs w:val="20"/>
                <w:lang w:eastAsia="en-US"/>
              </w:rPr>
              <w:t>tosca.nodes.nfv.VDU.VirtualStorage</w:t>
            </w:r>
          </w:p>
        </w:tc>
        <w:tc>
          <w:tcPr>
            <w:tcW w:w="693" w:type="pct"/>
            <w:shd w:val="clear" w:color="auto" w:fill="FFFFFF"/>
          </w:tcPr>
          <w:p w14:paraId="66BB2079" w14:textId="77777777" w:rsidR="00144F29" w:rsidRPr="00A72455" w:rsidRDefault="00144F29" w:rsidP="00696FC2">
            <w:pPr>
              <w:pStyle w:val="TableText"/>
              <w:rPr>
                <w:rFonts w:cs="Calibri"/>
                <w:szCs w:val="20"/>
                <w:highlight w:val="yellow"/>
                <w:lang w:eastAsia="en-US"/>
              </w:rPr>
            </w:pPr>
          </w:p>
        </w:tc>
        <w:tc>
          <w:tcPr>
            <w:tcW w:w="2001" w:type="pct"/>
            <w:shd w:val="clear" w:color="auto" w:fill="FFFFFF"/>
          </w:tcPr>
          <w:p w14:paraId="33D9A5FD" w14:textId="77777777" w:rsidR="00144F29" w:rsidRPr="002957F1" w:rsidRDefault="00144F29" w:rsidP="00696FC2">
            <w:pPr>
              <w:pStyle w:val="TableText"/>
              <w:rPr>
                <w:rFonts w:cs="Calibri"/>
                <w:szCs w:val="20"/>
                <w:lang w:eastAsia="en-US"/>
              </w:rPr>
            </w:pPr>
            <w:r>
              <w:rPr>
                <w:rFonts w:cs="Calibri"/>
                <w:szCs w:val="20"/>
                <w:lang w:eastAsia="en-US"/>
              </w:rPr>
              <w:t>Describes storage requirements for a virtual_storage instance attached to the virtualization container created from virtual_compute defined for this vdu</w:t>
            </w:r>
          </w:p>
        </w:tc>
      </w:tr>
    </w:tbl>
    <w:p w14:paraId="0251BD2E" w14:textId="77777777" w:rsidR="00144F29" w:rsidRDefault="00144F29" w:rsidP="00144F29"/>
    <w:p w14:paraId="14D3422A" w14:textId="77777777" w:rsidR="00144F29" w:rsidRDefault="00144F29" w:rsidP="00144F29">
      <w:pPr>
        <w:pStyle w:val="4"/>
        <w:numPr>
          <w:ilvl w:val="3"/>
          <w:numId w:val="0"/>
        </w:numPr>
        <w:ind w:left="864" w:hanging="864"/>
        <w:rPr>
          <w:lang w:eastAsia="zh-CN"/>
        </w:rPr>
      </w:pPr>
      <w:r>
        <w:rPr>
          <w:lang w:eastAsia="zh-CN"/>
        </w:rPr>
        <w:t>Capabilities</w:t>
      </w:r>
    </w:p>
    <w:tbl>
      <w:tblPr>
        <w:tblW w:w="4490"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909"/>
        <w:gridCol w:w="2971"/>
        <w:gridCol w:w="1146"/>
        <w:gridCol w:w="2078"/>
      </w:tblGrid>
      <w:tr w:rsidR="00144F29" w:rsidRPr="00181CC6" w14:paraId="6924228C" w14:textId="77777777" w:rsidTr="00696FC2">
        <w:trPr>
          <w:cantSplit/>
          <w:tblHeader/>
        </w:trPr>
        <w:tc>
          <w:tcPr>
            <w:tcW w:w="1108" w:type="pct"/>
            <w:shd w:val="clear" w:color="auto" w:fill="D9D9D9"/>
          </w:tcPr>
          <w:p w14:paraId="079DFE6F" w14:textId="77777777" w:rsidR="00144F29" w:rsidRPr="003512E8" w:rsidRDefault="00144F29" w:rsidP="00696FC2">
            <w:pPr>
              <w:pStyle w:val="TableText-Heading"/>
            </w:pPr>
            <w:r w:rsidRPr="000239E6">
              <w:rPr>
                <w:b w:val="0"/>
              </w:rPr>
              <w:t>Name</w:t>
            </w:r>
          </w:p>
        </w:tc>
        <w:tc>
          <w:tcPr>
            <w:tcW w:w="1725" w:type="pct"/>
            <w:shd w:val="clear" w:color="auto" w:fill="D9D9D9"/>
          </w:tcPr>
          <w:p w14:paraId="5336A324" w14:textId="77777777" w:rsidR="00144F29" w:rsidRPr="003512E8" w:rsidRDefault="00144F29" w:rsidP="00696FC2">
            <w:pPr>
              <w:pStyle w:val="TableText-Heading"/>
            </w:pPr>
            <w:r w:rsidRPr="000239E6">
              <w:rPr>
                <w:b w:val="0"/>
              </w:rPr>
              <w:t>Type</w:t>
            </w:r>
          </w:p>
        </w:tc>
        <w:tc>
          <w:tcPr>
            <w:tcW w:w="363" w:type="pct"/>
            <w:shd w:val="clear" w:color="auto" w:fill="D9D9D9"/>
          </w:tcPr>
          <w:p w14:paraId="721D8C78" w14:textId="77777777" w:rsidR="00144F29" w:rsidRPr="003512E8" w:rsidRDefault="00144F29" w:rsidP="00696FC2">
            <w:pPr>
              <w:pStyle w:val="TableText-Heading"/>
            </w:pPr>
            <w:r w:rsidRPr="000239E6">
              <w:rPr>
                <w:b w:val="0"/>
              </w:rPr>
              <w:t>Constraints</w:t>
            </w:r>
          </w:p>
        </w:tc>
        <w:tc>
          <w:tcPr>
            <w:tcW w:w="1803" w:type="pct"/>
            <w:shd w:val="clear" w:color="auto" w:fill="D9D9D9"/>
          </w:tcPr>
          <w:p w14:paraId="72A2C31D" w14:textId="77777777" w:rsidR="00144F29" w:rsidRPr="003512E8" w:rsidRDefault="00144F29" w:rsidP="00696FC2">
            <w:pPr>
              <w:pStyle w:val="TableText-Heading"/>
            </w:pPr>
            <w:r w:rsidRPr="000239E6">
              <w:rPr>
                <w:b w:val="0"/>
              </w:rPr>
              <w:t>Description</w:t>
            </w:r>
          </w:p>
        </w:tc>
      </w:tr>
      <w:tr w:rsidR="00144F29" w:rsidRPr="00181CC6" w14:paraId="76B3CACF" w14:textId="77777777" w:rsidTr="00696FC2">
        <w:trPr>
          <w:cantSplit/>
        </w:trPr>
        <w:tc>
          <w:tcPr>
            <w:tcW w:w="1108" w:type="pct"/>
            <w:shd w:val="clear" w:color="auto" w:fill="FFFFFF"/>
          </w:tcPr>
          <w:p w14:paraId="2A4E4E2C" w14:textId="77777777" w:rsidR="00144F29" w:rsidRPr="00181CC6" w:rsidRDefault="00144F29" w:rsidP="00696FC2">
            <w:pPr>
              <w:pStyle w:val="TableText"/>
              <w:rPr>
                <w:rFonts w:cs="Calibri"/>
                <w:noProof/>
                <w:szCs w:val="20"/>
                <w:lang w:eastAsia="en-US"/>
              </w:rPr>
            </w:pPr>
            <w:r>
              <w:rPr>
                <w:rFonts w:eastAsia="Times New Roman" w:cs="Calibri"/>
                <w:color w:val="000000"/>
                <w:szCs w:val="18"/>
                <w:lang w:val="de-DE" w:eastAsia="de-DE"/>
              </w:rPr>
              <w:t>virtual_compute</w:t>
            </w:r>
          </w:p>
        </w:tc>
        <w:tc>
          <w:tcPr>
            <w:tcW w:w="1725" w:type="pct"/>
            <w:shd w:val="clear" w:color="auto" w:fill="FFFFFF"/>
          </w:tcPr>
          <w:p w14:paraId="1919A463" w14:textId="77777777" w:rsidR="00144F29" w:rsidRPr="00181CC6" w:rsidRDefault="00144F29" w:rsidP="00696FC2">
            <w:pPr>
              <w:pStyle w:val="TableText"/>
              <w:rPr>
                <w:rFonts w:cs="Calibri"/>
                <w:szCs w:val="20"/>
                <w:lang w:eastAsia="en-US"/>
              </w:rPr>
            </w:pPr>
            <w:r>
              <w:rPr>
                <w:szCs w:val="20"/>
              </w:rPr>
              <w:t>tosca.capabilities.nfv.VirtualCompute</w:t>
            </w:r>
          </w:p>
        </w:tc>
        <w:tc>
          <w:tcPr>
            <w:tcW w:w="363" w:type="pct"/>
            <w:shd w:val="clear" w:color="auto" w:fill="FFFFFF"/>
          </w:tcPr>
          <w:p w14:paraId="07C41880" w14:textId="77777777" w:rsidR="00144F29" w:rsidRPr="00181CC6" w:rsidRDefault="00144F29" w:rsidP="00696FC2">
            <w:pPr>
              <w:pStyle w:val="TableText"/>
              <w:rPr>
                <w:rFonts w:cs="Calibri"/>
                <w:szCs w:val="20"/>
                <w:lang w:eastAsia="en-US"/>
              </w:rPr>
            </w:pPr>
          </w:p>
        </w:tc>
        <w:tc>
          <w:tcPr>
            <w:tcW w:w="1803" w:type="pct"/>
            <w:shd w:val="clear" w:color="auto" w:fill="FFFFFF"/>
          </w:tcPr>
          <w:p w14:paraId="08EC9243" w14:textId="77777777" w:rsidR="00144F29" w:rsidRPr="00181CC6" w:rsidRDefault="00144F29" w:rsidP="00696FC2">
            <w:pPr>
              <w:pStyle w:val="TableText"/>
              <w:rPr>
                <w:rFonts w:cs="Calibri"/>
                <w:szCs w:val="20"/>
                <w:lang w:eastAsia="en-US"/>
              </w:rPr>
            </w:pPr>
            <w:r>
              <w:rPr>
                <w:rFonts w:cs="Calibri"/>
                <w:szCs w:val="20"/>
                <w:lang w:val="en-GB"/>
              </w:rPr>
              <w:t>Describes virtual compute resources capabilities.</w:t>
            </w:r>
          </w:p>
        </w:tc>
      </w:tr>
      <w:tr w:rsidR="00144F29" w:rsidRPr="00181CC6" w14:paraId="79D01092" w14:textId="77777777" w:rsidTr="00696FC2">
        <w:trPr>
          <w:cantSplit/>
        </w:trPr>
        <w:tc>
          <w:tcPr>
            <w:tcW w:w="1108" w:type="pct"/>
            <w:shd w:val="clear" w:color="auto" w:fill="FFFFFF"/>
          </w:tcPr>
          <w:p w14:paraId="6A78696C" w14:textId="77777777" w:rsidR="00144F29" w:rsidRPr="002957F1" w:rsidRDefault="00144F29" w:rsidP="00696FC2">
            <w:pPr>
              <w:pStyle w:val="TableText"/>
              <w:rPr>
                <w:noProof/>
                <w:szCs w:val="20"/>
                <w:lang w:eastAsia="en-US"/>
              </w:rPr>
            </w:pPr>
            <w:r w:rsidRPr="000239E6">
              <w:rPr>
                <w:rFonts w:eastAsia="Times New Roman" w:cs="Calibri"/>
                <w:color w:val="000000"/>
                <w:szCs w:val="18"/>
                <w:lang w:val="de-DE" w:eastAsia="de-DE"/>
              </w:rPr>
              <w:lastRenderedPageBreak/>
              <w:t>monitoring_parameter</w:t>
            </w:r>
          </w:p>
        </w:tc>
        <w:tc>
          <w:tcPr>
            <w:tcW w:w="1725" w:type="pct"/>
            <w:shd w:val="clear" w:color="auto" w:fill="FFFFFF"/>
          </w:tcPr>
          <w:p w14:paraId="287148C0" w14:textId="77777777" w:rsidR="00144F29" w:rsidRPr="002957F1" w:rsidRDefault="00144F29" w:rsidP="00696FC2">
            <w:pPr>
              <w:pStyle w:val="TableText"/>
              <w:rPr>
                <w:szCs w:val="20"/>
                <w:lang w:eastAsia="en-US"/>
              </w:rPr>
            </w:pPr>
            <w:r w:rsidRPr="00702CD3">
              <w:rPr>
                <w:szCs w:val="20"/>
              </w:rPr>
              <w:t>tosca.capabilities.nfv.Metric</w:t>
            </w:r>
          </w:p>
        </w:tc>
        <w:tc>
          <w:tcPr>
            <w:tcW w:w="363" w:type="pct"/>
            <w:shd w:val="clear" w:color="auto" w:fill="FFFFFF"/>
          </w:tcPr>
          <w:p w14:paraId="1D00B289" w14:textId="77777777" w:rsidR="00144F29" w:rsidRPr="00181CC6" w:rsidRDefault="00144F29" w:rsidP="00696FC2">
            <w:pPr>
              <w:pStyle w:val="TableText"/>
              <w:rPr>
                <w:rFonts w:cs="Calibri"/>
                <w:szCs w:val="20"/>
                <w:lang w:eastAsia="en-US"/>
              </w:rPr>
            </w:pPr>
            <w:r w:rsidRPr="000239E6">
              <w:rPr>
                <w:rFonts w:eastAsia="Times New Roman" w:cs="Calibri"/>
                <w:szCs w:val="20"/>
              </w:rPr>
              <w:t>None</w:t>
            </w:r>
          </w:p>
        </w:tc>
        <w:tc>
          <w:tcPr>
            <w:tcW w:w="1803" w:type="pct"/>
            <w:shd w:val="clear" w:color="auto" w:fill="FFFFFF"/>
          </w:tcPr>
          <w:p w14:paraId="3ECE01DE" w14:textId="77777777" w:rsidR="00144F29" w:rsidRPr="000239E6" w:rsidRDefault="00144F29" w:rsidP="00696FC2">
            <w:pPr>
              <w:keepNext/>
              <w:keepLines/>
              <w:overflowPunct w:val="0"/>
              <w:autoSpaceDE w:val="0"/>
              <w:autoSpaceDN w:val="0"/>
              <w:adjustRightInd w:val="0"/>
              <w:textAlignment w:val="baseline"/>
              <w:rPr>
                <w:rFonts w:ascii="Calibri" w:eastAsia="宋体" w:hAnsi="Calibri" w:cs="Calibri"/>
                <w:sz w:val="18"/>
                <w:szCs w:val="20"/>
                <w:lang w:val="en-GB"/>
              </w:rPr>
            </w:pPr>
            <w:r w:rsidRPr="000239E6">
              <w:rPr>
                <w:rFonts w:ascii="Calibri" w:eastAsia="宋体" w:hAnsi="Calibri" w:cs="Calibri"/>
                <w:sz w:val="18"/>
                <w:szCs w:val="20"/>
                <w:lang w:val="en-GB"/>
              </w:rPr>
              <w:t>Monitoring parameter, which can be tracked for a VNFC based on this VDU</w:t>
            </w:r>
          </w:p>
          <w:p w14:paraId="002A8229" w14:textId="77777777" w:rsidR="00144F29" w:rsidRPr="00181CC6" w:rsidRDefault="00144F29" w:rsidP="00696FC2">
            <w:pPr>
              <w:rPr>
                <w:rFonts w:cs="Calibri"/>
                <w:szCs w:val="20"/>
              </w:rPr>
            </w:pPr>
            <w:r w:rsidRPr="000239E6">
              <w:rPr>
                <w:rFonts w:ascii="Calibri" w:eastAsia="Times New Roman" w:hAnsi="Calibri" w:cs="Calibri"/>
                <w:sz w:val="18"/>
              </w:rPr>
              <w:t>Examples include: memory-consumption, CPU-utilisation, bandwidth-consumption, VNFC downtime, etc.</w:t>
            </w:r>
          </w:p>
        </w:tc>
      </w:tr>
      <w:tr w:rsidR="00144F29" w:rsidRPr="00181CC6" w14:paraId="3766F815" w14:textId="77777777" w:rsidTr="00696FC2">
        <w:trPr>
          <w:cantSplit/>
        </w:trPr>
        <w:tc>
          <w:tcPr>
            <w:tcW w:w="1108" w:type="pct"/>
            <w:shd w:val="clear" w:color="auto" w:fill="FFFFFF"/>
          </w:tcPr>
          <w:p w14:paraId="3E189B4A" w14:textId="77777777" w:rsidR="00144F29" w:rsidRDefault="00144F29" w:rsidP="00696FC2">
            <w:pPr>
              <w:pStyle w:val="TableText"/>
              <w:rPr>
                <w:noProof/>
                <w:szCs w:val="20"/>
                <w:lang w:eastAsia="en-US"/>
              </w:rPr>
            </w:pPr>
            <w:r>
              <w:rPr>
                <w:noProof/>
                <w:szCs w:val="20"/>
              </w:rPr>
              <w:t>Virtual_binding</w:t>
            </w:r>
          </w:p>
        </w:tc>
        <w:tc>
          <w:tcPr>
            <w:tcW w:w="1725" w:type="pct"/>
            <w:shd w:val="clear" w:color="auto" w:fill="FFFFFF"/>
          </w:tcPr>
          <w:p w14:paraId="510A3D79" w14:textId="77777777" w:rsidR="00144F29" w:rsidRDefault="00144F29" w:rsidP="00696FC2">
            <w:pPr>
              <w:rPr>
                <w:rFonts w:ascii="Calibri" w:eastAsia="宋体" w:hAnsi="Calibri"/>
                <w:sz w:val="18"/>
                <w:szCs w:val="20"/>
              </w:rPr>
            </w:pPr>
            <w:r w:rsidRPr="001B0889">
              <w:rPr>
                <w:rFonts w:ascii="Calibri" w:eastAsia="宋体" w:hAnsi="Calibri"/>
                <w:sz w:val="18"/>
                <w:szCs w:val="20"/>
              </w:rPr>
              <w:t>tosca.capabilities.nfv.VirtualBindable</w:t>
            </w:r>
          </w:p>
          <w:p w14:paraId="10E531C3" w14:textId="77777777" w:rsidR="00144F29" w:rsidRDefault="00144F29" w:rsidP="00696FC2">
            <w:pPr>
              <w:rPr>
                <w:rFonts w:ascii="Calibri" w:eastAsia="宋体" w:hAnsi="Calibri"/>
                <w:sz w:val="18"/>
                <w:szCs w:val="20"/>
              </w:rPr>
            </w:pPr>
          </w:p>
          <w:p w14:paraId="43B2C168" w14:textId="77777777" w:rsidR="00144F29" w:rsidRDefault="00144F29" w:rsidP="00696FC2">
            <w:pPr>
              <w:pStyle w:val="TableText"/>
              <w:rPr>
                <w:szCs w:val="20"/>
                <w:lang w:eastAsia="en-US"/>
              </w:rPr>
            </w:pPr>
            <w:r w:rsidRPr="00A72455">
              <w:rPr>
                <w:szCs w:val="20"/>
                <w:highlight w:val="yellow"/>
              </w:rPr>
              <w:t>editor note:</w:t>
            </w:r>
            <w:r>
              <w:rPr>
                <w:szCs w:val="20"/>
              </w:rPr>
              <w:t xml:space="preserve"> need to create a capability type</w:t>
            </w:r>
          </w:p>
        </w:tc>
        <w:tc>
          <w:tcPr>
            <w:tcW w:w="363" w:type="pct"/>
            <w:shd w:val="clear" w:color="auto" w:fill="FFFFFF"/>
          </w:tcPr>
          <w:p w14:paraId="3BB29C22" w14:textId="77777777" w:rsidR="00144F29" w:rsidRPr="00181CC6" w:rsidRDefault="00144F29" w:rsidP="00696FC2">
            <w:pPr>
              <w:pStyle w:val="TableText"/>
              <w:rPr>
                <w:rFonts w:cs="Calibri"/>
                <w:szCs w:val="20"/>
                <w:lang w:eastAsia="en-US"/>
              </w:rPr>
            </w:pPr>
          </w:p>
        </w:tc>
        <w:tc>
          <w:tcPr>
            <w:tcW w:w="1803" w:type="pct"/>
            <w:shd w:val="clear" w:color="auto" w:fill="FFFFFF"/>
          </w:tcPr>
          <w:p w14:paraId="4E1C86AA" w14:textId="77777777" w:rsidR="00144F29" w:rsidRPr="00181CC6" w:rsidRDefault="00144F29" w:rsidP="00696FC2">
            <w:pPr>
              <w:rPr>
                <w:rFonts w:cs="Calibri"/>
                <w:sz w:val="18"/>
              </w:rPr>
            </w:pPr>
            <w:r w:rsidRPr="00A72455">
              <w:rPr>
                <w:rFonts w:ascii="Calibri" w:eastAsia="Times New Roman" w:hAnsi="Calibri" w:cs="Calibri"/>
                <w:sz w:val="18"/>
              </w:rPr>
              <w:t>Defines ability of VirtualBindable</w:t>
            </w:r>
          </w:p>
        </w:tc>
      </w:tr>
    </w:tbl>
    <w:p w14:paraId="04480CAF" w14:textId="77777777" w:rsidR="00144F29" w:rsidRDefault="00144F29" w:rsidP="00144F29"/>
    <w:p w14:paraId="5B1B3AE3" w14:textId="77777777" w:rsidR="00144F29" w:rsidRDefault="00144F29" w:rsidP="00144F29">
      <w:pPr>
        <w:pStyle w:val="4"/>
        <w:numPr>
          <w:ilvl w:val="3"/>
          <w:numId w:val="0"/>
        </w:numPr>
        <w:ind w:left="864" w:hanging="864"/>
        <w:rPr>
          <w:lang w:eastAsia="zh-CN"/>
        </w:rPr>
      </w:pPr>
      <w:r>
        <w:rPr>
          <w:rFonts w:hint="eastAsia"/>
          <w:lang w:eastAsia="zh-CN"/>
        </w:rPr>
        <w:t>Definition</w:t>
      </w:r>
    </w:p>
    <w:tbl>
      <w:tblPr>
        <w:tblW w:w="0" w:type="auto"/>
        <w:tblInd w:w="144" w:type="dxa"/>
        <w:shd w:val="clear" w:color="auto" w:fill="D9D9D9"/>
        <w:tblCellMar>
          <w:top w:w="58" w:type="dxa"/>
          <w:left w:w="115" w:type="dxa"/>
          <w:bottom w:w="86" w:type="dxa"/>
          <w:right w:w="115" w:type="dxa"/>
        </w:tblCellMar>
        <w:tblLook w:val="04A0" w:firstRow="1" w:lastRow="0" w:firstColumn="1" w:lastColumn="0" w:noHBand="0" w:noVBand="1"/>
      </w:tblPr>
      <w:tblGrid>
        <w:gridCol w:w="8392"/>
      </w:tblGrid>
      <w:tr w:rsidR="00144F29" w:rsidRPr="00181CC6" w14:paraId="3EDE2DFF" w14:textId="77777777" w:rsidTr="00696FC2">
        <w:tc>
          <w:tcPr>
            <w:tcW w:w="9446" w:type="dxa"/>
            <w:shd w:val="clear" w:color="auto" w:fill="D9D9D9"/>
          </w:tcPr>
          <w:p w14:paraId="3EAF01D6"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tosca.nodes.nfv.VDU.Compute:</w:t>
            </w:r>
          </w:p>
          <w:p w14:paraId="5AE653BF"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derived_from: tosca.nodes.Compute</w:t>
            </w:r>
          </w:p>
          <w:p w14:paraId="51279A88"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properties:</w:t>
            </w:r>
          </w:p>
          <w:p w14:paraId="77602C91"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name:</w:t>
            </w:r>
          </w:p>
          <w:p w14:paraId="3F9ABCB9"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type: string</w:t>
            </w:r>
          </w:p>
          <w:p w14:paraId="2E46DD66"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required: true</w:t>
            </w:r>
          </w:p>
          <w:p w14:paraId="6FA863E0"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description:</w:t>
            </w:r>
          </w:p>
          <w:p w14:paraId="2A0C6FB4"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type: string</w:t>
            </w:r>
          </w:p>
          <w:p w14:paraId="3A261273"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required: true</w:t>
            </w:r>
          </w:p>
          <w:p w14:paraId="619E993F"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boot_order:</w:t>
            </w:r>
          </w:p>
          <w:p w14:paraId="1C69ED11"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type: list # explicit index (boot index) not necessary, contrary to IFA011</w:t>
            </w:r>
          </w:p>
          <w:p w14:paraId="26B85D39"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entry_schema:</w:t>
            </w:r>
          </w:p>
          <w:p w14:paraId="09DD2874"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type: string</w:t>
            </w:r>
          </w:p>
          <w:p w14:paraId="0465AE54"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required: false</w:t>
            </w:r>
          </w:p>
          <w:p w14:paraId="4BDD8B3B"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nfvi_constraints:</w:t>
            </w:r>
          </w:p>
          <w:p w14:paraId="0D33318D"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type: list</w:t>
            </w:r>
          </w:p>
          <w:p w14:paraId="00009CE8"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entry_schema:</w:t>
            </w:r>
          </w:p>
          <w:p w14:paraId="329029FA"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type: string</w:t>
            </w:r>
          </w:p>
          <w:p w14:paraId="5FA7306A"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required: false</w:t>
            </w:r>
          </w:p>
          <w:p w14:paraId="2BF93CE8"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configurable_properties:</w:t>
            </w:r>
          </w:p>
          <w:p w14:paraId="13A2676D"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type: map</w:t>
            </w:r>
          </w:p>
          <w:p w14:paraId="58667D97"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entry_schema:</w:t>
            </w:r>
          </w:p>
          <w:p w14:paraId="6EECDE26"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type: tosca.datatypes.nfv.VnfcConfigurableProperties</w:t>
            </w:r>
          </w:p>
          <w:p w14:paraId="10133EE9"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required: true </w:t>
            </w:r>
          </w:p>
          <w:p w14:paraId="4D6121B9" w14:textId="77777777" w:rsidR="00144F29" w:rsidRDefault="00144F29" w:rsidP="00696FC2">
            <w:pPr>
              <w:rPr>
                <w:rStyle w:val="CodeSnippet"/>
                <w:noProof/>
              </w:rPr>
            </w:pPr>
            <w:r w:rsidRPr="00E84C2A">
              <w:rPr>
                <w:rStyle w:val="CodeSnippet"/>
                <w:noProof/>
              </w:rPr>
              <w:lastRenderedPageBreak/>
              <w:t>attributes:</w:t>
            </w:r>
          </w:p>
          <w:p w14:paraId="22578F13" w14:textId="77777777" w:rsidR="00144F29" w:rsidRDefault="00144F29" w:rsidP="00696FC2">
            <w:pPr>
              <w:rPr>
                <w:rStyle w:val="CodeSnippet"/>
                <w:noProof/>
              </w:rPr>
            </w:pPr>
            <w:r w:rsidRPr="00E84C2A">
              <w:rPr>
                <w:rStyle w:val="CodeSnippet"/>
                <w:noProof/>
              </w:rPr>
              <w:t xml:space="preserve">    private_address:</w:t>
            </w:r>
          </w:p>
          <w:p w14:paraId="14188FB7" w14:textId="77777777" w:rsidR="00144F29" w:rsidRDefault="00144F29" w:rsidP="00696FC2">
            <w:pPr>
              <w:rPr>
                <w:rStyle w:val="CodeSnippet"/>
                <w:noProof/>
              </w:rPr>
            </w:pPr>
            <w:r>
              <w:rPr>
                <w:rStyle w:val="CodeSnippet"/>
                <w:noProof/>
              </w:rPr>
              <w:t xml:space="preserve">      status: deprecated</w:t>
            </w:r>
          </w:p>
          <w:p w14:paraId="0D4E21B8" w14:textId="77777777" w:rsidR="00144F29" w:rsidRDefault="00144F29" w:rsidP="00696FC2">
            <w:pPr>
              <w:rPr>
                <w:rStyle w:val="CodeSnippet"/>
                <w:noProof/>
              </w:rPr>
            </w:pPr>
            <w:r w:rsidRPr="00E84C2A">
              <w:rPr>
                <w:rStyle w:val="CodeSnippet"/>
                <w:noProof/>
              </w:rPr>
              <w:t xml:space="preserve">    public_address:</w:t>
            </w:r>
          </w:p>
          <w:p w14:paraId="09705934" w14:textId="77777777" w:rsidR="00144F29" w:rsidRDefault="00144F29" w:rsidP="00696FC2">
            <w:pPr>
              <w:rPr>
                <w:rStyle w:val="CodeSnippet"/>
                <w:noProof/>
              </w:rPr>
            </w:pPr>
            <w:r>
              <w:rPr>
                <w:rStyle w:val="CodeSnippet"/>
                <w:noProof/>
              </w:rPr>
              <w:t xml:space="preserve">      status: deprecated</w:t>
            </w:r>
          </w:p>
          <w:p w14:paraId="361ACCB3" w14:textId="77777777" w:rsidR="00144F29" w:rsidRDefault="00144F29" w:rsidP="00696FC2">
            <w:pPr>
              <w:rPr>
                <w:rStyle w:val="CodeSnippet"/>
                <w:noProof/>
              </w:rPr>
            </w:pPr>
            <w:r w:rsidRPr="00E84C2A">
              <w:rPr>
                <w:rStyle w:val="CodeSnippet"/>
                <w:noProof/>
              </w:rPr>
              <w:t xml:space="preserve">    networks:</w:t>
            </w:r>
          </w:p>
          <w:p w14:paraId="3D2BBA55" w14:textId="77777777" w:rsidR="00144F29" w:rsidRDefault="00144F29" w:rsidP="00696FC2">
            <w:pPr>
              <w:rPr>
                <w:rStyle w:val="CodeSnippet"/>
                <w:noProof/>
              </w:rPr>
            </w:pPr>
            <w:r>
              <w:rPr>
                <w:rStyle w:val="CodeSnippet"/>
                <w:noProof/>
              </w:rPr>
              <w:t xml:space="preserve">      status: deprecated</w:t>
            </w:r>
          </w:p>
          <w:p w14:paraId="51981769" w14:textId="77777777" w:rsidR="00144F29" w:rsidRDefault="00144F29" w:rsidP="00696FC2">
            <w:pPr>
              <w:rPr>
                <w:rStyle w:val="CodeSnippet"/>
                <w:noProof/>
              </w:rPr>
            </w:pPr>
            <w:r w:rsidRPr="00E84C2A">
              <w:rPr>
                <w:rStyle w:val="CodeSnippet"/>
                <w:noProof/>
              </w:rPr>
              <w:t xml:space="preserve">    ports:</w:t>
            </w:r>
          </w:p>
          <w:p w14:paraId="52C6EA64" w14:textId="77777777" w:rsidR="00144F29" w:rsidRDefault="00144F29" w:rsidP="00696FC2">
            <w:pPr>
              <w:rPr>
                <w:rStyle w:val="CodeSnippet"/>
                <w:noProof/>
              </w:rPr>
            </w:pPr>
            <w:r>
              <w:rPr>
                <w:rStyle w:val="CodeSnippet"/>
                <w:noProof/>
              </w:rPr>
              <w:t xml:space="preserve">      status: deprecated</w:t>
            </w:r>
          </w:p>
          <w:p w14:paraId="341AD09A"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capabilities:</w:t>
            </w:r>
          </w:p>
          <w:p w14:paraId="03C1685C"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virtual_compute: </w:t>
            </w:r>
          </w:p>
          <w:p w14:paraId="2DCD3EAE"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type: tosca.capabilities.nfv.VirtualCompute</w:t>
            </w:r>
          </w:p>
          <w:p w14:paraId="35EA67F6"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virtual_binding: </w:t>
            </w:r>
          </w:p>
          <w:p w14:paraId="7CA31E88" w14:textId="77777777" w:rsidR="00144F29"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type: tosca.capabilities.nfv.VirtualBindable</w:t>
            </w:r>
          </w:p>
          <w:p w14:paraId="18D74344" w14:textId="77777777" w:rsidR="00144F29" w:rsidRPr="00D3010A" w:rsidRDefault="00144F29" w:rsidP="00696FC2">
            <w:pPr>
              <w:rPr>
                <w:rFonts w:ascii="Consolas" w:eastAsia="宋体" w:hAnsi="Consolas" w:cs="Consolas"/>
                <w:noProof/>
                <w:szCs w:val="20"/>
              </w:rPr>
            </w:pPr>
            <w:r>
              <w:rPr>
                <w:rFonts w:ascii="Consolas" w:eastAsia="宋体" w:hAnsi="Consolas" w:cs="Consolas"/>
                <w:noProof/>
                <w:szCs w:val="20"/>
              </w:rPr>
              <w:t xml:space="preserve">    </w:t>
            </w:r>
            <w:r w:rsidRPr="00D3010A">
              <w:rPr>
                <w:rFonts w:ascii="Consolas" w:eastAsia="宋体" w:hAnsi="Consolas" w:cs="Consolas"/>
                <w:noProof/>
                <w:szCs w:val="20"/>
              </w:rPr>
              <w:t>#monitoring_parameter:</w:t>
            </w:r>
          </w:p>
          <w:p w14:paraId="153C44EC"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w:t>
            </w:r>
            <w:r>
              <w:rPr>
                <w:rFonts w:ascii="Consolas" w:eastAsia="宋体" w:hAnsi="Consolas" w:cs="Consolas"/>
                <w:noProof/>
                <w:szCs w:val="20"/>
              </w:rPr>
              <w:t xml:space="preserve">  </w:t>
            </w:r>
            <w:r w:rsidRPr="00D3010A">
              <w:rPr>
                <w:rFonts w:ascii="Consolas" w:eastAsia="宋体" w:hAnsi="Consolas" w:cs="Consolas"/>
                <w:noProof/>
                <w:szCs w:val="20"/>
              </w:rPr>
              <w:t># modeled as ad hoc (named) capabilities in</w:t>
            </w:r>
            <w:r>
              <w:rPr>
                <w:rFonts w:ascii="Consolas" w:eastAsia="宋体" w:hAnsi="Consolas" w:cs="Consolas"/>
                <w:noProof/>
                <w:szCs w:val="20"/>
              </w:rPr>
              <w:t xml:space="preserve"> </w:t>
            </w:r>
            <w:r w:rsidRPr="00D3010A">
              <w:rPr>
                <w:rFonts w:ascii="Consolas" w:eastAsia="宋体" w:hAnsi="Consolas" w:cs="Consolas"/>
                <w:noProof/>
                <w:szCs w:val="20"/>
              </w:rPr>
              <w:t>VDU node template</w:t>
            </w:r>
          </w:p>
          <w:p w14:paraId="442CD492" w14:textId="77777777" w:rsidR="00144F29" w:rsidRPr="00D3010A" w:rsidRDefault="00144F29" w:rsidP="00696FC2">
            <w:pPr>
              <w:rPr>
                <w:rFonts w:ascii="Consolas" w:eastAsia="宋体" w:hAnsi="Consolas" w:cs="Consolas"/>
                <w:noProof/>
                <w:szCs w:val="20"/>
              </w:rPr>
            </w:pPr>
            <w:r>
              <w:rPr>
                <w:rFonts w:ascii="Consolas" w:eastAsia="宋体" w:hAnsi="Consolas" w:cs="Consolas"/>
                <w:noProof/>
                <w:szCs w:val="20"/>
              </w:rPr>
              <w:t xml:space="preserve">  </w:t>
            </w:r>
            <w:r w:rsidRPr="00D3010A">
              <w:rPr>
                <w:rFonts w:ascii="Consolas" w:eastAsia="宋体" w:hAnsi="Consolas" w:cs="Consolas"/>
                <w:noProof/>
                <w:szCs w:val="20"/>
              </w:rPr>
              <w:t xml:space="preserve">    # for example:</w:t>
            </w:r>
          </w:p>
          <w:p w14:paraId="06E3BFC8"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w:t>
            </w:r>
            <w:r>
              <w:rPr>
                <w:rFonts w:ascii="Consolas" w:eastAsia="宋体" w:hAnsi="Consolas" w:cs="Consolas"/>
                <w:noProof/>
                <w:szCs w:val="20"/>
              </w:rPr>
              <w:t xml:space="preserve">  </w:t>
            </w:r>
            <w:r w:rsidRPr="00D3010A">
              <w:rPr>
                <w:rFonts w:ascii="Consolas" w:eastAsia="宋体" w:hAnsi="Consolas" w:cs="Consolas"/>
                <w:noProof/>
                <w:szCs w:val="20"/>
              </w:rPr>
              <w:t xml:space="preserve">  #capabilities:</w:t>
            </w:r>
          </w:p>
          <w:p w14:paraId="6A410DDB"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  cpu_load: tosca.capabilities.nfv.Metric</w:t>
            </w:r>
          </w:p>
          <w:p w14:paraId="5CBD7F38"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w:t>
            </w:r>
            <w:r>
              <w:rPr>
                <w:rFonts w:ascii="Consolas" w:eastAsia="宋体" w:hAnsi="Consolas" w:cs="Consolas"/>
                <w:noProof/>
                <w:szCs w:val="20"/>
              </w:rPr>
              <w:t xml:space="preserve">  </w:t>
            </w:r>
            <w:r w:rsidRPr="00D3010A">
              <w:rPr>
                <w:rFonts w:ascii="Consolas" w:eastAsia="宋体" w:hAnsi="Consolas" w:cs="Consolas"/>
                <w:noProof/>
                <w:szCs w:val="20"/>
              </w:rPr>
              <w:t># memory_usage: tosca.capabilities.nfv.Metric</w:t>
            </w:r>
          </w:p>
          <w:p w14:paraId="6CC6806D" w14:textId="77777777" w:rsidR="00144F29" w:rsidRDefault="00144F29" w:rsidP="00696FC2">
            <w:pPr>
              <w:rPr>
                <w:rStyle w:val="CodeSnippet"/>
                <w:noProof/>
              </w:rPr>
            </w:pPr>
            <w:r w:rsidRPr="00E84C2A">
              <w:rPr>
                <w:rStyle w:val="CodeSnippet"/>
                <w:noProof/>
              </w:rPr>
              <w:t xml:space="preserve">    host: </w:t>
            </w:r>
            <w:r w:rsidRPr="00612B2A">
              <w:rPr>
                <w:rStyle w:val="CodeSnippet"/>
                <w:noProof/>
                <w:highlight w:val="yellow"/>
              </w:rPr>
              <w:t>#Editor note:</w:t>
            </w:r>
            <w:r>
              <w:rPr>
                <w:rStyle w:val="CodeSnippet"/>
                <w:noProof/>
              </w:rPr>
              <w:t xml:space="preserve"> FFS. How this capabilities should be used in NFV Profile</w:t>
            </w:r>
          </w:p>
          <w:p w14:paraId="1639C3D2" w14:textId="77777777" w:rsidR="00144F29" w:rsidRDefault="00144F29" w:rsidP="00696FC2">
            <w:pPr>
              <w:rPr>
                <w:rStyle w:val="CodeSnippet"/>
                <w:noProof/>
              </w:rPr>
            </w:pPr>
            <w:r w:rsidRPr="00E84C2A">
              <w:rPr>
                <w:rStyle w:val="CodeSnippet"/>
                <w:noProof/>
              </w:rPr>
              <w:t xml:space="preserve">      type:</w:t>
            </w:r>
            <w:r w:rsidRPr="00E84C2A">
              <w:rPr>
                <w:rStyle w:val="CodeSnippet"/>
              </w:rPr>
              <w:t xml:space="preserve"> </w:t>
            </w:r>
            <w:hyperlink w:anchor="DEFN_TYPE_CAPABILITIES_CONTAINER" w:history="1">
              <w:r w:rsidRPr="00E84C2A">
                <w:rPr>
                  <w:rStyle w:val="CodeSnippedHyperlink"/>
                </w:rPr>
                <w:t>tosca.capabilities.Container</w:t>
              </w:r>
            </w:hyperlink>
          </w:p>
          <w:p w14:paraId="411A0A42" w14:textId="77777777" w:rsidR="00144F29" w:rsidRDefault="00144F29" w:rsidP="00696FC2">
            <w:pPr>
              <w:rPr>
                <w:rStyle w:val="CodeSnippet"/>
                <w:noProof/>
              </w:rPr>
            </w:pPr>
            <w:r w:rsidRPr="00E84C2A">
              <w:rPr>
                <w:rStyle w:val="CodeSnippet"/>
                <w:noProof/>
              </w:rPr>
              <w:t xml:space="preserve">      valid_source_types: [</w:t>
            </w:r>
            <w:hyperlink w:anchor="DEFN_TYPE_NODES_SOFTWARE_COMPONENT" w:history="1">
              <w:r w:rsidRPr="00E84C2A">
                <w:rPr>
                  <w:rStyle w:val="CodeSnippedHyperlink"/>
                </w:rPr>
                <w:t>tosca.nodes.SoftwareComponent</w:t>
              </w:r>
            </w:hyperlink>
            <w:r w:rsidRPr="00E84C2A">
              <w:rPr>
                <w:rStyle w:val="CodeSnippet"/>
                <w:noProof/>
              </w:rPr>
              <w:t>]</w:t>
            </w:r>
          </w:p>
          <w:p w14:paraId="1F085DF2" w14:textId="77777777" w:rsidR="00144F29" w:rsidRDefault="00144F29" w:rsidP="00696FC2">
            <w:pPr>
              <w:rPr>
                <w:rStyle w:val="CodeSnippet"/>
                <w:noProof/>
              </w:rPr>
            </w:pPr>
            <w:r w:rsidRPr="00E84C2A">
              <w:rPr>
                <w:rStyle w:val="CodeSnippet"/>
                <w:noProof/>
              </w:rPr>
              <w:t xml:space="preserve">        occurrences: [0</w:t>
            </w:r>
            <w:r>
              <w:rPr>
                <w:rStyle w:val="CodeSnippet"/>
                <w:noProof/>
              </w:rPr>
              <w:t>,UNBOUNDED</w:t>
            </w:r>
            <w:r w:rsidRPr="00E84C2A">
              <w:rPr>
                <w:rStyle w:val="CodeSnippet"/>
                <w:noProof/>
              </w:rPr>
              <w:t xml:space="preserve">]  </w:t>
            </w:r>
          </w:p>
          <w:p w14:paraId="1F08C9D5" w14:textId="77777777" w:rsidR="00144F29" w:rsidRDefault="00144F29" w:rsidP="00696FC2">
            <w:pPr>
              <w:rPr>
                <w:rStyle w:val="CodeSnippet"/>
                <w:noProof/>
              </w:rPr>
            </w:pPr>
            <w:r w:rsidRPr="00E84C2A">
              <w:rPr>
                <w:rStyle w:val="CodeSnippet"/>
                <w:noProof/>
              </w:rPr>
              <w:t xml:space="preserve">    endpoint:</w:t>
            </w:r>
            <w:r>
              <w:rPr>
                <w:rStyle w:val="CodeSnippet"/>
                <w:noProof/>
              </w:rPr>
              <w:t xml:space="preserve"> </w:t>
            </w:r>
          </w:p>
          <w:p w14:paraId="2F33BDB5" w14:textId="77777777" w:rsidR="00144F29" w:rsidRDefault="00144F29" w:rsidP="00696FC2">
            <w:pPr>
              <w:rPr>
                <w:rStyle w:val="CodeSnippet"/>
                <w:noProof/>
              </w:rPr>
            </w:pPr>
            <w:r w:rsidRPr="00E84C2A">
              <w:rPr>
                <w:rStyle w:val="CodeSnippet"/>
                <w:noProof/>
              </w:rPr>
              <w:t xml:space="preserve">        occurrences: [0</w:t>
            </w:r>
            <w:r>
              <w:rPr>
                <w:rStyle w:val="CodeSnippet"/>
                <w:noProof/>
              </w:rPr>
              <w:t>,0</w:t>
            </w:r>
            <w:r w:rsidRPr="00E84C2A">
              <w:rPr>
                <w:rStyle w:val="CodeSnippet"/>
                <w:noProof/>
              </w:rPr>
              <w:t xml:space="preserve">]  </w:t>
            </w:r>
          </w:p>
          <w:p w14:paraId="6F018D9C" w14:textId="77777777" w:rsidR="00144F29" w:rsidRDefault="00144F29" w:rsidP="00696FC2">
            <w:pPr>
              <w:rPr>
                <w:rStyle w:val="CodeSnippet"/>
                <w:noProof/>
              </w:rPr>
            </w:pPr>
            <w:r w:rsidRPr="00E84C2A">
              <w:rPr>
                <w:rStyle w:val="CodeSnippet"/>
                <w:noProof/>
              </w:rPr>
              <w:t xml:space="preserve">    os:</w:t>
            </w:r>
            <w:r>
              <w:rPr>
                <w:rStyle w:val="CodeSnippet"/>
                <w:noProof/>
              </w:rPr>
              <w:t xml:space="preserve"> </w:t>
            </w:r>
          </w:p>
          <w:p w14:paraId="29A2971B" w14:textId="77777777" w:rsidR="00144F29" w:rsidRDefault="00144F29" w:rsidP="00696FC2">
            <w:pPr>
              <w:rPr>
                <w:rStyle w:val="CodeSnippet"/>
                <w:noProof/>
              </w:rPr>
            </w:pPr>
            <w:r w:rsidRPr="00E84C2A">
              <w:rPr>
                <w:rStyle w:val="CodeSnippet"/>
                <w:noProof/>
              </w:rPr>
              <w:t xml:space="preserve">        occurrences: [0</w:t>
            </w:r>
            <w:r>
              <w:rPr>
                <w:rStyle w:val="CodeSnippet"/>
                <w:noProof/>
              </w:rPr>
              <w:t>,0</w:t>
            </w:r>
            <w:r w:rsidRPr="00E84C2A">
              <w:rPr>
                <w:rStyle w:val="CodeSnippet"/>
                <w:noProof/>
              </w:rPr>
              <w:t xml:space="preserve">]  </w:t>
            </w:r>
          </w:p>
          <w:p w14:paraId="5D8B9CFB" w14:textId="77777777" w:rsidR="00144F29" w:rsidRDefault="00144F29" w:rsidP="00696FC2">
            <w:pPr>
              <w:rPr>
                <w:rStyle w:val="CodeSnippet"/>
                <w:noProof/>
              </w:rPr>
            </w:pPr>
            <w:r w:rsidRPr="00E84C2A">
              <w:rPr>
                <w:rStyle w:val="CodeSnippet"/>
                <w:noProof/>
              </w:rPr>
              <w:t xml:space="preserve">    scalable:</w:t>
            </w:r>
            <w:r>
              <w:rPr>
                <w:rStyle w:val="CodeSnippet"/>
                <w:noProof/>
              </w:rPr>
              <w:t xml:space="preserve"> </w:t>
            </w:r>
            <w:r w:rsidRPr="00743E14">
              <w:rPr>
                <w:rStyle w:val="CodeSnippet"/>
                <w:noProof/>
                <w:highlight w:val="yellow"/>
              </w:rPr>
              <w:t>#Editor note:</w:t>
            </w:r>
            <w:r>
              <w:rPr>
                <w:rStyle w:val="CodeSnippet"/>
                <w:noProof/>
              </w:rPr>
              <w:t xml:space="preserve"> FFS. How this capabilities should be used in NFV Profile</w:t>
            </w:r>
          </w:p>
          <w:p w14:paraId="50122F89" w14:textId="77777777" w:rsidR="00144F29" w:rsidRDefault="00144F29" w:rsidP="00696FC2">
            <w:pPr>
              <w:rPr>
                <w:rStyle w:val="CodeSnippet"/>
                <w:noProof/>
              </w:rPr>
            </w:pPr>
            <w:r w:rsidRPr="00E84C2A">
              <w:rPr>
                <w:rStyle w:val="CodeSnippet"/>
                <w:noProof/>
              </w:rPr>
              <w:t xml:space="preserve">      type: </w:t>
            </w:r>
            <w:hyperlink w:anchor="DEFN_TYPE_CAPABILITIES_SCALABLE" w:history="1">
              <w:r w:rsidRPr="00E84C2A">
                <w:rPr>
                  <w:rStyle w:val="CodeSnippedHyperlink"/>
                </w:rPr>
                <w:t>tosca.capabilities.Scalable</w:t>
              </w:r>
            </w:hyperlink>
          </w:p>
          <w:p w14:paraId="64B67941" w14:textId="77777777" w:rsidR="00144F29" w:rsidRDefault="00144F29" w:rsidP="00696FC2">
            <w:pPr>
              <w:rPr>
                <w:rStyle w:val="CodeSnippet"/>
                <w:noProof/>
              </w:rPr>
            </w:pPr>
            <w:r w:rsidRPr="00E84C2A">
              <w:rPr>
                <w:rStyle w:val="CodeSnippet"/>
                <w:noProof/>
              </w:rPr>
              <w:t xml:space="preserve">    binding:</w:t>
            </w:r>
            <w:r>
              <w:rPr>
                <w:rStyle w:val="CodeSnippet"/>
                <w:noProof/>
              </w:rPr>
              <w:t xml:space="preserve"> </w:t>
            </w:r>
          </w:p>
          <w:p w14:paraId="47568E53" w14:textId="77777777" w:rsidR="00144F29" w:rsidRDefault="00144F29" w:rsidP="00696FC2">
            <w:pPr>
              <w:rPr>
                <w:rFonts w:ascii="Consolas" w:eastAsia="宋体" w:hAnsi="Consolas" w:cs="Consolas"/>
                <w:noProof/>
                <w:szCs w:val="20"/>
              </w:rPr>
            </w:pPr>
            <w:r w:rsidRPr="00E84C2A">
              <w:rPr>
                <w:rStyle w:val="CodeSnippet"/>
                <w:noProof/>
              </w:rPr>
              <w:t xml:space="preserve">        occurrences: [0</w:t>
            </w:r>
            <w:r>
              <w:rPr>
                <w:rStyle w:val="CodeSnippet"/>
                <w:noProof/>
              </w:rPr>
              <w:t>,UNBOUND]</w:t>
            </w:r>
          </w:p>
          <w:p w14:paraId="5E9EEC94"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requirements:</w:t>
            </w:r>
          </w:p>
          <w:p w14:paraId="11E6CF39"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 virtual_storage:</w:t>
            </w:r>
          </w:p>
          <w:p w14:paraId="5EA86EEF" w14:textId="77777777" w:rsidR="00144F29" w:rsidRPr="00D3010A"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capability: tosca.capabilities.nfv.VirtualStorage</w:t>
            </w:r>
          </w:p>
          <w:p w14:paraId="7EB4AD9F" w14:textId="77777777" w:rsidR="00144F29" w:rsidRPr="00D3010A" w:rsidRDefault="00144F29" w:rsidP="00696FC2">
            <w:pPr>
              <w:rPr>
                <w:rFonts w:ascii="Consolas" w:eastAsia="宋体" w:hAnsi="Consolas" w:cs="Consolas"/>
                <w:noProof/>
                <w:szCs w:val="20"/>
              </w:rPr>
            </w:pPr>
            <w:commentRangeStart w:id="54"/>
            <w:r w:rsidRPr="00D3010A">
              <w:rPr>
                <w:rFonts w:ascii="Consolas" w:eastAsia="宋体" w:hAnsi="Consolas" w:cs="Consolas"/>
                <w:noProof/>
                <w:szCs w:val="20"/>
              </w:rPr>
              <w:t xml:space="preserve">        relationship: tosca.relationships.nfv.</w:t>
            </w:r>
            <w:r>
              <w:rPr>
                <w:rFonts w:ascii="Consolas" w:eastAsia="宋体" w:hAnsi="Consolas" w:cs="Consolas"/>
                <w:noProof/>
                <w:szCs w:val="20"/>
              </w:rPr>
              <w:t>VDU.AttachedTo</w:t>
            </w:r>
            <w:commentRangeEnd w:id="54"/>
            <w:r>
              <w:rPr>
                <w:rStyle w:val="ac"/>
              </w:rPr>
              <w:commentReference w:id="54"/>
            </w:r>
          </w:p>
          <w:p w14:paraId="7475B50E" w14:textId="77777777" w:rsidR="00144F29" w:rsidRPr="00D3010A" w:rsidRDefault="00144F29" w:rsidP="00696FC2">
            <w:pPr>
              <w:rPr>
                <w:rFonts w:ascii="Consolas" w:eastAsia="宋体" w:hAnsi="Consolas" w:cs="Consolas"/>
                <w:noProof/>
                <w:szCs w:val="20"/>
              </w:rPr>
            </w:pPr>
            <w:r>
              <w:rPr>
                <w:rFonts w:ascii="Consolas" w:eastAsia="宋体" w:hAnsi="Consolas" w:cs="Consolas"/>
                <w:noProof/>
                <w:szCs w:val="20"/>
              </w:rPr>
              <w:t xml:space="preserve">        node: tosca.nodes.nfv.VDU.VirtualStorage</w:t>
            </w:r>
          </w:p>
          <w:p w14:paraId="62AFC382" w14:textId="77777777" w:rsidR="00144F29"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occurences: [ 0, UNBOUNDED ]</w:t>
            </w:r>
          </w:p>
          <w:p w14:paraId="0BEC41F3" w14:textId="77777777" w:rsidR="00144F29" w:rsidRDefault="00144F29" w:rsidP="00696FC2">
            <w:pPr>
              <w:rPr>
                <w:rStyle w:val="CodeSnippet"/>
                <w:noProof/>
              </w:rPr>
            </w:pPr>
            <w:r w:rsidRPr="00E84C2A">
              <w:rPr>
                <w:rStyle w:val="CodeSnippet"/>
                <w:noProof/>
              </w:rPr>
              <w:t xml:space="preserve">    - local_storage: </w:t>
            </w:r>
            <w:r>
              <w:rPr>
                <w:rStyle w:val="CodeSnippet"/>
                <w:noProof/>
              </w:rPr>
              <w:t>#For NFV Profile, this requirement is deprecated.</w:t>
            </w:r>
          </w:p>
          <w:p w14:paraId="01AAB417" w14:textId="77777777" w:rsidR="00144F29" w:rsidRDefault="00144F29" w:rsidP="00696FC2">
            <w:pPr>
              <w:rPr>
                <w:rStyle w:val="CodeSnippet"/>
                <w:noProof/>
              </w:rPr>
            </w:pPr>
            <w:r w:rsidRPr="00E84C2A">
              <w:rPr>
                <w:rStyle w:val="CodeSnippet"/>
                <w:noProof/>
              </w:rPr>
              <w:t xml:space="preserve">        occurrences: [0</w:t>
            </w:r>
            <w:r>
              <w:rPr>
                <w:rStyle w:val="CodeSnippet"/>
                <w:noProof/>
              </w:rPr>
              <w:t>,0</w:t>
            </w:r>
            <w:r w:rsidRPr="00E84C2A">
              <w:rPr>
                <w:rStyle w:val="CodeSnippet"/>
                <w:noProof/>
              </w:rPr>
              <w:t xml:space="preserve">]  </w:t>
            </w:r>
          </w:p>
          <w:p w14:paraId="0CCB7B4C" w14:textId="77777777" w:rsidR="00144F29" w:rsidRPr="00D3010A" w:rsidRDefault="00144F29" w:rsidP="00696FC2">
            <w:pPr>
              <w:rPr>
                <w:rFonts w:ascii="Consolas" w:eastAsia="宋体" w:hAnsi="Consolas" w:cs="Consolas"/>
                <w:noProof/>
                <w:szCs w:val="20"/>
              </w:rPr>
            </w:pPr>
            <w:r>
              <w:rPr>
                <w:rFonts w:ascii="Consolas" w:eastAsia="宋体" w:hAnsi="Consolas" w:cs="Consolas"/>
                <w:noProof/>
                <w:szCs w:val="20"/>
              </w:rPr>
              <w:t xml:space="preserve">  artifacts</w:t>
            </w:r>
            <w:r w:rsidRPr="00D3010A">
              <w:rPr>
                <w:rFonts w:ascii="Consolas" w:eastAsia="宋体" w:hAnsi="Consolas" w:cs="Consolas"/>
                <w:noProof/>
                <w:szCs w:val="20"/>
              </w:rPr>
              <w:t>:</w:t>
            </w:r>
          </w:p>
          <w:p w14:paraId="7545DB24" w14:textId="77777777" w:rsidR="00144F29" w:rsidRDefault="00144F29" w:rsidP="00696FC2">
            <w:pPr>
              <w:rPr>
                <w:rFonts w:ascii="Consolas" w:eastAsia="宋体" w:hAnsi="Consolas" w:cs="Consolas"/>
                <w:noProof/>
                <w:szCs w:val="20"/>
              </w:rPr>
            </w:pPr>
            <w:r w:rsidRPr="00D3010A">
              <w:rPr>
                <w:rFonts w:ascii="Consolas" w:eastAsia="宋体" w:hAnsi="Consolas" w:cs="Consolas"/>
                <w:noProof/>
                <w:szCs w:val="20"/>
              </w:rPr>
              <w:t xml:space="preserve">    - sw_image:</w:t>
            </w:r>
          </w:p>
          <w:p w14:paraId="13F4DE52" w14:textId="77777777" w:rsidR="00144F29" w:rsidRPr="00D3010A" w:rsidRDefault="00144F29" w:rsidP="00696FC2">
            <w:pPr>
              <w:rPr>
                <w:rFonts w:ascii="Consolas" w:eastAsia="宋体" w:hAnsi="Consolas" w:cs="Consolas"/>
                <w:noProof/>
                <w:szCs w:val="20"/>
              </w:rPr>
            </w:pPr>
            <w:r>
              <w:rPr>
                <w:rFonts w:ascii="Consolas" w:eastAsia="宋体" w:hAnsi="Consolas" w:cs="Consolas"/>
                <w:noProof/>
                <w:szCs w:val="20"/>
              </w:rPr>
              <w:t xml:space="preserve">        file:</w:t>
            </w:r>
          </w:p>
          <w:p w14:paraId="3401A9DC" w14:textId="77777777" w:rsidR="00144F29" w:rsidRPr="00871D5F" w:rsidRDefault="00144F29" w:rsidP="00696FC2">
            <w:pPr>
              <w:pStyle w:val="YAML"/>
              <w:rPr>
                <w:rStyle w:val="CodeSnippet"/>
                <w:rFonts w:cs="Courier New"/>
                <w:noProof/>
                <w:szCs w:val="18"/>
              </w:rPr>
            </w:pPr>
            <w:r w:rsidRPr="00D3010A">
              <w:rPr>
                <w:noProof/>
              </w:rPr>
              <w:lastRenderedPageBreak/>
              <w:t xml:space="preserve">        </w:t>
            </w:r>
            <w:r>
              <w:rPr>
                <w:noProof/>
              </w:rPr>
              <w:t>type: tosca.artifacts.nfv.SwImage</w:t>
            </w:r>
            <w:r w:rsidRPr="000239E6">
              <w:rPr>
                <w:noProof/>
              </w:rPr>
              <w:t xml:space="preserve">   </w:t>
            </w:r>
          </w:p>
        </w:tc>
      </w:tr>
    </w:tbl>
    <w:p w14:paraId="6C9757A4" w14:textId="77777777" w:rsidR="00144F29" w:rsidRDefault="00144F29" w:rsidP="00144F29">
      <w:pPr>
        <w:pStyle w:val="4"/>
        <w:numPr>
          <w:ilvl w:val="3"/>
          <w:numId w:val="0"/>
        </w:numPr>
        <w:ind w:left="864" w:hanging="864"/>
        <w:rPr>
          <w:lang w:eastAsia="zh-CN"/>
        </w:rPr>
      </w:pPr>
      <w:r>
        <w:rPr>
          <w:lang w:eastAsia="zh-CN"/>
        </w:rPr>
        <w:lastRenderedPageBreak/>
        <w:t>Artifact</w:t>
      </w:r>
    </w:p>
    <w:tbl>
      <w:tblPr>
        <w:tblW w:w="4923"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415"/>
        <w:gridCol w:w="908"/>
        <w:gridCol w:w="1553"/>
        <w:gridCol w:w="1165"/>
        <w:gridCol w:w="3364"/>
      </w:tblGrid>
      <w:tr w:rsidR="00144F29" w:rsidRPr="0035293F" w14:paraId="3FF3A42E" w14:textId="77777777" w:rsidTr="00696FC2">
        <w:trPr>
          <w:cantSplit/>
          <w:tblHeader/>
        </w:trPr>
        <w:tc>
          <w:tcPr>
            <w:tcW w:w="842" w:type="pct"/>
            <w:shd w:val="clear" w:color="auto" w:fill="D9D9D9"/>
          </w:tcPr>
          <w:p w14:paraId="050A1DC7" w14:textId="77777777" w:rsidR="00144F29" w:rsidRPr="003512E8" w:rsidRDefault="00144F29" w:rsidP="00696FC2">
            <w:pPr>
              <w:pStyle w:val="TableText-Heading"/>
            </w:pPr>
            <w:r w:rsidRPr="003512E8">
              <w:t>Name</w:t>
            </w:r>
          </w:p>
        </w:tc>
        <w:tc>
          <w:tcPr>
            <w:tcW w:w="540" w:type="pct"/>
            <w:shd w:val="clear" w:color="auto" w:fill="D9D9D9"/>
          </w:tcPr>
          <w:p w14:paraId="7024FDAF" w14:textId="77777777" w:rsidR="00144F29" w:rsidRPr="003512E8" w:rsidRDefault="00144F29" w:rsidP="00696FC2">
            <w:pPr>
              <w:pStyle w:val="TableText-Heading"/>
            </w:pPr>
            <w:r w:rsidRPr="003512E8">
              <w:t>Required</w:t>
            </w:r>
          </w:p>
        </w:tc>
        <w:tc>
          <w:tcPr>
            <w:tcW w:w="924" w:type="pct"/>
            <w:shd w:val="clear" w:color="auto" w:fill="D9D9D9"/>
          </w:tcPr>
          <w:p w14:paraId="56250AB9" w14:textId="77777777" w:rsidR="00144F29" w:rsidRPr="003512E8" w:rsidRDefault="00144F29" w:rsidP="00696FC2">
            <w:pPr>
              <w:pStyle w:val="TableText-Heading"/>
            </w:pPr>
            <w:r w:rsidRPr="003512E8">
              <w:t>Type</w:t>
            </w:r>
          </w:p>
        </w:tc>
        <w:tc>
          <w:tcPr>
            <w:tcW w:w="693" w:type="pct"/>
            <w:shd w:val="clear" w:color="auto" w:fill="D9D9D9"/>
          </w:tcPr>
          <w:p w14:paraId="661947A0" w14:textId="77777777" w:rsidR="00144F29" w:rsidRPr="003512E8" w:rsidRDefault="00144F29" w:rsidP="00696FC2">
            <w:pPr>
              <w:pStyle w:val="TableText-Heading"/>
            </w:pPr>
            <w:r w:rsidRPr="003512E8">
              <w:t>Constraints</w:t>
            </w:r>
          </w:p>
        </w:tc>
        <w:tc>
          <w:tcPr>
            <w:tcW w:w="2001" w:type="pct"/>
            <w:shd w:val="clear" w:color="auto" w:fill="D9D9D9"/>
          </w:tcPr>
          <w:p w14:paraId="72DDBEF5" w14:textId="77777777" w:rsidR="00144F29" w:rsidRPr="003512E8" w:rsidRDefault="00144F29" w:rsidP="00696FC2">
            <w:pPr>
              <w:pStyle w:val="TableText-Heading"/>
            </w:pPr>
            <w:r w:rsidRPr="003512E8">
              <w:t>Description</w:t>
            </w:r>
          </w:p>
        </w:tc>
      </w:tr>
      <w:tr w:rsidR="00144F29" w:rsidRPr="0035293F" w14:paraId="184D6B2A" w14:textId="77777777" w:rsidTr="00696FC2">
        <w:trPr>
          <w:cantSplit/>
        </w:trPr>
        <w:tc>
          <w:tcPr>
            <w:tcW w:w="842" w:type="pct"/>
            <w:shd w:val="clear" w:color="auto" w:fill="FFFFFF"/>
          </w:tcPr>
          <w:p w14:paraId="00EE5733" w14:textId="77777777" w:rsidR="00144F29" w:rsidRPr="002957F1" w:rsidRDefault="00144F29" w:rsidP="00696FC2">
            <w:pPr>
              <w:pStyle w:val="TableText"/>
              <w:rPr>
                <w:noProof/>
                <w:szCs w:val="20"/>
                <w:lang w:eastAsia="en-US"/>
              </w:rPr>
            </w:pPr>
            <w:r>
              <w:rPr>
                <w:noProof/>
                <w:szCs w:val="20"/>
                <w:lang w:eastAsia="en-US"/>
              </w:rPr>
              <w:t>SwImage</w:t>
            </w:r>
          </w:p>
        </w:tc>
        <w:tc>
          <w:tcPr>
            <w:tcW w:w="540" w:type="pct"/>
            <w:shd w:val="clear" w:color="auto" w:fill="FFFFFF"/>
          </w:tcPr>
          <w:p w14:paraId="5293F4E0" w14:textId="77777777" w:rsidR="00144F29" w:rsidRPr="00833B2B" w:rsidRDefault="00144F29" w:rsidP="00696FC2">
            <w:pPr>
              <w:pStyle w:val="TableText"/>
              <w:rPr>
                <w:szCs w:val="20"/>
                <w:lang w:eastAsia="en-US"/>
              </w:rPr>
            </w:pPr>
            <w:r>
              <w:rPr>
                <w:szCs w:val="20"/>
                <w:lang w:eastAsia="en-US"/>
              </w:rPr>
              <w:t>Yes</w:t>
            </w:r>
          </w:p>
        </w:tc>
        <w:tc>
          <w:tcPr>
            <w:tcW w:w="924" w:type="pct"/>
            <w:shd w:val="clear" w:color="auto" w:fill="FFFFFF"/>
          </w:tcPr>
          <w:p w14:paraId="11261BCE" w14:textId="77777777" w:rsidR="00144F29" w:rsidRPr="002957F1" w:rsidRDefault="00144F29" w:rsidP="00696FC2">
            <w:pPr>
              <w:pStyle w:val="TableText"/>
              <w:rPr>
                <w:szCs w:val="20"/>
                <w:lang w:eastAsia="en-US"/>
              </w:rPr>
            </w:pPr>
            <w:r>
              <w:rPr>
                <w:szCs w:val="20"/>
                <w:lang w:eastAsia="en-US"/>
              </w:rPr>
              <w:t>tosca.artifacts.nfv.SwImage</w:t>
            </w:r>
          </w:p>
        </w:tc>
        <w:tc>
          <w:tcPr>
            <w:tcW w:w="693" w:type="pct"/>
            <w:shd w:val="clear" w:color="auto" w:fill="FFFFFF"/>
          </w:tcPr>
          <w:p w14:paraId="7E057863" w14:textId="77777777" w:rsidR="00144F29" w:rsidRPr="00A72455" w:rsidRDefault="00144F29" w:rsidP="00696FC2">
            <w:pPr>
              <w:pStyle w:val="TableText"/>
              <w:rPr>
                <w:rFonts w:cs="Calibri"/>
                <w:szCs w:val="20"/>
                <w:highlight w:val="yellow"/>
                <w:lang w:eastAsia="en-US"/>
              </w:rPr>
            </w:pPr>
          </w:p>
        </w:tc>
        <w:tc>
          <w:tcPr>
            <w:tcW w:w="2001" w:type="pct"/>
            <w:shd w:val="clear" w:color="auto" w:fill="FFFFFF"/>
          </w:tcPr>
          <w:p w14:paraId="32E863E7" w14:textId="77777777" w:rsidR="00144F29" w:rsidRPr="002957F1" w:rsidRDefault="00144F29" w:rsidP="00696FC2">
            <w:pPr>
              <w:pStyle w:val="TableText"/>
              <w:rPr>
                <w:rFonts w:cs="Calibri"/>
                <w:szCs w:val="20"/>
                <w:lang w:eastAsia="en-US"/>
              </w:rPr>
            </w:pPr>
            <w:r w:rsidRPr="00F531AA">
              <w:rPr>
                <w:rFonts w:cs="Calibri"/>
                <w:szCs w:val="20"/>
                <w:lang w:eastAsia="en-US"/>
              </w:rPr>
              <w:t>Describes the software image which is directly loaded on the virtualization container realizing this virtual storage.</w:t>
            </w:r>
          </w:p>
        </w:tc>
      </w:tr>
    </w:tbl>
    <w:p w14:paraId="6D14E05B" w14:textId="77777777" w:rsidR="00144F29" w:rsidRDefault="00144F29" w:rsidP="00144F29">
      <w:pPr>
        <w:autoSpaceDE w:val="0"/>
        <w:autoSpaceDN w:val="0"/>
        <w:adjustRightInd w:val="0"/>
        <w:ind w:firstLineChars="600" w:firstLine="1320"/>
        <w:rPr>
          <w:rFonts w:ascii="Courier New" w:hAnsi="Courier New" w:cs="Courier New"/>
          <w:sz w:val="22"/>
        </w:rPr>
      </w:pPr>
    </w:p>
    <w:p w14:paraId="54EFE271" w14:textId="77777777" w:rsidR="00ED1D16" w:rsidRPr="00144F29" w:rsidRDefault="00ED1D16" w:rsidP="00ED1D16"/>
    <w:p w14:paraId="11CEEBBC" w14:textId="77777777" w:rsidR="00ED1D16" w:rsidRPr="00ED1D16" w:rsidRDefault="00730C23" w:rsidP="00ED1D16">
      <w:r>
        <w:rPr>
          <w:rFonts w:hint="eastAsia"/>
          <w:noProof/>
        </w:rPr>
        <w:drawing>
          <wp:anchor distT="0" distB="0" distL="114300" distR="114300" simplePos="0" relativeHeight="251660288" behindDoc="0" locked="0" layoutInCell="1" allowOverlap="1" wp14:anchorId="4C607643" wp14:editId="2BA5C3E7">
            <wp:simplePos x="0" y="0"/>
            <wp:positionH relativeFrom="column">
              <wp:posOffset>-130175</wp:posOffset>
            </wp:positionH>
            <wp:positionV relativeFrom="paragraph">
              <wp:posOffset>-254635</wp:posOffset>
            </wp:positionV>
            <wp:extent cx="4942205" cy="2249805"/>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942205" cy="2249805"/>
                    </a:xfrm>
                    <a:prstGeom prst="rect">
                      <a:avLst/>
                    </a:prstGeom>
                    <a:noFill/>
                    <a:ln w="9525">
                      <a:noFill/>
                      <a:miter lim="800000"/>
                      <a:headEnd/>
                      <a:tailEnd/>
                    </a:ln>
                  </pic:spPr>
                </pic:pic>
              </a:graphicData>
            </a:graphic>
          </wp:anchor>
        </w:drawing>
      </w:r>
    </w:p>
    <w:p w14:paraId="4A36473D" w14:textId="77777777" w:rsidR="00144F29" w:rsidRDefault="00144F29" w:rsidP="00144F29">
      <w:pPr>
        <w:pStyle w:val="3"/>
        <w:numPr>
          <w:ilvl w:val="2"/>
          <w:numId w:val="0"/>
        </w:numPr>
        <w:ind w:left="720" w:hanging="720"/>
        <w:rPr>
          <w:lang w:eastAsia="zh-CN"/>
        </w:rPr>
      </w:pPr>
      <w:bookmarkStart w:id="55" w:name="_Toc472410048"/>
      <w:bookmarkStart w:id="56" w:name="_Toc480879548"/>
      <w:r>
        <w:rPr>
          <w:rFonts w:hint="eastAsia"/>
          <w:lang w:eastAsia="zh-CN"/>
        </w:rPr>
        <w:t>tosca.nodes.nfv.C</w:t>
      </w:r>
      <w:r>
        <w:rPr>
          <w:lang w:eastAsia="zh-CN"/>
        </w:rPr>
        <w:t>pd</w:t>
      </w:r>
      <w:bookmarkEnd w:id="55"/>
      <w:bookmarkEnd w:id="56"/>
    </w:p>
    <w:p w14:paraId="1F57D4FD" w14:textId="77777777" w:rsidR="00144F29" w:rsidRPr="000C5DB0" w:rsidRDefault="00144F29" w:rsidP="00144F29">
      <w:r>
        <w:t xml:space="preserve">The TOSCA </w:t>
      </w:r>
      <w:r w:rsidRPr="000C5DB0">
        <w:t>Cp</w:t>
      </w:r>
      <w:r>
        <w:t>d</w:t>
      </w:r>
      <w:r w:rsidRPr="000C5DB0">
        <w:t xml:space="preserve"> </w:t>
      </w:r>
      <w:r>
        <w:t>node represents</w:t>
      </w:r>
      <w:r w:rsidRPr="000C5DB0">
        <w:t xml:space="preserve"> network connectivity to a compute resource or a VL</w:t>
      </w:r>
      <w:r>
        <w:t xml:space="preserve"> as defined by [</w:t>
      </w:r>
      <w:r w:rsidRPr="003F6323">
        <w:t>ETSI GS NFV-IFA 011</w:t>
      </w:r>
      <w:r>
        <w:t>]</w:t>
      </w:r>
      <w:r w:rsidRPr="000C5DB0">
        <w:t xml:space="preserve">. This is an abstract </w:t>
      </w:r>
      <w:r>
        <w:t>type</w:t>
      </w:r>
      <w:r w:rsidRPr="000C5DB0">
        <w:t xml:space="preserve"> used as parent for the various Cp</w:t>
      </w:r>
      <w:r>
        <w:t>d types</w:t>
      </w:r>
      <w:r w:rsidRPr="000C5DB0">
        <w:t>.</w:t>
      </w:r>
    </w:p>
    <w:p w14:paraId="0792C1FC" w14:textId="77777777" w:rsidR="00144F29" w:rsidRPr="00D95176" w:rsidRDefault="00144F29" w:rsidP="00144F29">
      <w:pPr>
        <w:rPr>
          <w:rStyle w:val="Refterm"/>
        </w:rPr>
      </w:pPr>
    </w:p>
    <w:tbl>
      <w:tblPr>
        <w:tblW w:w="4500"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0A0" w:firstRow="1" w:lastRow="0" w:firstColumn="1" w:lastColumn="0" w:noHBand="0" w:noVBand="0"/>
      </w:tblPr>
      <w:tblGrid>
        <w:gridCol w:w="1808"/>
        <w:gridCol w:w="5874"/>
      </w:tblGrid>
      <w:tr w:rsidR="00144F29" w:rsidRPr="00181CC6" w14:paraId="4D6502BD" w14:textId="77777777" w:rsidTr="00696FC2">
        <w:tc>
          <w:tcPr>
            <w:tcW w:w="1177" w:type="pct"/>
            <w:shd w:val="clear" w:color="auto" w:fill="D9D9D9"/>
          </w:tcPr>
          <w:p w14:paraId="24288C62" w14:textId="77777777" w:rsidR="00144F29" w:rsidRPr="003512E8" w:rsidRDefault="00144F29" w:rsidP="00696FC2">
            <w:pPr>
              <w:pStyle w:val="TableText-Heading"/>
            </w:pPr>
            <w:r w:rsidRPr="003512E8">
              <w:t>Shorthand Name</w:t>
            </w:r>
          </w:p>
        </w:tc>
        <w:tc>
          <w:tcPr>
            <w:tcW w:w="3823" w:type="pct"/>
          </w:tcPr>
          <w:p w14:paraId="429E490B" w14:textId="77777777" w:rsidR="00144F29" w:rsidRPr="00750FC3" w:rsidRDefault="00144F29" w:rsidP="00696FC2">
            <w:pPr>
              <w:pStyle w:val="TableText"/>
              <w:rPr>
                <w:szCs w:val="20"/>
                <w:lang w:eastAsia="en-US"/>
              </w:rPr>
            </w:pPr>
            <w:r>
              <w:rPr>
                <w:rFonts w:hint="eastAsia"/>
                <w:szCs w:val="20"/>
                <w:lang w:eastAsia="en-US"/>
              </w:rPr>
              <w:t>C</w:t>
            </w:r>
            <w:r>
              <w:rPr>
                <w:szCs w:val="20"/>
                <w:lang w:eastAsia="en-US"/>
              </w:rPr>
              <w:t>pd</w:t>
            </w:r>
          </w:p>
        </w:tc>
      </w:tr>
      <w:tr w:rsidR="00144F29" w:rsidRPr="00181CC6" w14:paraId="6CF6BE1A" w14:textId="77777777" w:rsidTr="00696FC2">
        <w:tc>
          <w:tcPr>
            <w:tcW w:w="1177" w:type="pct"/>
            <w:shd w:val="clear" w:color="auto" w:fill="D9D9D9"/>
          </w:tcPr>
          <w:p w14:paraId="3726DB09" w14:textId="77777777" w:rsidR="00144F29" w:rsidRPr="003512E8" w:rsidRDefault="00144F29" w:rsidP="00696FC2">
            <w:pPr>
              <w:pStyle w:val="TableText-Heading"/>
            </w:pPr>
            <w:r w:rsidRPr="003512E8">
              <w:t>Type Qualified Name</w:t>
            </w:r>
          </w:p>
        </w:tc>
        <w:tc>
          <w:tcPr>
            <w:tcW w:w="3823" w:type="pct"/>
          </w:tcPr>
          <w:p w14:paraId="68ADC1F5" w14:textId="77777777" w:rsidR="00144F29" w:rsidRPr="00750FC3" w:rsidRDefault="00144F29" w:rsidP="00696FC2">
            <w:pPr>
              <w:pStyle w:val="TableText"/>
              <w:rPr>
                <w:szCs w:val="20"/>
                <w:lang w:eastAsia="en-US"/>
              </w:rPr>
            </w:pPr>
            <w:r w:rsidRPr="00181CC6">
              <w:rPr>
                <w:szCs w:val="20"/>
                <w:lang w:eastAsia="en-US"/>
              </w:rPr>
              <w:t>tosca:</w:t>
            </w:r>
            <w:r>
              <w:rPr>
                <w:rFonts w:hint="eastAsia"/>
                <w:szCs w:val="20"/>
                <w:lang w:eastAsia="en-US"/>
              </w:rPr>
              <w:t>C</w:t>
            </w:r>
            <w:r>
              <w:rPr>
                <w:szCs w:val="20"/>
                <w:lang w:eastAsia="en-US"/>
              </w:rPr>
              <w:t>pd</w:t>
            </w:r>
          </w:p>
        </w:tc>
      </w:tr>
      <w:tr w:rsidR="00144F29" w:rsidRPr="00181CC6" w14:paraId="638A3CB0" w14:textId="77777777" w:rsidTr="00696FC2">
        <w:tc>
          <w:tcPr>
            <w:tcW w:w="1177" w:type="pct"/>
            <w:shd w:val="clear" w:color="auto" w:fill="D9D9D9"/>
          </w:tcPr>
          <w:p w14:paraId="50E7CD14" w14:textId="77777777" w:rsidR="00144F29" w:rsidRPr="003512E8" w:rsidRDefault="00144F29" w:rsidP="00696FC2">
            <w:pPr>
              <w:pStyle w:val="TableText-Heading"/>
            </w:pPr>
            <w:r w:rsidRPr="003512E8">
              <w:t>Type URI</w:t>
            </w:r>
          </w:p>
        </w:tc>
        <w:tc>
          <w:tcPr>
            <w:tcW w:w="3823" w:type="pct"/>
          </w:tcPr>
          <w:p w14:paraId="67B345D0" w14:textId="77777777" w:rsidR="00144F29" w:rsidRPr="00750FC3" w:rsidRDefault="00144F29" w:rsidP="00696FC2">
            <w:pPr>
              <w:pStyle w:val="TableText"/>
              <w:rPr>
                <w:szCs w:val="20"/>
                <w:lang w:eastAsia="en-US"/>
              </w:rPr>
            </w:pPr>
            <w:r w:rsidRPr="00181CC6">
              <w:rPr>
                <w:szCs w:val="20"/>
                <w:lang w:eastAsia="en-US"/>
              </w:rPr>
              <w:t>tosca.nodes.</w:t>
            </w:r>
            <w:r>
              <w:rPr>
                <w:rFonts w:hint="eastAsia"/>
                <w:szCs w:val="20"/>
                <w:lang w:eastAsia="en-US"/>
              </w:rPr>
              <w:t>nfv.C</w:t>
            </w:r>
            <w:r>
              <w:rPr>
                <w:szCs w:val="20"/>
                <w:lang w:eastAsia="en-US"/>
              </w:rPr>
              <w:t>pd</w:t>
            </w:r>
          </w:p>
        </w:tc>
      </w:tr>
    </w:tbl>
    <w:p w14:paraId="49471D01" w14:textId="77777777" w:rsidR="00144F29" w:rsidRDefault="00144F29" w:rsidP="00144F29">
      <w:pPr>
        <w:pStyle w:val="4"/>
        <w:numPr>
          <w:ilvl w:val="3"/>
          <w:numId w:val="0"/>
        </w:numPr>
        <w:ind w:left="864" w:hanging="864"/>
        <w:rPr>
          <w:lang w:eastAsia="zh-CN"/>
        </w:rPr>
      </w:pPr>
      <w:r>
        <w:rPr>
          <w:rFonts w:hint="eastAsia"/>
          <w:lang w:eastAsia="zh-CN"/>
        </w:rPr>
        <w:t>Properties</w:t>
      </w:r>
    </w:p>
    <w:tbl>
      <w:tblPr>
        <w:tblW w:w="4874"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867"/>
        <w:gridCol w:w="981"/>
        <w:gridCol w:w="1160"/>
        <w:gridCol w:w="1167"/>
        <w:gridCol w:w="3146"/>
      </w:tblGrid>
      <w:tr w:rsidR="00144F29" w:rsidRPr="00181CC6" w14:paraId="27F7F890" w14:textId="77777777" w:rsidTr="00696FC2">
        <w:trPr>
          <w:cantSplit/>
          <w:tblHeader/>
        </w:trPr>
        <w:tc>
          <w:tcPr>
            <w:tcW w:w="1232" w:type="pct"/>
            <w:shd w:val="clear" w:color="auto" w:fill="D9D9D9"/>
          </w:tcPr>
          <w:p w14:paraId="48308CE0" w14:textId="77777777" w:rsidR="00144F29" w:rsidRPr="003512E8" w:rsidRDefault="00144F29" w:rsidP="00696FC2">
            <w:pPr>
              <w:pStyle w:val="TableText-Heading"/>
            </w:pPr>
            <w:r w:rsidRPr="003512E8">
              <w:t>Name</w:t>
            </w:r>
          </w:p>
        </w:tc>
        <w:tc>
          <w:tcPr>
            <w:tcW w:w="524" w:type="pct"/>
            <w:shd w:val="clear" w:color="auto" w:fill="D9D9D9"/>
          </w:tcPr>
          <w:p w14:paraId="09993B3B" w14:textId="77777777" w:rsidR="00144F29" w:rsidRPr="003512E8" w:rsidRDefault="00144F29" w:rsidP="00696FC2">
            <w:pPr>
              <w:pStyle w:val="TableText-Heading"/>
            </w:pPr>
            <w:r w:rsidRPr="003512E8">
              <w:t>Required</w:t>
            </w:r>
          </w:p>
        </w:tc>
        <w:tc>
          <w:tcPr>
            <w:tcW w:w="620" w:type="pct"/>
            <w:shd w:val="clear" w:color="auto" w:fill="D9D9D9"/>
          </w:tcPr>
          <w:p w14:paraId="5681EF58" w14:textId="77777777" w:rsidR="00144F29" w:rsidRPr="003512E8" w:rsidRDefault="00144F29" w:rsidP="00696FC2">
            <w:pPr>
              <w:pStyle w:val="TableText-Heading"/>
            </w:pPr>
            <w:r w:rsidRPr="003512E8">
              <w:t>Type</w:t>
            </w:r>
          </w:p>
        </w:tc>
        <w:tc>
          <w:tcPr>
            <w:tcW w:w="624" w:type="pct"/>
            <w:shd w:val="clear" w:color="auto" w:fill="D9D9D9"/>
          </w:tcPr>
          <w:p w14:paraId="51C7E38D" w14:textId="77777777" w:rsidR="00144F29" w:rsidRPr="003512E8" w:rsidRDefault="00144F29" w:rsidP="00696FC2">
            <w:pPr>
              <w:pStyle w:val="TableText-Heading"/>
            </w:pPr>
            <w:r w:rsidRPr="003512E8">
              <w:t>Constraints</w:t>
            </w:r>
          </w:p>
        </w:tc>
        <w:tc>
          <w:tcPr>
            <w:tcW w:w="2000" w:type="pct"/>
            <w:shd w:val="clear" w:color="auto" w:fill="D9D9D9"/>
          </w:tcPr>
          <w:p w14:paraId="7C71773A" w14:textId="77777777" w:rsidR="00144F29" w:rsidRPr="003512E8" w:rsidRDefault="00144F29" w:rsidP="00696FC2">
            <w:pPr>
              <w:pStyle w:val="TableText-Heading"/>
            </w:pPr>
            <w:r w:rsidRPr="003512E8">
              <w:t>Description</w:t>
            </w:r>
          </w:p>
        </w:tc>
      </w:tr>
      <w:tr w:rsidR="00144F29" w:rsidRPr="00181CC6" w14:paraId="33A9F7CD" w14:textId="77777777" w:rsidTr="00696FC2">
        <w:trPr>
          <w:cantSplit/>
        </w:trPr>
        <w:tc>
          <w:tcPr>
            <w:tcW w:w="1232" w:type="pct"/>
            <w:shd w:val="clear" w:color="auto" w:fill="FFFFFF"/>
          </w:tcPr>
          <w:p w14:paraId="6F0775F7" w14:textId="77777777" w:rsidR="00144F29" w:rsidRPr="002957F1" w:rsidRDefault="00144F29" w:rsidP="00696FC2">
            <w:pPr>
              <w:pStyle w:val="TableText"/>
              <w:rPr>
                <w:noProof/>
                <w:szCs w:val="20"/>
                <w:lang w:eastAsia="en-US"/>
              </w:rPr>
            </w:pPr>
            <w:r>
              <w:t>l</w:t>
            </w:r>
            <w:r w:rsidRPr="006B774B">
              <w:t>ayer</w:t>
            </w:r>
            <w:r>
              <w:t>_p</w:t>
            </w:r>
            <w:r w:rsidRPr="006B774B">
              <w:t>rotocol</w:t>
            </w:r>
          </w:p>
        </w:tc>
        <w:tc>
          <w:tcPr>
            <w:tcW w:w="524" w:type="pct"/>
            <w:shd w:val="clear" w:color="auto" w:fill="FFFFFF"/>
          </w:tcPr>
          <w:p w14:paraId="0C4573C7" w14:textId="77777777" w:rsidR="00144F29" w:rsidRPr="00833B2B" w:rsidRDefault="00144F29" w:rsidP="00696FC2">
            <w:pPr>
              <w:pStyle w:val="TableText"/>
              <w:rPr>
                <w:szCs w:val="20"/>
                <w:lang w:eastAsia="en-US"/>
              </w:rPr>
            </w:pPr>
            <w:r>
              <w:rPr>
                <w:rFonts w:hint="eastAsia"/>
              </w:rPr>
              <w:t>yes</w:t>
            </w:r>
          </w:p>
        </w:tc>
        <w:tc>
          <w:tcPr>
            <w:tcW w:w="620" w:type="pct"/>
            <w:shd w:val="clear" w:color="auto" w:fill="FFFFFF"/>
          </w:tcPr>
          <w:p w14:paraId="5F775443" w14:textId="77777777" w:rsidR="00144F29" w:rsidRPr="002957F1" w:rsidRDefault="00144F29" w:rsidP="00696FC2">
            <w:pPr>
              <w:pStyle w:val="TableText"/>
              <w:rPr>
                <w:szCs w:val="20"/>
                <w:lang w:eastAsia="en-US"/>
              </w:rPr>
            </w:pPr>
            <w:r>
              <w:t>string</w:t>
            </w:r>
          </w:p>
        </w:tc>
        <w:tc>
          <w:tcPr>
            <w:tcW w:w="624" w:type="pct"/>
            <w:shd w:val="clear" w:color="auto" w:fill="FFFFFF"/>
          </w:tcPr>
          <w:p w14:paraId="7FE8664D" w14:textId="77777777" w:rsidR="00144F29" w:rsidRPr="00181CC6" w:rsidRDefault="00144F29" w:rsidP="00696FC2">
            <w:pPr>
              <w:pStyle w:val="TableText"/>
              <w:rPr>
                <w:rFonts w:cs="Calibri"/>
                <w:szCs w:val="20"/>
                <w:lang w:eastAsia="en-US"/>
              </w:rPr>
            </w:pPr>
            <w:r>
              <w:t>Valid values: Ethernet, mpls</w:t>
            </w:r>
            <w:r w:rsidRPr="001E469D">
              <w:t xml:space="preserve">, </w:t>
            </w:r>
            <w:r>
              <w:t>odu2, ipv</w:t>
            </w:r>
            <w:r w:rsidRPr="001E469D">
              <w:t xml:space="preserve">4, </w:t>
            </w:r>
            <w:r>
              <w:t>ipv6, pseudo-w</w:t>
            </w:r>
            <w:r w:rsidRPr="001E469D">
              <w:t>ire</w:t>
            </w:r>
          </w:p>
        </w:tc>
        <w:tc>
          <w:tcPr>
            <w:tcW w:w="2000" w:type="pct"/>
            <w:shd w:val="clear" w:color="auto" w:fill="FFFFFF"/>
          </w:tcPr>
          <w:p w14:paraId="11A9A19E" w14:textId="77777777" w:rsidR="00144F29" w:rsidRPr="00181CC6" w:rsidRDefault="00144F29" w:rsidP="00696FC2">
            <w:pPr>
              <w:pStyle w:val="TableText"/>
              <w:rPr>
                <w:rFonts w:cs="Calibri"/>
                <w:szCs w:val="20"/>
                <w:lang w:eastAsia="en-US"/>
              </w:rPr>
            </w:pPr>
            <w:r w:rsidRPr="001E469D">
              <w:t>Identifies which protocol the connection point uses for connectivity purposes</w:t>
            </w:r>
          </w:p>
        </w:tc>
      </w:tr>
      <w:tr w:rsidR="00144F29" w:rsidRPr="00181CC6" w14:paraId="269D881E" w14:textId="77777777" w:rsidTr="00696FC2">
        <w:trPr>
          <w:cantSplit/>
        </w:trPr>
        <w:tc>
          <w:tcPr>
            <w:tcW w:w="1232" w:type="pct"/>
            <w:shd w:val="clear" w:color="auto" w:fill="FFFFFF"/>
          </w:tcPr>
          <w:p w14:paraId="1A943F4D" w14:textId="77777777" w:rsidR="00144F29" w:rsidRDefault="00144F29" w:rsidP="00696FC2">
            <w:pPr>
              <w:pStyle w:val="TableText"/>
              <w:rPr>
                <w:noProof/>
                <w:szCs w:val="20"/>
                <w:lang w:eastAsia="en-US"/>
              </w:rPr>
            </w:pPr>
            <w:r>
              <w:lastRenderedPageBreak/>
              <w:t>r</w:t>
            </w:r>
            <w:r w:rsidRPr="006B774B">
              <w:t>ole</w:t>
            </w:r>
          </w:p>
        </w:tc>
        <w:tc>
          <w:tcPr>
            <w:tcW w:w="524" w:type="pct"/>
            <w:shd w:val="clear" w:color="auto" w:fill="FFFFFF"/>
          </w:tcPr>
          <w:p w14:paraId="444D3FEB" w14:textId="77777777" w:rsidR="00144F29" w:rsidRDefault="00144F29" w:rsidP="00696FC2">
            <w:pPr>
              <w:pStyle w:val="TableText"/>
              <w:rPr>
                <w:szCs w:val="20"/>
                <w:lang w:eastAsia="en-US"/>
              </w:rPr>
            </w:pPr>
            <w:r>
              <w:rPr>
                <w:rFonts w:hint="eastAsia"/>
              </w:rPr>
              <w:t>no</w:t>
            </w:r>
          </w:p>
        </w:tc>
        <w:tc>
          <w:tcPr>
            <w:tcW w:w="620" w:type="pct"/>
            <w:shd w:val="clear" w:color="auto" w:fill="FFFFFF"/>
          </w:tcPr>
          <w:p w14:paraId="6299F721" w14:textId="77777777" w:rsidR="00144F29" w:rsidRDefault="00144F29" w:rsidP="00696FC2">
            <w:pPr>
              <w:pStyle w:val="TableText"/>
              <w:rPr>
                <w:szCs w:val="20"/>
                <w:lang w:eastAsia="en-US"/>
              </w:rPr>
            </w:pPr>
          </w:p>
          <w:p w14:paraId="47AAA83F" w14:textId="77777777" w:rsidR="00144F29" w:rsidRDefault="00144F29" w:rsidP="00696FC2">
            <w:pPr>
              <w:pStyle w:val="TableText"/>
              <w:rPr>
                <w:szCs w:val="20"/>
                <w:lang w:eastAsia="en-US"/>
              </w:rPr>
            </w:pPr>
            <w:r>
              <w:rPr>
                <w:szCs w:val="20"/>
                <w:lang w:eastAsia="en-US"/>
              </w:rPr>
              <w:t>string</w:t>
            </w:r>
          </w:p>
          <w:p w14:paraId="79054B01" w14:textId="77777777" w:rsidR="00144F29" w:rsidRDefault="00144F29" w:rsidP="00696FC2">
            <w:pPr>
              <w:pStyle w:val="TableText"/>
              <w:rPr>
                <w:szCs w:val="20"/>
                <w:lang w:eastAsia="en-US"/>
              </w:rPr>
            </w:pPr>
          </w:p>
        </w:tc>
        <w:tc>
          <w:tcPr>
            <w:tcW w:w="624" w:type="pct"/>
            <w:shd w:val="clear" w:color="auto" w:fill="FFFFFF"/>
          </w:tcPr>
          <w:p w14:paraId="5B1B6890" w14:textId="77777777" w:rsidR="00144F29" w:rsidRDefault="00144F29" w:rsidP="00696FC2">
            <w:pPr>
              <w:pStyle w:val="TableText"/>
              <w:rPr>
                <w:rFonts w:cs="Calibri"/>
                <w:szCs w:val="20"/>
                <w:lang w:eastAsia="en-US"/>
              </w:rPr>
            </w:pPr>
          </w:p>
          <w:p w14:paraId="45873840" w14:textId="77777777" w:rsidR="00144F29" w:rsidRDefault="00144F29" w:rsidP="00696FC2">
            <w:pPr>
              <w:pStyle w:val="TableText"/>
              <w:rPr>
                <w:rFonts w:cs="Calibri"/>
                <w:szCs w:val="20"/>
                <w:lang w:eastAsia="en-US"/>
              </w:rPr>
            </w:pPr>
            <w:r>
              <w:rPr>
                <w:szCs w:val="20"/>
                <w:lang w:eastAsia="en-US"/>
              </w:rPr>
              <w:t xml:space="preserve">Editor’s note: </w:t>
            </w:r>
            <w:r w:rsidRPr="00DB033E">
              <w:rPr>
                <w:szCs w:val="20"/>
                <w:lang w:eastAsia="en-US"/>
              </w:rPr>
              <w:t>valid values: [ root, leaf ]</w:t>
            </w:r>
          </w:p>
        </w:tc>
        <w:tc>
          <w:tcPr>
            <w:tcW w:w="2000" w:type="pct"/>
            <w:shd w:val="clear" w:color="auto" w:fill="FFFFFF"/>
          </w:tcPr>
          <w:p w14:paraId="6F85C437" w14:textId="77777777" w:rsidR="00144F29" w:rsidRDefault="00144F29" w:rsidP="00696FC2">
            <w:pPr>
              <w:pStyle w:val="TableText"/>
              <w:rPr>
                <w:rFonts w:cs="Arial"/>
                <w:lang w:eastAsia="de-DE"/>
              </w:rPr>
            </w:pPr>
            <w:r w:rsidRPr="001E469D">
              <w:t>Identifies the role of the port in the context of the traffic flow patterns in the VNF or parent NS.</w:t>
            </w:r>
          </w:p>
          <w:p w14:paraId="79C5716E" w14:textId="77777777" w:rsidR="00144F29" w:rsidRPr="00181CC6" w:rsidRDefault="00144F29" w:rsidP="00696FC2">
            <w:pPr>
              <w:pStyle w:val="TableText"/>
              <w:rPr>
                <w:rFonts w:cs="Arial"/>
                <w:lang w:eastAsia="de-DE"/>
              </w:rPr>
            </w:pPr>
            <w:r w:rsidRPr="008C2305">
              <w:rPr>
                <w:rFonts w:cs="Arial"/>
                <w:lang w:eastAsia="de-DE"/>
              </w:rPr>
              <w:t>For example a VNF with a tree flow pattern within the VNF will have legal cpRoles of ROOT and LEAF</w:t>
            </w:r>
          </w:p>
        </w:tc>
      </w:tr>
      <w:tr w:rsidR="00144F29" w:rsidRPr="00181CC6" w14:paraId="38C30DD5" w14:textId="77777777" w:rsidTr="00696FC2">
        <w:trPr>
          <w:cantSplit/>
        </w:trPr>
        <w:tc>
          <w:tcPr>
            <w:tcW w:w="1232" w:type="pct"/>
            <w:shd w:val="clear" w:color="auto" w:fill="FFFFFF"/>
          </w:tcPr>
          <w:p w14:paraId="047BA3D2" w14:textId="77777777" w:rsidR="00144F29" w:rsidRDefault="00144F29" w:rsidP="00696FC2">
            <w:pPr>
              <w:pStyle w:val="TableText"/>
              <w:rPr>
                <w:noProof/>
                <w:szCs w:val="20"/>
                <w:lang w:eastAsia="en-US"/>
              </w:rPr>
            </w:pPr>
            <w:r w:rsidRPr="006B774B">
              <w:t>description</w:t>
            </w:r>
          </w:p>
        </w:tc>
        <w:tc>
          <w:tcPr>
            <w:tcW w:w="524" w:type="pct"/>
            <w:shd w:val="clear" w:color="auto" w:fill="FFFFFF"/>
          </w:tcPr>
          <w:p w14:paraId="16485641" w14:textId="77777777" w:rsidR="00144F29" w:rsidRDefault="00144F29" w:rsidP="00696FC2">
            <w:pPr>
              <w:pStyle w:val="TableText"/>
              <w:rPr>
                <w:szCs w:val="20"/>
                <w:lang w:eastAsia="en-US"/>
              </w:rPr>
            </w:pPr>
            <w:r>
              <w:rPr>
                <w:rFonts w:hint="eastAsia"/>
              </w:rPr>
              <w:t>no</w:t>
            </w:r>
          </w:p>
        </w:tc>
        <w:tc>
          <w:tcPr>
            <w:tcW w:w="620" w:type="pct"/>
            <w:shd w:val="clear" w:color="auto" w:fill="FFFFFF"/>
          </w:tcPr>
          <w:p w14:paraId="7021C078" w14:textId="77777777" w:rsidR="00144F29" w:rsidRDefault="00144F29" w:rsidP="00696FC2">
            <w:pPr>
              <w:pStyle w:val="TableText"/>
              <w:rPr>
                <w:szCs w:val="20"/>
                <w:lang w:eastAsia="en-US"/>
              </w:rPr>
            </w:pPr>
            <w:r>
              <w:rPr>
                <w:rFonts w:hint="eastAsia"/>
              </w:rPr>
              <w:t>string</w:t>
            </w:r>
          </w:p>
        </w:tc>
        <w:tc>
          <w:tcPr>
            <w:tcW w:w="624" w:type="pct"/>
            <w:shd w:val="clear" w:color="auto" w:fill="FFFFFF"/>
          </w:tcPr>
          <w:p w14:paraId="59E1B906" w14:textId="77777777" w:rsidR="00144F29" w:rsidRDefault="00144F29" w:rsidP="00696FC2">
            <w:pPr>
              <w:pStyle w:val="TableText"/>
              <w:rPr>
                <w:rFonts w:cs="Calibri"/>
                <w:szCs w:val="20"/>
                <w:lang w:eastAsia="en-US"/>
              </w:rPr>
            </w:pPr>
          </w:p>
        </w:tc>
        <w:tc>
          <w:tcPr>
            <w:tcW w:w="2000" w:type="pct"/>
            <w:shd w:val="clear" w:color="auto" w:fill="FFFFFF"/>
          </w:tcPr>
          <w:p w14:paraId="4383F7B7" w14:textId="77777777" w:rsidR="00144F29" w:rsidRPr="00181CC6" w:rsidRDefault="00144F29" w:rsidP="00696FC2">
            <w:pPr>
              <w:pStyle w:val="TableText"/>
              <w:rPr>
                <w:rFonts w:cs="Arial"/>
                <w:lang w:eastAsia="de-DE"/>
              </w:rPr>
            </w:pPr>
            <w:r w:rsidRPr="001E469D">
              <w:t>Provides human-readable information on the purpose of the connection point (e.g. connection point for control plane traffic).</w:t>
            </w:r>
          </w:p>
        </w:tc>
      </w:tr>
      <w:tr w:rsidR="00144F29" w:rsidRPr="00181CC6" w14:paraId="7A14230B" w14:textId="77777777" w:rsidTr="00696FC2">
        <w:trPr>
          <w:cantSplit/>
        </w:trPr>
        <w:tc>
          <w:tcPr>
            <w:tcW w:w="1232" w:type="pct"/>
            <w:shd w:val="clear" w:color="auto" w:fill="FFFFFF"/>
          </w:tcPr>
          <w:p w14:paraId="2DF682DD" w14:textId="77777777" w:rsidR="00144F29" w:rsidRDefault="00144F29" w:rsidP="00696FC2">
            <w:pPr>
              <w:pStyle w:val="TableText"/>
              <w:rPr>
                <w:noProof/>
                <w:szCs w:val="20"/>
                <w:lang w:eastAsia="en-US"/>
              </w:rPr>
            </w:pPr>
            <w:r>
              <w:t>a</w:t>
            </w:r>
            <w:r w:rsidRPr="000B541C">
              <w:t>ddress</w:t>
            </w:r>
            <w:r>
              <w:t>_d</w:t>
            </w:r>
            <w:r w:rsidRPr="000B541C">
              <w:t>ata</w:t>
            </w:r>
          </w:p>
        </w:tc>
        <w:tc>
          <w:tcPr>
            <w:tcW w:w="524" w:type="pct"/>
            <w:shd w:val="clear" w:color="auto" w:fill="FFFFFF"/>
          </w:tcPr>
          <w:p w14:paraId="650733FF" w14:textId="77777777" w:rsidR="00144F29" w:rsidRDefault="00144F29" w:rsidP="00696FC2">
            <w:pPr>
              <w:pStyle w:val="TableText"/>
              <w:rPr>
                <w:szCs w:val="20"/>
                <w:lang w:eastAsia="en-US"/>
              </w:rPr>
            </w:pPr>
            <w:r>
              <w:rPr>
                <w:rFonts w:hint="eastAsia"/>
              </w:rPr>
              <w:t>no</w:t>
            </w:r>
          </w:p>
        </w:tc>
        <w:tc>
          <w:tcPr>
            <w:tcW w:w="620" w:type="pct"/>
            <w:shd w:val="clear" w:color="auto" w:fill="FFFFFF"/>
          </w:tcPr>
          <w:p w14:paraId="6062A410" w14:textId="77777777" w:rsidR="00144F29" w:rsidRDefault="00144F29" w:rsidP="00696FC2">
            <w:pPr>
              <w:pStyle w:val="TableText"/>
              <w:rPr>
                <w:szCs w:val="20"/>
                <w:lang w:eastAsia="en-US"/>
              </w:rPr>
            </w:pPr>
            <w:r w:rsidRPr="008565CE">
              <w:rPr>
                <w:highlight w:val="yellow"/>
              </w:rPr>
              <w:t>AddressData []</w:t>
            </w:r>
          </w:p>
        </w:tc>
        <w:tc>
          <w:tcPr>
            <w:tcW w:w="624" w:type="pct"/>
            <w:shd w:val="clear" w:color="auto" w:fill="FFFFFF"/>
          </w:tcPr>
          <w:p w14:paraId="433CDF44" w14:textId="77777777" w:rsidR="00144F29" w:rsidRDefault="00144F29" w:rsidP="00696FC2">
            <w:pPr>
              <w:pStyle w:val="TableText"/>
              <w:rPr>
                <w:rFonts w:cs="Calibri"/>
                <w:szCs w:val="20"/>
                <w:lang w:eastAsia="en-US"/>
              </w:rPr>
            </w:pPr>
          </w:p>
        </w:tc>
        <w:tc>
          <w:tcPr>
            <w:tcW w:w="2000" w:type="pct"/>
            <w:shd w:val="clear" w:color="auto" w:fill="FFFFFF"/>
          </w:tcPr>
          <w:p w14:paraId="114E0B4C" w14:textId="77777777" w:rsidR="00144F29" w:rsidRPr="00181CC6" w:rsidRDefault="00144F29" w:rsidP="00696FC2">
            <w:pPr>
              <w:pStyle w:val="TableText"/>
              <w:rPr>
                <w:rFonts w:cs="Arial"/>
                <w:lang w:eastAsia="de-DE"/>
              </w:rPr>
            </w:pPr>
            <w:r w:rsidRPr="001E469D">
              <w:t>Provides information on the addresses to be assigned to the connection point(s) instantiated from this Connection Point Descriptor.</w:t>
            </w:r>
          </w:p>
        </w:tc>
      </w:tr>
    </w:tbl>
    <w:p w14:paraId="7191654A" w14:textId="77777777" w:rsidR="00144F29" w:rsidRPr="00833B2B" w:rsidRDefault="00144F29" w:rsidP="00144F29"/>
    <w:p w14:paraId="71E7B14E" w14:textId="77777777" w:rsidR="00144F29" w:rsidRDefault="00144F29" w:rsidP="00144F29">
      <w:pPr>
        <w:pStyle w:val="4"/>
        <w:numPr>
          <w:ilvl w:val="3"/>
          <w:numId w:val="0"/>
        </w:numPr>
        <w:ind w:left="864" w:hanging="864"/>
        <w:rPr>
          <w:lang w:eastAsia="zh-CN"/>
        </w:rPr>
      </w:pPr>
      <w:r>
        <w:rPr>
          <w:lang w:eastAsia="zh-CN"/>
        </w:rPr>
        <w:t>A</w:t>
      </w:r>
      <w:r>
        <w:rPr>
          <w:rFonts w:hint="eastAsia"/>
          <w:lang w:eastAsia="zh-CN"/>
        </w:rPr>
        <w:t>ttributes</w:t>
      </w:r>
    </w:p>
    <w:tbl>
      <w:tblPr>
        <w:tblW w:w="4874"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2080"/>
        <w:gridCol w:w="981"/>
        <w:gridCol w:w="689"/>
        <w:gridCol w:w="1167"/>
        <w:gridCol w:w="3404"/>
      </w:tblGrid>
      <w:tr w:rsidR="00144F29" w:rsidRPr="00181CC6" w14:paraId="3FD85DB7" w14:textId="77777777" w:rsidTr="00696FC2">
        <w:trPr>
          <w:cantSplit/>
          <w:tblHeader/>
        </w:trPr>
        <w:tc>
          <w:tcPr>
            <w:tcW w:w="1278" w:type="pct"/>
            <w:shd w:val="clear" w:color="auto" w:fill="D9D9D9"/>
          </w:tcPr>
          <w:p w14:paraId="6089ED0D" w14:textId="77777777" w:rsidR="00144F29" w:rsidRPr="003512E8" w:rsidRDefault="00144F29" w:rsidP="00696FC2">
            <w:pPr>
              <w:pStyle w:val="TableText-Heading"/>
            </w:pPr>
            <w:r w:rsidRPr="003512E8">
              <w:t>Name</w:t>
            </w:r>
          </w:p>
        </w:tc>
        <w:tc>
          <w:tcPr>
            <w:tcW w:w="524" w:type="pct"/>
            <w:shd w:val="clear" w:color="auto" w:fill="D9D9D9"/>
          </w:tcPr>
          <w:p w14:paraId="26580555" w14:textId="77777777" w:rsidR="00144F29" w:rsidRPr="003512E8" w:rsidRDefault="00144F29" w:rsidP="00696FC2">
            <w:pPr>
              <w:pStyle w:val="TableText-Heading"/>
            </w:pPr>
            <w:r w:rsidRPr="003512E8">
              <w:t>Required</w:t>
            </w:r>
          </w:p>
        </w:tc>
        <w:tc>
          <w:tcPr>
            <w:tcW w:w="442" w:type="pct"/>
            <w:shd w:val="clear" w:color="auto" w:fill="D9D9D9"/>
          </w:tcPr>
          <w:p w14:paraId="19D16027" w14:textId="77777777" w:rsidR="00144F29" w:rsidRPr="003512E8" w:rsidRDefault="00144F29" w:rsidP="00696FC2">
            <w:pPr>
              <w:pStyle w:val="TableText-Heading"/>
            </w:pPr>
            <w:r w:rsidRPr="003512E8">
              <w:t>Type</w:t>
            </w:r>
          </w:p>
        </w:tc>
        <w:tc>
          <w:tcPr>
            <w:tcW w:w="683" w:type="pct"/>
            <w:shd w:val="clear" w:color="auto" w:fill="D9D9D9"/>
          </w:tcPr>
          <w:p w14:paraId="10627C95" w14:textId="77777777" w:rsidR="00144F29" w:rsidRPr="003512E8" w:rsidRDefault="00144F29" w:rsidP="00696FC2">
            <w:pPr>
              <w:pStyle w:val="TableText-Heading"/>
            </w:pPr>
            <w:r w:rsidRPr="003512E8">
              <w:t>Constraints</w:t>
            </w:r>
          </w:p>
        </w:tc>
        <w:tc>
          <w:tcPr>
            <w:tcW w:w="2073" w:type="pct"/>
            <w:shd w:val="clear" w:color="auto" w:fill="D9D9D9"/>
          </w:tcPr>
          <w:p w14:paraId="2D520D63" w14:textId="77777777" w:rsidR="00144F29" w:rsidRPr="003512E8" w:rsidRDefault="00144F29" w:rsidP="00696FC2">
            <w:pPr>
              <w:pStyle w:val="TableText-Heading"/>
            </w:pPr>
            <w:r w:rsidRPr="003512E8">
              <w:t>Description</w:t>
            </w:r>
          </w:p>
        </w:tc>
      </w:tr>
      <w:tr w:rsidR="00144F29" w:rsidRPr="00181CC6" w14:paraId="30238D81" w14:textId="77777777" w:rsidTr="00696FC2">
        <w:trPr>
          <w:cantSplit/>
        </w:trPr>
        <w:tc>
          <w:tcPr>
            <w:tcW w:w="1278" w:type="pct"/>
            <w:shd w:val="clear" w:color="auto" w:fill="FFFFFF"/>
          </w:tcPr>
          <w:p w14:paraId="6A900BA5" w14:textId="77777777" w:rsidR="00144F29" w:rsidRPr="002957F1" w:rsidRDefault="00144F29" w:rsidP="00696FC2">
            <w:pPr>
              <w:pStyle w:val="TableText"/>
              <w:rPr>
                <w:noProof/>
                <w:szCs w:val="20"/>
                <w:lang w:eastAsia="en-US"/>
              </w:rPr>
            </w:pPr>
          </w:p>
        </w:tc>
        <w:tc>
          <w:tcPr>
            <w:tcW w:w="524" w:type="pct"/>
            <w:shd w:val="clear" w:color="auto" w:fill="FFFFFF"/>
          </w:tcPr>
          <w:p w14:paraId="331BB4CD" w14:textId="77777777" w:rsidR="00144F29" w:rsidRPr="00833B2B" w:rsidRDefault="00144F29" w:rsidP="00696FC2">
            <w:pPr>
              <w:pStyle w:val="TableText"/>
              <w:rPr>
                <w:szCs w:val="20"/>
                <w:lang w:eastAsia="en-US"/>
              </w:rPr>
            </w:pPr>
          </w:p>
        </w:tc>
        <w:tc>
          <w:tcPr>
            <w:tcW w:w="442" w:type="pct"/>
            <w:shd w:val="clear" w:color="auto" w:fill="FFFFFF"/>
          </w:tcPr>
          <w:p w14:paraId="48F3D99D" w14:textId="77777777" w:rsidR="00144F29" w:rsidRPr="002957F1" w:rsidRDefault="00144F29" w:rsidP="00696FC2">
            <w:pPr>
              <w:pStyle w:val="TableText"/>
              <w:rPr>
                <w:szCs w:val="20"/>
                <w:lang w:eastAsia="en-US"/>
              </w:rPr>
            </w:pPr>
          </w:p>
        </w:tc>
        <w:tc>
          <w:tcPr>
            <w:tcW w:w="683" w:type="pct"/>
            <w:shd w:val="clear" w:color="auto" w:fill="FFFFFF"/>
          </w:tcPr>
          <w:p w14:paraId="4DF03E44" w14:textId="77777777" w:rsidR="00144F29" w:rsidRPr="00181CC6" w:rsidRDefault="00144F29" w:rsidP="00696FC2">
            <w:pPr>
              <w:pStyle w:val="TableText"/>
              <w:rPr>
                <w:rFonts w:cs="Calibri"/>
                <w:szCs w:val="20"/>
                <w:lang w:eastAsia="en-US"/>
              </w:rPr>
            </w:pPr>
          </w:p>
        </w:tc>
        <w:tc>
          <w:tcPr>
            <w:tcW w:w="2073" w:type="pct"/>
            <w:shd w:val="clear" w:color="auto" w:fill="FFFFFF"/>
          </w:tcPr>
          <w:p w14:paraId="14919591" w14:textId="77777777" w:rsidR="00144F29" w:rsidRPr="00B37263" w:rsidRDefault="00144F29" w:rsidP="00696FC2">
            <w:pPr>
              <w:pStyle w:val="TableText"/>
              <w:rPr>
                <w:rFonts w:cs="Calibri"/>
                <w:szCs w:val="20"/>
                <w:lang w:eastAsia="en-US"/>
              </w:rPr>
            </w:pPr>
          </w:p>
        </w:tc>
      </w:tr>
    </w:tbl>
    <w:p w14:paraId="5EF85FAF" w14:textId="77777777" w:rsidR="00144F29" w:rsidRDefault="00144F29" w:rsidP="00144F29"/>
    <w:p w14:paraId="797BA3E6" w14:textId="77777777" w:rsidR="00144F29" w:rsidRPr="007F44F8" w:rsidRDefault="00144F29" w:rsidP="00144F29">
      <w:pPr>
        <w:pStyle w:val="4"/>
        <w:numPr>
          <w:ilvl w:val="3"/>
          <w:numId w:val="0"/>
        </w:numPr>
        <w:ind w:left="864" w:hanging="864"/>
        <w:rPr>
          <w:lang w:eastAsia="zh-CN"/>
        </w:rPr>
      </w:pPr>
      <w:r w:rsidRPr="007F44F8">
        <w:rPr>
          <w:lang w:eastAsia="zh-CN"/>
        </w:rPr>
        <w:t>Requirements</w:t>
      </w:r>
    </w:p>
    <w:p w14:paraId="174B9AE7" w14:textId="77777777" w:rsidR="00144F29" w:rsidRDefault="00144F29" w:rsidP="00144F29">
      <w:bookmarkStart w:id="57" w:name="_Toc472410049"/>
      <w:r>
        <w:t>None</w:t>
      </w:r>
      <w:bookmarkEnd w:id="57"/>
    </w:p>
    <w:p w14:paraId="4A825C92" w14:textId="77777777" w:rsidR="00144F29" w:rsidRPr="0041026A" w:rsidRDefault="00144F29" w:rsidP="00144F29">
      <w:pPr>
        <w:pStyle w:val="4"/>
        <w:numPr>
          <w:ilvl w:val="3"/>
          <w:numId w:val="0"/>
        </w:numPr>
        <w:ind w:left="864" w:hanging="864"/>
        <w:rPr>
          <w:lang w:eastAsia="zh-CN"/>
        </w:rPr>
      </w:pPr>
      <w:r>
        <w:rPr>
          <w:lang w:eastAsia="zh-CN"/>
        </w:rPr>
        <w:t>Capabilities</w:t>
      </w:r>
    </w:p>
    <w:p w14:paraId="06261FEA" w14:textId="77777777" w:rsidR="00144F29" w:rsidRPr="00B37263" w:rsidRDefault="00144F29" w:rsidP="00144F29">
      <w:bookmarkStart w:id="58" w:name="_Toc472410050"/>
      <w:r>
        <w:t>None</w:t>
      </w:r>
      <w:bookmarkEnd w:id="58"/>
    </w:p>
    <w:p w14:paraId="7FA3036F" w14:textId="77777777" w:rsidR="00144F29" w:rsidRPr="00B37263" w:rsidRDefault="00144F29" w:rsidP="00144F29"/>
    <w:p w14:paraId="2BC7B8B4" w14:textId="77777777" w:rsidR="00144F29" w:rsidRDefault="00144F29" w:rsidP="00144F29">
      <w:pPr>
        <w:pStyle w:val="4"/>
        <w:numPr>
          <w:ilvl w:val="3"/>
          <w:numId w:val="0"/>
        </w:numPr>
        <w:ind w:left="864" w:hanging="864"/>
        <w:rPr>
          <w:lang w:eastAsia="zh-CN"/>
        </w:rPr>
      </w:pPr>
      <w:r>
        <w:rPr>
          <w:rFonts w:hint="eastAsia"/>
          <w:lang w:eastAsia="zh-CN"/>
        </w:rPr>
        <w:t>Definition</w:t>
      </w:r>
    </w:p>
    <w:tbl>
      <w:tblPr>
        <w:tblW w:w="0" w:type="auto"/>
        <w:tblInd w:w="144" w:type="dxa"/>
        <w:shd w:val="clear" w:color="auto" w:fill="D9D9D9"/>
        <w:tblCellMar>
          <w:top w:w="58" w:type="dxa"/>
          <w:left w:w="115" w:type="dxa"/>
          <w:bottom w:w="86" w:type="dxa"/>
          <w:right w:w="115" w:type="dxa"/>
        </w:tblCellMar>
        <w:tblLook w:val="04A0" w:firstRow="1" w:lastRow="0" w:firstColumn="1" w:lastColumn="0" w:noHBand="0" w:noVBand="1"/>
      </w:tblPr>
      <w:tblGrid>
        <w:gridCol w:w="8392"/>
      </w:tblGrid>
      <w:tr w:rsidR="00144F29" w:rsidRPr="00181CC6" w14:paraId="46BABFEC" w14:textId="77777777" w:rsidTr="00696FC2">
        <w:tc>
          <w:tcPr>
            <w:tcW w:w="9576" w:type="dxa"/>
            <w:shd w:val="clear" w:color="auto" w:fill="D9D9D9"/>
          </w:tcPr>
          <w:p w14:paraId="2805A324" w14:textId="77777777" w:rsidR="00144F29" w:rsidRPr="003512E8" w:rsidRDefault="00144F29" w:rsidP="00696FC2">
            <w:pPr>
              <w:pStyle w:val="YAML"/>
              <w:rPr>
                <w:rStyle w:val="CodeSnippet"/>
                <w:noProof/>
              </w:rPr>
            </w:pPr>
            <w:r>
              <w:rPr>
                <w:rStyle w:val="CodeSnippet"/>
                <w:rFonts w:hint="eastAsia"/>
                <w:noProof/>
              </w:rPr>
              <w:t>tosca</w:t>
            </w:r>
            <w:r>
              <w:rPr>
                <w:rStyle w:val="CodeSnippet"/>
                <w:noProof/>
              </w:rPr>
              <w:t>.nodes.</w:t>
            </w:r>
            <w:r>
              <w:rPr>
                <w:rStyle w:val="CodeSnippet"/>
                <w:rFonts w:hint="eastAsia"/>
                <w:noProof/>
              </w:rPr>
              <w:t>nfv.</w:t>
            </w:r>
            <w:r>
              <w:t>Cpd</w:t>
            </w:r>
            <w:r w:rsidRPr="003512E8">
              <w:rPr>
                <w:rStyle w:val="CodeSnippet"/>
                <w:noProof/>
              </w:rPr>
              <w:t>:</w:t>
            </w:r>
          </w:p>
          <w:p w14:paraId="7B505612" w14:textId="77777777" w:rsidR="00144F29" w:rsidRDefault="00144F29" w:rsidP="00696FC2">
            <w:pPr>
              <w:pStyle w:val="YAML"/>
              <w:rPr>
                <w:rStyle w:val="CodeSnippet"/>
                <w:noProof/>
              </w:rPr>
            </w:pPr>
            <w:r w:rsidRPr="003512E8">
              <w:rPr>
                <w:rStyle w:val="CodeSnippet"/>
                <w:noProof/>
              </w:rPr>
              <w:t xml:space="preserve">  derived_from: </w:t>
            </w:r>
            <w:r w:rsidRPr="00105CB5">
              <w:rPr>
                <w:noProof/>
              </w:rPr>
              <w:t>tosca.nodes.</w:t>
            </w:r>
            <w:r>
              <w:rPr>
                <w:rStyle w:val="CodeSnippet"/>
              </w:rPr>
              <w:t>Root</w:t>
            </w:r>
            <w:r w:rsidRPr="003512E8">
              <w:rPr>
                <w:rStyle w:val="CodeSnippet"/>
                <w:noProof/>
              </w:rPr>
              <w:t xml:space="preserve"> </w:t>
            </w:r>
          </w:p>
          <w:p w14:paraId="5402E101" w14:textId="77777777" w:rsidR="00144F29" w:rsidRDefault="00144F29" w:rsidP="00696FC2">
            <w:pPr>
              <w:pStyle w:val="YAML"/>
              <w:rPr>
                <w:rStyle w:val="CodeSnippet"/>
                <w:noProof/>
              </w:rPr>
            </w:pPr>
            <w:r>
              <w:rPr>
                <w:rStyle w:val="CodeSnippet"/>
                <w:noProof/>
              </w:rPr>
              <w:t xml:space="preserve">  properties:</w:t>
            </w:r>
          </w:p>
          <w:p w14:paraId="0D7ED5EF" w14:textId="77777777" w:rsidR="00144F29" w:rsidRDefault="00144F29" w:rsidP="00696FC2">
            <w:pPr>
              <w:pStyle w:val="YAML"/>
              <w:ind w:firstLine="435"/>
            </w:pPr>
            <w:r w:rsidRPr="006B774B">
              <w:t>layer</w:t>
            </w:r>
            <w:r>
              <w:t>_p</w:t>
            </w:r>
            <w:r w:rsidRPr="006B774B">
              <w:t>rotocol</w:t>
            </w:r>
            <w:r>
              <w:t>:</w:t>
            </w:r>
          </w:p>
          <w:p w14:paraId="55E1DAE2" w14:textId="77777777" w:rsidR="00144F29" w:rsidRDefault="00144F29" w:rsidP="00696FC2">
            <w:pPr>
              <w:pStyle w:val="YAML"/>
              <w:ind w:firstLine="435"/>
              <w:rPr>
                <w:rStyle w:val="CodeSnippet"/>
                <w:noProof/>
              </w:rPr>
            </w:pPr>
            <w:r>
              <w:t xml:space="preserve">  </w:t>
            </w:r>
            <w:r w:rsidRPr="00E84C2A">
              <w:rPr>
                <w:rStyle w:val="CodeSnippet"/>
                <w:noProof/>
              </w:rPr>
              <w:t>type</w:t>
            </w:r>
            <w:r>
              <w:rPr>
                <w:rStyle w:val="CodeSnippet"/>
                <w:noProof/>
              </w:rPr>
              <w:t>:string</w:t>
            </w:r>
          </w:p>
          <w:p w14:paraId="5496FE9F" w14:textId="77777777" w:rsidR="00144F29" w:rsidRPr="00E84C2A" w:rsidRDefault="00144F29" w:rsidP="00696FC2">
            <w:pPr>
              <w:pStyle w:val="YAML"/>
              <w:ind w:firstLineChars="350" w:firstLine="700"/>
              <w:rPr>
                <w:rStyle w:val="CodeSnippet"/>
                <w:noProof/>
              </w:rPr>
            </w:pPr>
            <w:r w:rsidRPr="00E84C2A">
              <w:rPr>
                <w:rStyle w:val="CodeSnippet"/>
                <w:noProof/>
              </w:rPr>
              <w:t>constraints:</w:t>
            </w:r>
          </w:p>
          <w:p w14:paraId="3FB2F087" w14:textId="77777777" w:rsidR="00144F29" w:rsidRDefault="00144F29" w:rsidP="00696FC2">
            <w:pPr>
              <w:pStyle w:val="YAML"/>
              <w:ind w:firstLineChars="350" w:firstLine="700"/>
              <w:rPr>
                <w:rStyle w:val="CodeSnippet"/>
                <w:noProof/>
              </w:rPr>
            </w:pPr>
            <w:r w:rsidRPr="00E84C2A">
              <w:rPr>
                <w:rStyle w:val="CodeSnippet"/>
                <w:noProof/>
              </w:rPr>
              <w:t xml:space="preserve">  - valid_values: [</w:t>
            </w:r>
            <w:r>
              <w:rPr>
                <w:rStyle w:val="CodeSnippet"/>
                <w:noProof/>
              </w:rPr>
              <w:t>e</w:t>
            </w:r>
            <w:r w:rsidRPr="001E469D">
              <w:rPr>
                <w:rStyle w:val="CodeSnippet"/>
                <w:noProof/>
              </w:rPr>
              <w:t xml:space="preserve">thernet, </w:t>
            </w:r>
            <w:r>
              <w:rPr>
                <w:rStyle w:val="CodeSnippet"/>
                <w:noProof/>
              </w:rPr>
              <w:t>mpls</w:t>
            </w:r>
            <w:r w:rsidRPr="001E469D">
              <w:rPr>
                <w:rStyle w:val="CodeSnippet"/>
                <w:noProof/>
              </w:rPr>
              <w:t xml:space="preserve">, </w:t>
            </w:r>
            <w:r>
              <w:rPr>
                <w:rStyle w:val="CodeSnippet"/>
                <w:noProof/>
              </w:rPr>
              <w:t>odu</w:t>
            </w:r>
            <w:r w:rsidRPr="001E469D">
              <w:rPr>
                <w:rStyle w:val="CodeSnippet"/>
                <w:noProof/>
              </w:rPr>
              <w:t xml:space="preserve">2, </w:t>
            </w:r>
            <w:r>
              <w:rPr>
                <w:rStyle w:val="CodeSnippet"/>
                <w:noProof/>
              </w:rPr>
              <w:t>ipv4, ipv</w:t>
            </w:r>
            <w:r w:rsidRPr="001E469D">
              <w:rPr>
                <w:rStyle w:val="CodeSnippet"/>
                <w:noProof/>
              </w:rPr>
              <w:t xml:space="preserve">6, </w:t>
            </w:r>
            <w:r>
              <w:rPr>
                <w:rStyle w:val="CodeSnippet"/>
                <w:noProof/>
              </w:rPr>
              <w:t>pseudo_w</w:t>
            </w:r>
            <w:r w:rsidRPr="001E469D">
              <w:rPr>
                <w:rStyle w:val="CodeSnippet"/>
                <w:noProof/>
              </w:rPr>
              <w:t>ire</w:t>
            </w:r>
            <w:r w:rsidRPr="00E84C2A">
              <w:rPr>
                <w:rStyle w:val="CodeSnippet"/>
                <w:noProof/>
              </w:rPr>
              <w:t xml:space="preserve"> ]</w:t>
            </w:r>
          </w:p>
          <w:p w14:paraId="4EC251EB" w14:textId="77777777" w:rsidR="00144F29" w:rsidRPr="00E84C2A" w:rsidRDefault="00144F29" w:rsidP="00696FC2">
            <w:pPr>
              <w:pStyle w:val="YAML"/>
              <w:ind w:firstLineChars="350" w:firstLine="700"/>
              <w:rPr>
                <w:rStyle w:val="CodeSnippet"/>
                <w:noProof/>
              </w:rPr>
            </w:pPr>
            <w:r>
              <w:rPr>
                <w:rStyle w:val="CodeSnippet"/>
                <w:noProof/>
              </w:rPr>
              <w:t>required:true</w:t>
            </w:r>
          </w:p>
          <w:p w14:paraId="0FCD8D46" w14:textId="77777777" w:rsidR="00144F29" w:rsidRDefault="00144F29" w:rsidP="00696FC2">
            <w:pPr>
              <w:pStyle w:val="YAML"/>
              <w:ind w:firstLine="435"/>
            </w:pPr>
            <w:r w:rsidRPr="00B3038A">
              <w:rPr>
                <w:rStyle w:val="CodeSnippet"/>
                <w:noProof/>
              </w:rPr>
              <w:lastRenderedPageBreak/>
              <w:t>role:</w:t>
            </w:r>
            <w:r>
              <w:rPr>
                <w:rStyle w:val="CodeSnippet"/>
                <w:noProof/>
              </w:rPr>
              <w:t xml:space="preserve"> #Name in ETSI NFV IFA011 v0.7.3 cpRole</w:t>
            </w:r>
          </w:p>
          <w:p w14:paraId="5BB1754B" w14:textId="77777777" w:rsidR="00144F29" w:rsidRDefault="00144F29" w:rsidP="00696FC2">
            <w:pPr>
              <w:pStyle w:val="YAML"/>
              <w:ind w:firstLine="435"/>
            </w:pPr>
            <w:r>
              <w:t xml:space="preserve">  type:string</w:t>
            </w:r>
          </w:p>
          <w:p w14:paraId="41EDA74C" w14:textId="77777777" w:rsidR="00144F29" w:rsidRPr="00B3038A" w:rsidRDefault="00144F29" w:rsidP="00696FC2">
            <w:pPr>
              <w:pStyle w:val="YAML"/>
              <w:rPr>
                <w:rStyle w:val="CodeSnippet"/>
                <w:noProof/>
              </w:rPr>
            </w:pPr>
            <w:r>
              <w:rPr>
                <w:rFonts w:hint="eastAsia"/>
              </w:rPr>
              <w:t xml:space="preserve">  </w:t>
            </w:r>
            <w:r w:rsidRPr="00B3038A">
              <w:rPr>
                <w:rStyle w:val="CodeSnippet"/>
                <w:noProof/>
              </w:rPr>
              <w:t xml:space="preserve"> </w:t>
            </w:r>
            <w:r>
              <w:rPr>
                <w:rStyle w:val="CodeSnippet"/>
                <w:noProof/>
              </w:rPr>
              <w:t xml:space="preserve">   </w:t>
            </w:r>
            <w:r w:rsidRPr="00B3038A">
              <w:rPr>
                <w:rStyle w:val="CodeSnippet"/>
                <w:noProof/>
              </w:rPr>
              <w:t>constraints:</w:t>
            </w:r>
          </w:p>
          <w:p w14:paraId="5537DB69" w14:textId="77777777" w:rsidR="00144F29" w:rsidRPr="00D2483C" w:rsidRDefault="00144F29" w:rsidP="00696FC2">
            <w:pPr>
              <w:pStyle w:val="YAML"/>
            </w:pPr>
            <w:r w:rsidRPr="00B3038A">
              <w:rPr>
                <w:rStyle w:val="CodeSnippet"/>
                <w:noProof/>
              </w:rPr>
              <w:t xml:space="preserve">      </w:t>
            </w:r>
            <w:r>
              <w:rPr>
                <w:rStyle w:val="CodeSnippet"/>
                <w:noProof/>
              </w:rPr>
              <w:t xml:space="preserve"> </w:t>
            </w:r>
            <w:r w:rsidRPr="00B3038A">
              <w:rPr>
                <w:rStyle w:val="CodeSnippet"/>
                <w:noProof/>
              </w:rPr>
              <w:t xml:space="preserve"> - valid_values: [ root, leaf ]</w:t>
            </w:r>
          </w:p>
          <w:p w14:paraId="5AE92BF3" w14:textId="77777777" w:rsidR="00144F29" w:rsidRDefault="00144F29" w:rsidP="00696FC2">
            <w:pPr>
              <w:pStyle w:val="YAML"/>
              <w:ind w:firstLineChars="350" w:firstLine="700"/>
              <w:rPr>
                <w:rStyle w:val="CodeSnippet"/>
                <w:noProof/>
              </w:rPr>
            </w:pPr>
            <w:r>
              <w:rPr>
                <w:rStyle w:val="CodeSnippet"/>
                <w:noProof/>
              </w:rPr>
              <w:t>required:flase</w:t>
            </w:r>
          </w:p>
          <w:p w14:paraId="3E47FD31" w14:textId="77777777" w:rsidR="00144F29" w:rsidRPr="00956F2A" w:rsidRDefault="00144F29" w:rsidP="00696FC2">
            <w:pPr>
              <w:pStyle w:val="YAML"/>
              <w:ind w:firstLine="435"/>
              <w:rPr>
                <w:rStyle w:val="CodeSnippet"/>
                <w:rFonts w:cs="Courier New"/>
                <w:noProof/>
                <w:szCs w:val="18"/>
              </w:rPr>
            </w:pPr>
            <w:r w:rsidRPr="006B774B">
              <w:t>description</w:t>
            </w:r>
            <w:r>
              <w:t>:</w:t>
            </w:r>
          </w:p>
          <w:p w14:paraId="6AC91A90" w14:textId="77777777" w:rsidR="00144F29" w:rsidRDefault="00144F29" w:rsidP="00696FC2">
            <w:pPr>
              <w:pStyle w:val="YAML"/>
              <w:ind w:firstLineChars="350" w:firstLine="700"/>
            </w:pPr>
            <w:r>
              <w:t>type: string</w:t>
            </w:r>
          </w:p>
          <w:p w14:paraId="400CF761" w14:textId="77777777" w:rsidR="00144F29" w:rsidRDefault="00144F29" w:rsidP="00696FC2">
            <w:pPr>
              <w:pStyle w:val="YAML"/>
              <w:ind w:firstLineChars="350" w:firstLine="700"/>
              <w:rPr>
                <w:rStyle w:val="CodeSnippet"/>
                <w:noProof/>
              </w:rPr>
            </w:pPr>
            <w:r>
              <w:rPr>
                <w:rStyle w:val="CodeSnippet"/>
                <w:noProof/>
              </w:rPr>
              <w:t>required: false</w:t>
            </w:r>
          </w:p>
          <w:p w14:paraId="4C7B21D3" w14:textId="77777777" w:rsidR="00144F29" w:rsidRDefault="00144F29" w:rsidP="00696FC2">
            <w:pPr>
              <w:pStyle w:val="YAML"/>
              <w:ind w:firstLineChars="200" w:firstLine="400"/>
            </w:pPr>
            <w:r w:rsidRPr="000B541C">
              <w:t>address</w:t>
            </w:r>
            <w:r>
              <w:t>_d</w:t>
            </w:r>
            <w:r w:rsidRPr="000B541C">
              <w:t>ata</w:t>
            </w:r>
            <w:r>
              <w:t>:</w:t>
            </w:r>
          </w:p>
          <w:p w14:paraId="2ACD7079" w14:textId="77777777" w:rsidR="00144F29" w:rsidRDefault="00144F29" w:rsidP="00696FC2">
            <w:pPr>
              <w:pStyle w:val="YAML"/>
              <w:ind w:firstLineChars="350" w:firstLine="700"/>
            </w:pPr>
            <w:r>
              <w:t>type: list</w:t>
            </w:r>
          </w:p>
          <w:p w14:paraId="26609D1D" w14:textId="77777777" w:rsidR="00144F29" w:rsidRDefault="00144F29" w:rsidP="00696FC2">
            <w:pPr>
              <w:pStyle w:val="YAML"/>
              <w:ind w:firstLineChars="350" w:firstLine="700"/>
            </w:pPr>
            <w:r>
              <w:t>entry_schema:</w:t>
            </w:r>
          </w:p>
          <w:p w14:paraId="63781C21" w14:textId="77777777" w:rsidR="00144F29" w:rsidRDefault="00144F29" w:rsidP="00696FC2">
            <w:pPr>
              <w:pStyle w:val="YAML"/>
              <w:ind w:firstLineChars="350" w:firstLine="700"/>
            </w:pPr>
            <w:r>
              <w:t xml:space="preserve">  type: </w:t>
            </w:r>
            <w:r>
              <w:rPr>
                <w:rStyle w:val="CodeSnippet"/>
                <w:noProof/>
              </w:rPr>
              <w:t>tosca.datatype.nfv.</w:t>
            </w:r>
            <w:r>
              <w:t>AddressData</w:t>
            </w:r>
          </w:p>
          <w:p w14:paraId="11DBF97B" w14:textId="77777777" w:rsidR="00144F29" w:rsidRDefault="00144F29" w:rsidP="00696FC2">
            <w:pPr>
              <w:pStyle w:val="YAML"/>
              <w:ind w:firstLineChars="350" w:firstLine="700"/>
              <w:rPr>
                <w:rStyle w:val="CodeSnippet"/>
                <w:noProof/>
              </w:rPr>
            </w:pPr>
            <w:r>
              <w:rPr>
                <w:rStyle w:val="CodeSnippet"/>
                <w:noProof/>
              </w:rPr>
              <w:t>required:false</w:t>
            </w:r>
          </w:p>
          <w:p w14:paraId="3EFE8ED8" w14:textId="77777777" w:rsidR="00144F29" w:rsidRPr="003512E8" w:rsidRDefault="00144F29" w:rsidP="00696FC2">
            <w:pPr>
              <w:pStyle w:val="YAML"/>
              <w:rPr>
                <w:rStyle w:val="CodeSnippet"/>
                <w:noProof/>
              </w:rPr>
            </w:pPr>
          </w:p>
        </w:tc>
      </w:tr>
    </w:tbl>
    <w:p w14:paraId="05619735" w14:textId="77777777" w:rsidR="00144F29" w:rsidRPr="007F2870" w:rsidRDefault="00144F29" w:rsidP="00144F29">
      <w:pPr>
        <w:pStyle w:val="4"/>
        <w:numPr>
          <w:ilvl w:val="3"/>
          <w:numId w:val="0"/>
        </w:numPr>
        <w:ind w:left="864" w:hanging="864"/>
        <w:rPr>
          <w:lang w:eastAsia="zh-CN"/>
        </w:rPr>
      </w:pPr>
      <w:r>
        <w:rPr>
          <w:rFonts w:hint="eastAsia"/>
          <w:lang w:eastAsia="zh-CN"/>
        </w:rPr>
        <w:lastRenderedPageBreak/>
        <w:t>Additional Requirement</w:t>
      </w:r>
    </w:p>
    <w:p w14:paraId="0BF270E6" w14:textId="77777777" w:rsidR="00144F29" w:rsidRDefault="00144F29" w:rsidP="00144F29">
      <w:r>
        <w:rPr>
          <w:rFonts w:hint="eastAsia"/>
        </w:rPr>
        <w:t>None.</w:t>
      </w:r>
    </w:p>
    <w:p w14:paraId="6EE1D436" w14:textId="77777777" w:rsidR="00EB228B" w:rsidRDefault="00EB228B" w:rsidP="00EB228B"/>
    <w:p w14:paraId="6896FF58" w14:textId="77777777" w:rsidR="00144F29" w:rsidRDefault="00144F29" w:rsidP="00144F29">
      <w:pPr>
        <w:pStyle w:val="3"/>
        <w:rPr>
          <w:lang w:eastAsia="zh-CN"/>
        </w:rPr>
      </w:pPr>
      <w:bookmarkStart w:id="59" w:name="_Toc472410051"/>
      <w:bookmarkStart w:id="60" w:name="_Toc480879549"/>
      <w:r>
        <w:rPr>
          <w:lang w:eastAsia="zh-CN"/>
        </w:rPr>
        <w:t>t</w:t>
      </w:r>
      <w:r>
        <w:rPr>
          <w:rFonts w:hint="eastAsia"/>
          <w:lang w:eastAsia="zh-CN"/>
        </w:rPr>
        <w:t>osca.</w:t>
      </w:r>
      <w:r>
        <w:rPr>
          <w:lang w:eastAsia="zh-CN"/>
        </w:rPr>
        <w:t>nodes.nfv.VduCpd</w:t>
      </w:r>
      <w:bookmarkEnd w:id="59"/>
      <w:bookmarkEnd w:id="60"/>
    </w:p>
    <w:p w14:paraId="03CECA2F" w14:textId="77777777" w:rsidR="00144F29" w:rsidRPr="000C5DB0" w:rsidRDefault="00144F29" w:rsidP="00144F29">
      <w:r>
        <w:t xml:space="preserve">The TOSCA node </w:t>
      </w:r>
      <w:r w:rsidRPr="000C5DB0">
        <w:t xml:space="preserve">VduCpd </w:t>
      </w:r>
      <w:r>
        <w:t xml:space="preserve">represents a type of TOSCA </w:t>
      </w:r>
      <w:r w:rsidRPr="000C5DB0">
        <w:t xml:space="preserve">Cpd </w:t>
      </w:r>
      <w:r>
        <w:t xml:space="preserve">node </w:t>
      </w:r>
      <w:r w:rsidRPr="000C5DB0">
        <w:t>and describes network connectivity between a VNFC instance (based on this VDU) and an internal VL</w:t>
      </w:r>
      <w:r>
        <w:t xml:space="preserve"> as defined by [</w:t>
      </w:r>
      <w:r w:rsidRPr="003F6323">
        <w:t>ETSI GS NFV-IFA 011</w:t>
      </w:r>
      <w:r>
        <w:t>]</w:t>
      </w:r>
      <w:r w:rsidRPr="000C5DB0">
        <w:t>.</w:t>
      </w:r>
    </w:p>
    <w:tbl>
      <w:tblPr>
        <w:tblW w:w="4500"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0A0" w:firstRow="1" w:lastRow="0" w:firstColumn="1" w:lastColumn="0" w:noHBand="0" w:noVBand="0"/>
      </w:tblPr>
      <w:tblGrid>
        <w:gridCol w:w="1808"/>
        <w:gridCol w:w="5874"/>
      </w:tblGrid>
      <w:tr w:rsidR="00144F29" w:rsidRPr="005038C9" w14:paraId="0FB02321" w14:textId="77777777" w:rsidTr="00696FC2">
        <w:tc>
          <w:tcPr>
            <w:tcW w:w="1177" w:type="pct"/>
            <w:shd w:val="clear" w:color="auto" w:fill="D9D9D9"/>
          </w:tcPr>
          <w:p w14:paraId="2F2F202D" w14:textId="77777777" w:rsidR="00144F29" w:rsidRPr="003512E8" w:rsidRDefault="00144F29" w:rsidP="00696FC2">
            <w:pPr>
              <w:pStyle w:val="TableText-Heading"/>
            </w:pPr>
            <w:r w:rsidRPr="003512E8">
              <w:t>Shorthand Name</w:t>
            </w:r>
          </w:p>
        </w:tc>
        <w:tc>
          <w:tcPr>
            <w:tcW w:w="3823" w:type="pct"/>
          </w:tcPr>
          <w:p w14:paraId="3DF2338B" w14:textId="77777777" w:rsidR="00144F29" w:rsidRPr="00750FC3" w:rsidRDefault="00144F29" w:rsidP="00696FC2">
            <w:pPr>
              <w:pStyle w:val="TableText"/>
              <w:rPr>
                <w:szCs w:val="20"/>
                <w:lang w:eastAsia="en-US"/>
              </w:rPr>
            </w:pPr>
            <w:r>
              <w:t>VduCpd</w:t>
            </w:r>
          </w:p>
        </w:tc>
      </w:tr>
      <w:tr w:rsidR="00144F29" w:rsidRPr="005038C9" w14:paraId="2ABB5529" w14:textId="77777777" w:rsidTr="00696FC2">
        <w:tc>
          <w:tcPr>
            <w:tcW w:w="1177" w:type="pct"/>
            <w:shd w:val="clear" w:color="auto" w:fill="D9D9D9"/>
          </w:tcPr>
          <w:p w14:paraId="73407556" w14:textId="77777777" w:rsidR="00144F29" w:rsidRPr="003512E8" w:rsidRDefault="00144F29" w:rsidP="00696FC2">
            <w:pPr>
              <w:pStyle w:val="TableText-Heading"/>
            </w:pPr>
            <w:r w:rsidRPr="003512E8">
              <w:t>Type Qualified Name</w:t>
            </w:r>
          </w:p>
        </w:tc>
        <w:tc>
          <w:tcPr>
            <w:tcW w:w="3823" w:type="pct"/>
          </w:tcPr>
          <w:p w14:paraId="0AE267F8" w14:textId="77777777" w:rsidR="00144F29" w:rsidRPr="00750FC3" w:rsidRDefault="00144F29" w:rsidP="00696FC2">
            <w:pPr>
              <w:pStyle w:val="TableText"/>
              <w:rPr>
                <w:szCs w:val="20"/>
                <w:lang w:eastAsia="en-US"/>
              </w:rPr>
            </w:pPr>
            <w:r w:rsidRPr="00181CC6">
              <w:rPr>
                <w:szCs w:val="20"/>
                <w:lang w:eastAsia="en-US"/>
              </w:rPr>
              <w:t>tosca:</w:t>
            </w:r>
            <w:r w:rsidRPr="006B774B">
              <w:t xml:space="preserve"> </w:t>
            </w:r>
            <w:r>
              <w:t>VduCpd</w:t>
            </w:r>
          </w:p>
        </w:tc>
      </w:tr>
      <w:tr w:rsidR="00144F29" w:rsidRPr="005038C9" w14:paraId="4EF25897" w14:textId="77777777" w:rsidTr="00696FC2">
        <w:tc>
          <w:tcPr>
            <w:tcW w:w="1177" w:type="pct"/>
            <w:shd w:val="clear" w:color="auto" w:fill="D9D9D9"/>
          </w:tcPr>
          <w:p w14:paraId="6FBEC4FB" w14:textId="77777777" w:rsidR="00144F29" w:rsidRPr="003512E8" w:rsidRDefault="00144F29" w:rsidP="00696FC2">
            <w:pPr>
              <w:pStyle w:val="TableText-Heading"/>
            </w:pPr>
            <w:r w:rsidRPr="003512E8">
              <w:t>Type URI</w:t>
            </w:r>
          </w:p>
        </w:tc>
        <w:tc>
          <w:tcPr>
            <w:tcW w:w="3823" w:type="pct"/>
          </w:tcPr>
          <w:p w14:paraId="0497CF24" w14:textId="77777777" w:rsidR="00144F29" w:rsidRPr="00750FC3" w:rsidRDefault="00144F29" w:rsidP="00696FC2">
            <w:pPr>
              <w:pStyle w:val="TableText"/>
              <w:rPr>
                <w:szCs w:val="20"/>
                <w:lang w:eastAsia="en-US"/>
              </w:rPr>
            </w:pPr>
            <w:r w:rsidRPr="00181CC6">
              <w:rPr>
                <w:szCs w:val="20"/>
                <w:lang w:eastAsia="en-US"/>
              </w:rPr>
              <w:t>tosca.nodes.</w:t>
            </w:r>
            <w:r>
              <w:rPr>
                <w:rFonts w:hint="eastAsia"/>
                <w:szCs w:val="20"/>
                <w:lang w:eastAsia="en-US"/>
              </w:rPr>
              <w:t>nfv.</w:t>
            </w:r>
            <w:r>
              <w:rPr>
                <w:szCs w:val="20"/>
                <w:lang w:eastAsia="en-US"/>
              </w:rPr>
              <w:t>Vdu</w:t>
            </w:r>
            <w:r>
              <w:t>Cpd</w:t>
            </w:r>
          </w:p>
        </w:tc>
      </w:tr>
    </w:tbl>
    <w:p w14:paraId="423D81C1" w14:textId="77777777" w:rsidR="00144F29" w:rsidRDefault="00144F29" w:rsidP="00144F29">
      <w:pPr>
        <w:pStyle w:val="4"/>
        <w:rPr>
          <w:lang w:eastAsia="zh-CN"/>
        </w:rPr>
      </w:pPr>
      <w:r w:rsidRPr="00976EFA">
        <w:rPr>
          <w:lang w:eastAsia="zh-CN"/>
        </w:rPr>
        <w:t>Properties</w:t>
      </w:r>
    </w:p>
    <w:tbl>
      <w:tblPr>
        <w:tblW w:w="4874"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1337"/>
        <w:gridCol w:w="960"/>
        <w:gridCol w:w="882"/>
        <w:gridCol w:w="1268"/>
        <w:gridCol w:w="3874"/>
      </w:tblGrid>
      <w:tr w:rsidR="00144F29" w:rsidRPr="005038C9" w14:paraId="22C8BAAD" w14:textId="77777777" w:rsidTr="00696FC2">
        <w:trPr>
          <w:cantSplit/>
          <w:tblHeader/>
        </w:trPr>
        <w:tc>
          <w:tcPr>
            <w:tcW w:w="803" w:type="pct"/>
            <w:shd w:val="clear" w:color="auto" w:fill="D9D9D9"/>
          </w:tcPr>
          <w:p w14:paraId="4CA7AE57" w14:textId="77777777" w:rsidR="00144F29" w:rsidRPr="00E84C2A" w:rsidRDefault="00144F29" w:rsidP="00696FC2">
            <w:pPr>
              <w:pStyle w:val="TableText-Heading"/>
              <w:rPr>
                <w:rFonts w:cs="Calibri"/>
              </w:rPr>
            </w:pPr>
            <w:r w:rsidRPr="00E84C2A">
              <w:rPr>
                <w:rFonts w:cs="Calibri"/>
              </w:rPr>
              <w:t>Name</w:t>
            </w:r>
          </w:p>
        </w:tc>
        <w:tc>
          <w:tcPr>
            <w:tcW w:w="577" w:type="pct"/>
            <w:shd w:val="clear" w:color="auto" w:fill="D9D9D9"/>
          </w:tcPr>
          <w:p w14:paraId="57D828A7" w14:textId="77777777" w:rsidR="00144F29" w:rsidRPr="00E84C2A" w:rsidRDefault="00144F29" w:rsidP="00696FC2">
            <w:pPr>
              <w:pStyle w:val="TableText-Heading"/>
              <w:rPr>
                <w:rFonts w:cs="Calibri"/>
              </w:rPr>
            </w:pPr>
            <w:r w:rsidRPr="00E84C2A">
              <w:rPr>
                <w:rFonts w:cs="Calibri"/>
              </w:rPr>
              <w:t>Required</w:t>
            </w:r>
          </w:p>
        </w:tc>
        <w:tc>
          <w:tcPr>
            <w:tcW w:w="530" w:type="pct"/>
            <w:shd w:val="clear" w:color="auto" w:fill="D9D9D9"/>
          </w:tcPr>
          <w:p w14:paraId="1A9C81D6" w14:textId="77777777" w:rsidR="00144F29" w:rsidRPr="00E84C2A" w:rsidRDefault="00144F29" w:rsidP="00696FC2">
            <w:pPr>
              <w:pStyle w:val="TableText-Heading"/>
              <w:rPr>
                <w:rFonts w:cs="Calibri"/>
              </w:rPr>
            </w:pPr>
            <w:r w:rsidRPr="00E84C2A">
              <w:rPr>
                <w:rFonts w:cs="Calibri"/>
              </w:rPr>
              <w:t>Type</w:t>
            </w:r>
          </w:p>
        </w:tc>
        <w:tc>
          <w:tcPr>
            <w:tcW w:w="762" w:type="pct"/>
            <w:shd w:val="clear" w:color="auto" w:fill="D9D9D9"/>
          </w:tcPr>
          <w:p w14:paraId="012DA931" w14:textId="77777777" w:rsidR="00144F29" w:rsidRPr="00E84C2A" w:rsidRDefault="00144F29" w:rsidP="00696FC2">
            <w:pPr>
              <w:pStyle w:val="TableText-Heading"/>
              <w:rPr>
                <w:rFonts w:cs="Calibri"/>
              </w:rPr>
            </w:pPr>
            <w:r w:rsidRPr="00E84C2A">
              <w:rPr>
                <w:rFonts w:cs="Calibri"/>
              </w:rPr>
              <w:t>Constraints</w:t>
            </w:r>
          </w:p>
        </w:tc>
        <w:tc>
          <w:tcPr>
            <w:tcW w:w="2328" w:type="pct"/>
            <w:shd w:val="clear" w:color="auto" w:fill="D9D9D9"/>
          </w:tcPr>
          <w:p w14:paraId="4FC063FD" w14:textId="77777777" w:rsidR="00144F29" w:rsidRPr="00E84C2A" w:rsidRDefault="00144F29" w:rsidP="00696FC2">
            <w:pPr>
              <w:pStyle w:val="TableText-Heading"/>
              <w:rPr>
                <w:rFonts w:cs="Calibri"/>
              </w:rPr>
            </w:pPr>
            <w:r w:rsidRPr="00E84C2A">
              <w:rPr>
                <w:rFonts w:cs="Calibri"/>
              </w:rPr>
              <w:t>Description</w:t>
            </w:r>
          </w:p>
        </w:tc>
      </w:tr>
      <w:tr w:rsidR="00144F29" w:rsidRPr="005038C9" w14:paraId="7B0369E1" w14:textId="77777777" w:rsidTr="00696FC2">
        <w:trPr>
          <w:cantSplit/>
          <w:tblHeader/>
        </w:trPr>
        <w:tc>
          <w:tcPr>
            <w:tcW w:w="803" w:type="pct"/>
            <w:shd w:val="clear" w:color="auto" w:fill="auto"/>
          </w:tcPr>
          <w:p w14:paraId="09AE5505" w14:textId="77777777" w:rsidR="00144F29" w:rsidRPr="006B774B" w:rsidRDefault="00144F29" w:rsidP="00696FC2">
            <w:pPr>
              <w:pStyle w:val="TableText"/>
            </w:pPr>
            <w:r>
              <w:t>b</w:t>
            </w:r>
            <w:r w:rsidRPr="006B774B">
              <w:t>itrate</w:t>
            </w:r>
            <w:r>
              <w:t>_r</w:t>
            </w:r>
            <w:r w:rsidRPr="006B774B">
              <w:t>equirement</w:t>
            </w:r>
          </w:p>
        </w:tc>
        <w:tc>
          <w:tcPr>
            <w:tcW w:w="577" w:type="pct"/>
            <w:shd w:val="clear" w:color="auto" w:fill="auto"/>
          </w:tcPr>
          <w:p w14:paraId="00004FF3" w14:textId="77777777" w:rsidR="00144F29" w:rsidRDefault="00144F29" w:rsidP="00696FC2">
            <w:pPr>
              <w:pStyle w:val="TableText"/>
            </w:pPr>
            <w:r>
              <w:rPr>
                <w:rFonts w:hint="eastAsia"/>
              </w:rPr>
              <w:t>no</w:t>
            </w:r>
          </w:p>
        </w:tc>
        <w:tc>
          <w:tcPr>
            <w:tcW w:w="530" w:type="pct"/>
            <w:shd w:val="clear" w:color="auto" w:fill="auto"/>
          </w:tcPr>
          <w:p w14:paraId="2707DA6C" w14:textId="77777777" w:rsidR="00144F29" w:rsidRPr="006B774B" w:rsidRDefault="00144F29" w:rsidP="00696FC2">
            <w:pPr>
              <w:pStyle w:val="TableText"/>
            </w:pPr>
            <w:r>
              <w:t>integer</w:t>
            </w:r>
          </w:p>
        </w:tc>
        <w:tc>
          <w:tcPr>
            <w:tcW w:w="762" w:type="pct"/>
            <w:shd w:val="clear" w:color="auto" w:fill="auto"/>
          </w:tcPr>
          <w:p w14:paraId="73531D1A" w14:textId="77777777" w:rsidR="00144F29" w:rsidRPr="006B774B" w:rsidRDefault="00144F29" w:rsidP="00696FC2">
            <w:pPr>
              <w:pStyle w:val="TableText"/>
              <w:rPr>
                <w:szCs w:val="16"/>
              </w:rPr>
            </w:pPr>
          </w:p>
        </w:tc>
        <w:tc>
          <w:tcPr>
            <w:tcW w:w="2328" w:type="pct"/>
            <w:shd w:val="clear" w:color="auto" w:fill="auto"/>
          </w:tcPr>
          <w:p w14:paraId="56905B17" w14:textId="77777777" w:rsidR="00144F29" w:rsidRPr="006B774B" w:rsidRDefault="00144F29" w:rsidP="00696FC2">
            <w:pPr>
              <w:pStyle w:val="TableText"/>
            </w:pPr>
            <w:r w:rsidRPr="006B774B">
              <w:t>Bitrate requirement on this connection point.</w:t>
            </w:r>
          </w:p>
        </w:tc>
      </w:tr>
      <w:tr w:rsidR="00144F29" w:rsidRPr="005038C9" w14:paraId="6B5E5D23" w14:textId="77777777" w:rsidTr="00696FC2">
        <w:trPr>
          <w:cantSplit/>
          <w:tblHeader/>
        </w:trPr>
        <w:tc>
          <w:tcPr>
            <w:tcW w:w="803" w:type="pct"/>
            <w:shd w:val="clear" w:color="auto" w:fill="auto"/>
          </w:tcPr>
          <w:p w14:paraId="4D01C57D" w14:textId="77777777" w:rsidR="00144F29" w:rsidRPr="006B774B" w:rsidRDefault="00144F29" w:rsidP="00696FC2">
            <w:pPr>
              <w:pStyle w:val="TableText"/>
            </w:pPr>
            <w:r>
              <w:lastRenderedPageBreak/>
              <w:t>virtual_network_interface_requirements</w:t>
            </w:r>
          </w:p>
        </w:tc>
        <w:tc>
          <w:tcPr>
            <w:tcW w:w="577" w:type="pct"/>
            <w:shd w:val="clear" w:color="auto" w:fill="auto"/>
          </w:tcPr>
          <w:p w14:paraId="580223DA" w14:textId="77777777" w:rsidR="00144F29" w:rsidRDefault="00144F29" w:rsidP="00696FC2">
            <w:pPr>
              <w:pStyle w:val="TableText"/>
            </w:pPr>
            <w:r>
              <w:rPr>
                <w:rFonts w:hint="eastAsia"/>
              </w:rPr>
              <w:t>no</w:t>
            </w:r>
          </w:p>
        </w:tc>
        <w:tc>
          <w:tcPr>
            <w:tcW w:w="530" w:type="pct"/>
            <w:shd w:val="clear" w:color="auto" w:fill="auto"/>
          </w:tcPr>
          <w:p w14:paraId="65263B0F" w14:textId="77777777" w:rsidR="00144F29" w:rsidRPr="006B774B" w:rsidRDefault="00144F29" w:rsidP="00696FC2">
            <w:pPr>
              <w:pStyle w:val="TableText"/>
            </w:pPr>
            <w:r>
              <w:t>VirtualNetworkInterfaceRequirements []</w:t>
            </w:r>
          </w:p>
        </w:tc>
        <w:tc>
          <w:tcPr>
            <w:tcW w:w="762" w:type="pct"/>
            <w:shd w:val="clear" w:color="auto" w:fill="auto"/>
          </w:tcPr>
          <w:p w14:paraId="06B498A0" w14:textId="77777777" w:rsidR="00144F29" w:rsidRPr="001E469D" w:rsidRDefault="00144F29" w:rsidP="00696FC2">
            <w:pPr>
              <w:pStyle w:val="TableText"/>
            </w:pPr>
          </w:p>
        </w:tc>
        <w:tc>
          <w:tcPr>
            <w:tcW w:w="2328" w:type="pct"/>
            <w:shd w:val="clear" w:color="auto" w:fill="auto"/>
          </w:tcPr>
          <w:p w14:paraId="594FF45C" w14:textId="77777777" w:rsidR="00144F29" w:rsidRPr="001E469D" w:rsidRDefault="00144F29" w:rsidP="00696FC2">
            <w:pPr>
              <w:pStyle w:val="TAL"/>
              <w:spacing w:after="180"/>
              <w:rPr>
                <w:szCs w:val="22"/>
                <w:lang w:val="en-US" w:eastAsia="zh-CN"/>
              </w:rPr>
            </w:pPr>
            <w:r>
              <w:rPr>
                <w:lang w:eastAsia="zh-CN"/>
              </w:rPr>
              <w:t>Specifies requirements on a virtual network interface realising the CPs instantiated from this CPD.</w:t>
            </w:r>
          </w:p>
        </w:tc>
      </w:tr>
    </w:tbl>
    <w:p w14:paraId="1E280140" w14:textId="77777777" w:rsidR="00144F29" w:rsidRPr="007F44F8" w:rsidRDefault="00144F29" w:rsidP="00144F29">
      <w:pPr>
        <w:pStyle w:val="4"/>
        <w:rPr>
          <w:lang w:eastAsia="zh-CN"/>
        </w:rPr>
      </w:pPr>
      <w:r w:rsidRPr="007F44F8">
        <w:rPr>
          <w:lang w:eastAsia="zh-CN"/>
        </w:rPr>
        <w:t>Attributes</w:t>
      </w:r>
    </w:p>
    <w:p w14:paraId="7FC4BFB3" w14:textId="77777777" w:rsidR="00144F29" w:rsidRDefault="00144F29" w:rsidP="00144F29">
      <w:bookmarkStart w:id="61" w:name="_Toc472410052"/>
      <w:r>
        <w:t>None</w:t>
      </w:r>
      <w:bookmarkEnd w:id="61"/>
    </w:p>
    <w:p w14:paraId="39FB32DC" w14:textId="77777777" w:rsidR="00144F29" w:rsidRPr="007F44F8" w:rsidRDefault="00144F29" w:rsidP="00144F29">
      <w:pPr>
        <w:pStyle w:val="4"/>
        <w:rPr>
          <w:lang w:eastAsia="zh-CN"/>
        </w:rPr>
      </w:pPr>
      <w:r w:rsidRPr="007F44F8">
        <w:rPr>
          <w:lang w:eastAsia="zh-CN"/>
        </w:rPr>
        <w:t>Requirements</w:t>
      </w:r>
    </w:p>
    <w:tbl>
      <w:tblPr>
        <w:tblW w:w="4874"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115" w:type="dxa"/>
          <w:bottom w:w="58" w:type="dxa"/>
          <w:right w:w="115" w:type="dxa"/>
        </w:tblCellMar>
        <w:tblLook w:val="00A0" w:firstRow="1" w:lastRow="0" w:firstColumn="1" w:lastColumn="0" w:noHBand="0" w:noVBand="0"/>
      </w:tblPr>
      <w:tblGrid>
        <w:gridCol w:w="1835"/>
        <w:gridCol w:w="981"/>
        <w:gridCol w:w="2937"/>
        <w:gridCol w:w="1167"/>
        <w:gridCol w:w="1401"/>
      </w:tblGrid>
      <w:tr w:rsidR="00144F29" w:rsidRPr="0035293F" w14:paraId="16D76305" w14:textId="77777777" w:rsidTr="00696FC2">
        <w:trPr>
          <w:cantSplit/>
          <w:tblHeader/>
        </w:trPr>
        <w:tc>
          <w:tcPr>
            <w:tcW w:w="1235" w:type="pct"/>
            <w:shd w:val="clear" w:color="auto" w:fill="D9D9D9"/>
          </w:tcPr>
          <w:p w14:paraId="74DAED12" w14:textId="77777777" w:rsidR="00144F29" w:rsidRPr="003512E8" w:rsidRDefault="00144F29" w:rsidP="00696FC2">
            <w:pPr>
              <w:pStyle w:val="TableText-Heading"/>
            </w:pPr>
            <w:r w:rsidRPr="003512E8">
              <w:t>Name</w:t>
            </w:r>
          </w:p>
        </w:tc>
        <w:tc>
          <w:tcPr>
            <w:tcW w:w="538" w:type="pct"/>
            <w:shd w:val="clear" w:color="auto" w:fill="D9D9D9"/>
          </w:tcPr>
          <w:p w14:paraId="0DC5D2DD" w14:textId="77777777" w:rsidR="00144F29" w:rsidRPr="003512E8" w:rsidRDefault="00144F29" w:rsidP="00696FC2">
            <w:pPr>
              <w:pStyle w:val="TableText-Heading"/>
            </w:pPr>
            <w:r w:rsidRPr="003512E8">
              <w:t>Required</w:t>
            </w:r>
          </w:p>
        </w:tc>
        <w:tc>
          <w:tcPr>
            <w:tcW w:w="1612" w:type="pct"/>
            <w:shd w:val="clear" w:color="auto" w:fill="D9D9D9"/>
          </w:tcPr>
          <w:p w14:paraId="79371D8E" w14:textId="77777777" w:rsidR="00144F29" w:rsidRPr="003512E8" w:rsidRDefault="00144F29" w:rsidP="00696FC2">
            <w:pPr>
              <w:pStyle w:val="TableText-Heading"/>
            </w:pPr>
            <w:r w:rsidRPr="003512E8">
              <w:t>Type</w:t>
            </w:r>
          </w:p>
        </w:tc>
        <w:tc>
          <w:tcPr>
            <w:tcW w:w="641" w:type="pct"/>
            <w:shd w:val="clear" w:color="auto" w:fill="D9D9D9"/>
          </w:tcPr>
          <w:p w14:paraId="5275D668" w14:textId="77777777" w:rsidR="00144F29" w:rsidRPr="003512E8" w:rsidRDefault="00144F29" w:rsidP="00696FC2">
            <w:pPr>
              <w:pStyle w:val="TableText-Heading"/>
            </w:pPr>
            <w:r w:rsidRPr="003512E8">
              <w:t>Constraints</w:t>
            </w:r>
          </w:p>
        </w:tc>
        <w:tc>
          <w:tcPr>
            <w:tcW w:w="974" w:type="pct"/>
            <w:shd w:val="clear" w:color="auto" w:fill="D9D9D9"/>
          </w:tcPr>
          <w:p w14:paraId="0DAF3D82" w14:textId="77777777" w:rsidR="00144F29" w:rsidRPr="003512E8" w:rsidRDefault="00144F29" w:rsidP="00696FC2">
            <w:pPr>
              <w:pStyle w:val="TableText-Heading"/>
            </w:pPr>
            <w:r w:rsidRPr="003512E8">
              <w:t>Description</w:t>
            </w:r>
          </w:p>
        </w:tc>
      </w:tr>
      <w:tr w:rsidR="00144F29" w:rsidRPr="0035293F" w14:paraId="77DE3025" w14:textId="77777777" w:rsidTr="00696FC2">
        <w:trPr>
          <w:cantSplit/>
        </w:trPr>
        <w:tc>
          <w:tcPr>
            <w:tcW w:w="1235" w:type="pct"/>
            <w:shd w:val="clear" w:color="auto" w:fill="FFFFFF"/>
          </w:tcPr>
          <w:p w14:paraId="5FFE7288" w14:textId="77777777" w:rsidR="00144F29" w:rsidRPr="008C2305" w:rsidRDefault="00144F29" w:rsidP="00696FC2">
            <w:pPr>
              <w:pStyle w:val="TableText"/>
              <w:rPr>
                <w:noProof/>
                <w:szCs w:val="20"/>
                <w:lang w:eastAsia="en-US"/>
              </w:rPr>
            </w:pPr>
            <w:r>
              <w:rPr>
                <w:noProof/>
                <w:szCs w:val="20"/>
                <w:lang w:eastAsia="en-US"/>
              </w:rPr>
              <w:t>virtual_binding</w:t>
            </w:r>
          </w:p>
        </w:tc>
        <w:tc>
          <w:tcPr>
            <w:tcW w:w="538" w:type="pct"/>
            <w:shd w:val="clear" w:color="auto" w:fill="FFFFFF"/>
          </w:tcPr>
          <w:p w14:paraId="3F7CC2B1" w14:textId="77777777" w:rsidR="00144F29" w:rsidRDefault="00144F29" w:rsidP="00696FC2">
            <w:pPr>
              <w:pStyle w:val="TableText"/>
              <w:rPr>
                <w:szCs w:val="20"/>
                <w:lang w:eastAsia="en-US"/>
              </w:rPr>
            </w:pPr>
            <w:r>
              <w:rPr>
                <w:szCs w:val="20"/>
                <w:lang w:eastAsia="en-US"/>
              </w:rPr>
              <w:t>yes</w:t>
            </w:r>
          </w:p>
        </w:tc>
        <w:tc>
          <w:tcPr>
            <w:tcW w:w="1612" w:type="pct"/>
            <w:shd w:val="clear" w:color="auto" w:fill="FFFFFF"/>
          </w:tcPr>
          <w:p w14:paraId="3045E0BC" w14:textId="77777777" w:rsidR="00144F29" w:rsidRPr="002957F1" w:rsidRDefault="00144F29" w:rsidP="00696FC2">
            <w:pPr>
              <w:pStyle w:val="TableText"/>
              <w:rPr>
                <w:szCs w:val="20"/>
                <w:lang w:eastAsia="en-US"/>
              </w:rPr>
            </w:pPr>
            <w:r w:rsidRPr="00B3038A">
              <w:rPr>
                <w:szCs w:val="20"/>
                <w:lang w:eastAsia="en-US"/>
              </w:rPr>
              <w:t>tosca.capabilities.nfv.VirtualBindable</w:t>
            </w:r>
          </w:p>
        </w:tc>
        <w:tc>
          <w:tcPr>
            <w:tcW w:w="641" w:type="pct"/>
            <w:shd w:val="clear" w:color="auto" w:fill="FFFFFF"/>
          </w:tcPr>
          <w:p w14:paraId="03CB5D60" w14:textId="77777777" w:rsidR="00144F29" w:rsidRPr="002957F1" w:rsidRDefault="00144F29" w:rsidP="00696FC2">
            <w:pPr>
              <w:pStyle w:val="TableText"/>
              <w:rPr>
                <w:rFonts w:cs="Calibri"/>
                <w:szCs w:val="20"/>
                <w:lang w:eastAsia="en-US"/>
              </w:rPr>
            </w:pPr>
          </w:p>
        </w:tc>
        <w:tc>
          <w:tcPr>
            <w:tcW w:w="974" w:type="pct"/>
            <w:shd w:val="clear" w:color="auto" w:fill="FFFFFF"/>
          </w:tcPr>
          <w:p w14:paraId="2BC9CD85" w14:textId="77777777" w:rsidR="00144F29" w:rsidRDefault="00144F29" w:rsidP="00696FC2">
            <w:pPr>
              <w:pStyle w:val="TableText"/>
              <w:rPr>
                <w:rFonts w:cs="Arial"/>
                <w:lang w:eastAsia="en-US"/>
              </w:rPr>
            </w:pPr>
            <w:r>
              <w:rPr>
                <w:rFonts w:cs="Arial"/>
                <w:lang w:eastAsia="en-US"/>
              </w:rPr>
              <w:t>Describe the requirement for binding with VDU</w:t>
            </w:r>
          </w:p>
        </w:tc>
      </w:tr>
      <w:tr w:rsidR="00144F29" w:rsidRPr="0035293F" w14:paraId="127D3968" w14:textId="77777777" w:rsidTr="00696FC2">
        <w:trPr>
          <w:cantSplit/>
        </w:trPr>
        <w:tc>
          <w:tcPr>
            <w:tcW w:w="1235" w:type="pct"/>
            <w:shd w:val="clear" w:color="auto" w:fill="FFFFFF"/>
          </w:tcPr>
          <w:p w14:paraId="21E9EA90" w14:textId="77777777" w:rsidR="00144F29" w:rsidRPr="008C2305" w:rsidRDefault="00144F29" w:rsidP="00696FC2">
            <w:pPr>
              <w:pStyle w:val="TableText"/>
              <w:rPr>
                <w:noProof/>
                <w:szCs w:val="20"/>
                <w:lang w:eastAsia="en-US"/>
              </w:rPr>
            </w:pPr>
            <w:r>
              <w:rPr>
                <w:noProof/>
                <w:szCs w:val="20"/>
                <w:lang w:eastAsia="en-US"/>
              </w:rPr>
              <w:t>virtual_link</w:t>
            </w:r>
          </w:p>
        </w:tc>
        <w:tc>
          <w:tcPr>
            <w:tcW w:w="538" w:type="pct"/>
            <w:shd w:val="clear" w:color="auto" w:fill="FFFFFF"/>
          </w:tcPr>
          <w:p w14:paraId="25D8582D" w14:textId="77777777" w:rsidR="00144F29" w:rsidRDefault="00144F29" w:rsidP="00696FC2">
            <w:pPr>
              <w:pStyle w:val="TableText"/>
              <w:rPr>
                <w:szCs w:val="20"/>
                <w:lang w:eastAsia="en-US"/>
              </w:rPr>
            </w:pPr>
            <w:r>
              <w:rPr>
                <w:szCs w:val="20"/>
                <w:lang w:eastAsia="en-US"/>
              </w:rPr>
              <w:t>no</w:t>
            </w:r>
          </w:p>
        </w:tc>
        <w:tc>
          <w:tcPr>
            <w:tcW w:w="1612" w:type="pct"/>
            <w:shd w:val="clear" w:color="auto" w:fill="FFFFFF"/>
          </w:tcPr>
          <w:p w14:paraId="77BB8339" w14:textId="77777777" w:rsidR="00144F29" w:rsidRPr="002957F1" w:rsidRDefault="00144F29" w:rsidP="00696FC2">
            <w:pPr>
              <w:pStyle w:val="TableText"/>
              <w:rPr>
                <w:szCs w:val="20"/>
                <w:lang w:eastAsia="en-US"/>
              </w:rPr>
            </w:pPr>
            <w:r w:rsidRPr="00B3038A">
              <w:rPr>
                <w:szCs w:val="20"/>
                <w:lang w:eastAsia="en-US"/>
              </w:rPr>
              <w:t>tosca.capabilities.nfv.VirtualLinkable</w:t>
            </w:r>
          </w:p>
        </w:tc>
        <w:tc>
          <w:tcPr>
            <w:tcW w:w="641" w:type="pct"/>
            <w:shd w:val="clear" w:color="auto" w:fill="FFFFFF"/>
          </w:tcPr>
          <w:p w14:paraId="6FA6097B" w14:textId="77777777" w:rsidR="00144F29" w:rsidRPr="002957F1" w:rsidRDefault="00144F29" w:rsidP="00696FC2">
            <w:pPr>
              <w:pStyle w:val="TableText"/>
              <w:rPr>
                <w:rFonts w:cs="Calibri"/>
                <w:szCs w:val="20"/>
                <w:lang w:eastAsia="en-US"/>
              </w:rPr>
            </w:pPr>
          </w:p>
        </w:tc>
        <w:tc>
          <w:tcPr>
            <w:tcW w:w="974" w:type="pct"/>
            <w:shd w:val="clear" w:color="auto" w:fill="FFFFFF"/>
          </w:tcPr>
          <w:p w14:paraId="4FC6A38D" w14:textId="77777777" w:rsidR="00144F29" w:rsidRDefault="00144F29" w:rsidP="00696FC2">
            <w:pPr>
              <w:pStyle w:val="TableText"/>
              <w:rPr>
                <w:rFonts w:cs="Arial"/>
                <w:lang w:eastAsia="en-US"/>
              </w:rPr>
            </w:pPr>
            <w:r>
              <w:rPr>
                <w:rFonts w:cs="Arial"/>
                <w:lang w:eastAsia="en-US"/>
              </w:rPr>
              <w:t>Describes the requirements for linking to virtual link</w:t>
            </w:r>
          </w:p>
        </w:tc>
      </w:tr>
    </w:tbl>
    <w:p w14:paraId="691014CF" w14:textId="77777777" w:rsidR="00144F29" w:rsidRPr="00B37263" w:rsidRDefault="00144F29" w:rsidP="00144F29"/>
    <w:p w14:paraId="28FB34B9" w14:textId="77777777" w:rsidR="00144F29" w:rsidRPr="00D2483C" w:rsidRDefault="00144F29" w:rsidP="00144F29"/>
    <w:p w14:paraId="482269C9" w14:textId="77777777" w:rsidR="00144F29" w:rsidRDefault="00144F29" w:rsidP="00144F29">
      <w:pPr>
        <w:pStyle w:val="4"/>
        <w:rPr>
          <w:lang w:eastAsia="zh-CN"/>
        </w:rPr>
      </w:pPr>
      <w:r>
        <w:rPr>
          <w:rFonts w:hint="eastAsia"/>
          <w:lang w:eastAsia="zh-CN"/>
        </w:rPr>
        <w:t>Definition</w:t>
      </w:r>
    </w:p>
    <w:tbl>
      <w:tblPr>
        <w:tblW w:w="0" w:type="auto"/>
        <w:tblInd w:w="144" w:type="dxa"/>
        <w:shd w:val="clear" w:color="auto" w:fill="D9D9D9"/>
        <w:tblCellMar>
          <w:top w:w="58" w:type="dxa"/>
          <w:left w:w="115" w:type="dxa"/>
          <w:bottom w:w="86" w:type="dxa"/>
          <w:right w:w="115" w:type="dxa"/>
        </w:tblCellMar>
        <w:tblLook w:val="04A0" w:firstRow="1" w:lastRow="0" w:firstColumn="1" w:lastColumn="0" w:noHBand="0" w:noVBand="1"/>
      </w:tblPr>
      <w:tblGrid>
        <w:gridCol w:w="8392"/>
      </w:tblGrid>
      <w:tr w:rsidR="00144F29" w:rsidRPr="005038C9" w14:paraId="6AA84BBA" w14:textId="77777777" w:rsidTr="00696FC2">
        <w:tc>
          <w:tcPr>
            <w:tcW w:w="9446" w:type="dxa"/>
            <w:shd w:val="clear" w:color="auto" w:fill="D9D9D9"/>
          </w:tcPr>
          <w:p w14:paraId="6B410FEB" w14:textId="77777777" w:rsidR="00144F29" w:rsidRPr="003512E8" w:rsidRDefault="00144F29" w:rsidP="00696FC2">
            <w:pPr>
              <w:pStyle w:val="YAML"/>
              <w:rPr>
                <w:rStyle w:val="CodeSnippet"/>
                <w:noProof/>
              </w:rPr>
            </w:pPr>
            <w:r>
              <w:rPr>
                <w:rStyle w:val="CodeSnippet"/>
                <w:rFonts w:hint="eastAsia"/>
                <w:noProof/>
              </w:rPr>
              <w:t>tosca</w:t>
            </w:r>
            <w:r>
              <w:rPr>
                <w:rStyle w:val="CodeSnippet"/>
                <w:noProof/>
              </w:rPr>
              <w:t>.nodes.</w:t>
            </w:r>
            <w:r>
              <w:rPr>
                <w:rStyle w:val="CodeSnippet"/>
                <w:rFonts w:hint="eastAsia"/>
                <w:noProof/>
              </w:rPr>
              <w:t>nfv.</w:t>
            </w:r>
            <w:r>
              <w:rPr>
                <w:rStyle w:val="CodeSnippet"/>
                <w:noProof/>
              </w:rPr>
              <w:t>Vdu</w:t>
            </w:r>
            <w:r>
              <w:t>Cpd</w:t>
            </w:r>
            <w:r w:rsidRPr="003512E8">
              <w:rPr>
                <w:rStyle w:val="CodeSnippet"/>
                <w:noProof/>
              </w:rPr>
              <w:t>:</w:t>
            </w:r>
          </w:p>
          <w:p w14:paraId="3A0CAAA6" w14:textId="77777777" w:rsidR="00144F29" w:rsidRDefault="00144F29" w:rsidP="00696FC2">
            <w:pPr>
              <w:pStyle w:val="YAML"/>
              <w:rPr>
                <w:rStyle w:val="CodeSnippet"/>
                <w:noProof/>
              </w:rPr>
            </w:pPr>
            <w:r w:rsidRPr="003512E8">
              <w:rPr>
                <w:rStyle w:val="CodeSnippet"/>
                <w:noProof/>
              </w:rPr>
              <w:t xml:space="preserve">  derived_from: </w:t>
            </w:r>
            <w:r w:rsidRPr="00105CB5">
              <w:rPr>
                <w:noProof/>
              </w:rPr>
              <w:t>tosca.nodes.</w:t>
            </w:r>
            <w:r>
              <w:rPr>
                <w:noProof/>
              </w:rPr>
              <w:t>nfv.Cpd</w:t>
            </w:r>
            <w:r w:rsidRPr="003512E8">
              <w:rPr>
                <w:rStyle w:val="CodeSnippet"/>
                <w:noProof/>
              </w:rPr>
              <w:t xml:space="preserve"> </w:t>
            </w:r>
          </w:p>
          <w:p w14:paraId="12FB7AF3" w14:textId="77777777" w:rsidR="00144F29" w:rsidRDefault="00144F29" w:rsidP="00696FC2">
            <w:pPr>
              <w:pStyle w:val="YAML"/>
              <w:rPr>
                <w:rStyle w:val="CodeSnippet"/>
                <w:noProof/>
              </w:rPr>
            </w:pPr>
            <w:r>
              <w:rPr>
                <w:rStyle w:val="CodeSnippet"/>
                <w:noProof/>
              </w:rPr>
              <w:t xml:space="preserve">  properties:</w:t>
            </w:r>
          </w:p>
          <w:p w14:paraId="54A86B2E" w14:textId="77777777" w:rsidR="00144F29" w:rsidRDefault="00144F29" w:rsidP="00696FC2">
            <w:pPr>
              <w:pStyle w:val="YAML"/>
              <w:ind w:firstLineChars="250" w:firstLine="500"/>
            </w:pPr>
            <w:r w:rsidRPr="006B774B">
              <w:t>bitrate</w:t>
            </w:r>
            <w:r>
              <w:t>_r</w:t>
            </w:r>
            <w:r w:rsidRPr="006B774B">
              <w:t>equirement</w:t>
            </w:r>
            <w:r>
              <w:t>:</w:t>
            </w:r>
          </w:p>
          <w:p w14:paraId="5C24B8AC" w14:textId="77777777" w:rsidR="00144F29" w:rsidRDefault="00144F29" w:rsidP="00696FC2">
            <w:pPr>
              <w:pStyle w:val="YAML"/>
              <w:ind w:firstLineChars="350" w:firstLine="700"/>
              <w:rPr>
                <w:rStyle w:val="CodeSnippet"/>
                <w:noProof/>
              </w:rPr>
            </w:pPr>
            <w:r w:rsidRPr="00E84C2A">
              <w:rPr>
                <w:rStyle w:val="CodeSnippet"/>
                <w:noProof/>
              </w:rPr>
              <w:t xml:space="preserve">type: </w:t>
            </w:r>
            <w:r>
              <w:t>integer</w:t>
            </w:r>
          </w:p>
          <w:p w14:paraId="07CD8D15" w14:textId="77777777" w:rsidR="00144F29" w:rsidRDefault="00144F29" w:rsidP="00696FC2">
            <w:pPr>
              <w:pStyle w:val="YAML"/>
              <w:ind w:firstLineChars="350" w:firstLine="700"/>
              <w:rPr>
                <w:rStyle w:val="CodeSnippet"/>
                <w:noProof/>
              </w:rPr>
            </w:pPr>
            <w:r>
              <w:rPr>
                <w:rStyle w:val="CodeSnippet"/>
                <w:noProof/>
              </w:rPr>
              <w:t>required:false</w:t>
            </w:r>
          </w:p>
          <w:p w14:paraId="73AA1600" w14:textId="77777777" w:rsidR="00144F29" w:rsidRDefault="00144F29" w:rsidP="00696FC2">
            <w:pPr>
              <w:pStyle w:val="YAML"/>
              <w:ind w:firstLineChars="250" w:firstLine="500"/>
            </w:pPr>
            <w:r>
              <w:t xml:space="preserve">virtual_network_interface_requirements </w:t>
            </w:r>
          </w:p>
          <w:p w14:paraId="5F1AE0C1" w14:textId="77777777" w:rsidR="00144F29" w:rsidRDefault="00144F29" w:rsidP="00696FC2">
            <w:pPr>
              <w:pStyle w:val="YAML"/>
              <w:ind w:firstLineChars="350" w:firstLine="700"/>
            </w:pPr>
            <w:r>
              <w:t>type: list</w:t>
            </w:r>
          </w:p>
          <w:p w14:paraId="252D358A" w14:textId="77777777" w:rsidR="00144F29" w:rsidRDefault="00144F29" w:rsidP="00696FC2">
            <w:pPr>
              <w:pStyle w:val="YAML"/>
              <w:ind w:firstLineChars="350" w:firstLine="700"/>
            </w:pPr>
            <w:r>
              <w:t>entry_schema:</w:t>
            </w:r>
          </w:p>
          <w:p w14:paraId="526BB869" w14:textId="77777777" w:rsidR="00144F29" w:rsidRDefault="00144F29" w:rsidP="00696FC2">
            <w:pPr>
              <w:pStyle w:val="YAML"/>
              <w:ind w:firstLineChars="350" w:firstLine="700"/>
            </w:pPr>
            <w:r>
              <w:t xml:space="preserve">  type: VirtualNetworkInterfaceRequirements</w:t>
            </w:r>
          </w:p>
          <w:p w14:paraId="098E86B7" w14:textId="77777777" w:rsidR="00144F29" w:rsidRDefault="00144F29" w:rsidP="00696FC2">
            <w:pPr>
              <w:pStyle w:val="YAML"/>
              <w:ind w:firstLineChars="350" w:firstLine="700"/>
              <w:rPr>
                <w:rStyle w:val="CodeSnippet"/>
                <w:noProof/>
              </w:rPr>
            </w:pPr>
            <w:r>
              <w:rPr>
                <w:rStyle w:val="CodeSnippet"/>
                <w:noProof/>
              </w:rPr>
              <w:t>required:false</w:t>
            </w:r>
          </w:p>
          <w:p w14:paraId="3BD2C38B" w14:textId="77777777" w:rsidR="00144F29" w:rsidRPr="00B3038A" w:rsidRDefault="00144F29" w:rsidP="00696FC2">
            <w:pPr>
              <w:pStyle w:val="YAML"/>
              <w:ind w:firstLineChars="150" w:firstLine="300"/>
              <w:rPr>
                <w:rStyle w:val="CodeSnippet"/>
                <w:noProof/>
              </w:rPr>
            </w:pPr>
            <w:r w:rsidRPr="00B3038A">
              <w:rPr>
                <w:rStyle w:val="CodeSnippet"/>
                <w:noProof/>
              </w:rPr>
              <w:t>requirements:</w:t>
            </w:r>
          </w:p>
          <w:p w14:paraId="1FA473A8" w14:textId="77777777" w:rsidR="00144F29" w:rsidRPr="00B3038A" w:rsidRDefault="00144F29" w:rsidP="00696FC2">
            <w:pPr>
              <w:pStyle w:val="YAML"/>
              <w:rPr>
                <w:rStyle w:val="CodeSnippet"/>
                <w:noProof/>
              </w:rPr>
            </w:pPr>
            <w:r w:rsidRPr="00B3038A">
              <w:rPr>
                <w:rStyle w:val="CodeSnippet"/>
                <w:noProof/>
              </w:rPr>
              <w:t xml:space="preserve">    - virtual_link:</w:t>
            </w:r>
          </w:p>
          <w:p w14:paraId="02F5A470" w14:textId="77777777" w:rsidR="00144F29" w:rsidRPr="00B3038A" w:rsidRDefault="00144F29" w:rsidP="00696FC2">
            <w:pPr>
              <w:pStyle w:val="YAML"/>
              <w:rPr>
                <w:rStyle w:val="CodeSnippet"/>
                <w:noProof/>
              </w:rPr>
            </w:pPr>
            <w:r w:rsidRPr="00B3038A">
              <w:rPr>
                <w:rStyle w:val="CodeSnippet"/>
                <w:noProof/>
              </w:rPr>
              <w:t xml:space="preserve">        capability: tosca.capabilities.nfv.VirtualLinkable</w:t>
            </w:r>
          </w:p>
          <w:p w14:paraId="24B21D34" w14:textId="77777777" w:rsidR="00144F29" w:rsidRPr="00B3038A" w:rsidRDefault="00144F29" w:rsidP="00696FC2">
            <w:pPr>
              <w:pStyle w:val="YAML"/>
              <w:rPr>
                <w:rStyle w:val="CodeSnippet"/>
                <w:noProof/>
              </w:rPr>
            </w:pPr>
            <w:r w:rsidRPr="00B3038A">
              <w:rPr>
                <w:rStyle w:val="CodeSnippet"/>
                <w:noProof/>
              </w:rPr>
              <w:lastRenderedPageBreak/>
              <w:t xml:space="preserve">        relationship: tosca.relationships.nfv.VirtualLinksTo</w:t>
            </w:r>
          </w:p>
          <w:p w14:paraId="6017166D" w14:textId="77777777" w:rsidR="00144F29" w:rsidRPr="00B3038A" w:rsidRDefault="00144F29" w:rsidP="00696FC2">
            <w:pPr>
              <w:pStyle w:val="YAML"/>
              <w:rPr>
                <w:rStyle w:val="CodeSnippet"/>
                <w:noProof/>
              </w:rPr>
            </w:pPr>
            <w:r w:rsidRPr="00B3038A">
              <w:rPr>
                <w:rStyle w:val="CodeSnippet"/>
                <w:noProof/>
              </w:rPr>
              <w:t xml:space="preserve">        node: tosca.nodes.nfv.</w:t>
            </w:r>
            <w:r>
              <w:rPr>
                <w:rStyle w:val="CodeSnippet"/>
                <w:rFonts w:hint="eastAsia"/>
                <w:noProof/>
              </w:rPr>
              <w:t>VnfVirtualLinkDesc</w:t>
            </w:r>
            <w:r w:rsidRPr="00B3038A">
              <w:rPr>
                <w:rStyle w:val="CodeSnippet"/>
                <w:noProof/>
              </w:rPr>
              <w:t xml:space="preserve">    - virtual_binding:</w:t>
            </w:r>
          </w:p>
          <w:p w14:paraId="70C44FD3" w14:textId="77777777" w:rsidR="00144F29" w:rsidRPr="00B3038A" w:rsidRDefault="00144F29" w:rsidP="00696FC2">
            <w:pPr>
              <w:pStyle w:val="YAML"/>
              <w:rPr>
                <w:rStyle w:val="CodeSnippet"/>
                <w:noProof/>
              </w:rPr>
            </w:pPr>
            <w:r w:rsidRPr="00B3038A">
              <w:rPr>
                <w:rStyle w:val="CodeSnippet"/>
                <w:noProof/>
              </w:rPr>
              <w:t xml:space="preserve">        capability: tosca.capabilities.nfv.VirtualBindable</w:t>
            </w:r>
          </w:p>
          <w:p w14:paraId="36375800" w14:textId="77777777" w:rsidR="00144F29" w:rsidRPr="00B3038A" w:rsidRDefault="00144F29" w:rsidP="00696FC2">
            <w:pPr>
              <w:pStyle w:val="YAML"/>
              <w:rPr>
                <w:rStyle w:val="CodeSnippet"/>
                <w:noProof/>
              </w:rPr>
            </w:pPr>
            <w:r w:rsidRPr="00B3038A">
              <w:rPr>
                <w:rStyle w:val="CodeSnippet"/>
                <w:noProof/>
              </w:rPr>
              <w:t xml:space="preserve">        relationship: tosca.relationships.nfv.VirtualBindsTo</w:t>
            </w:r>
          </w:p>
          <w:p w14:paraId="0437C5B4" w14:textId="77777777" w:rsidR="00144F29" w:rsidRPr="00102797" w:rsidRDefault="00144F29" w:rsidP="00696FC2">
            <w:pPr>
              <w:pStyle w:val="YAML"/>
              <w:ind w:firstLineChars="350" w:firstLine="700"/>
              <w:rPr>
                <w:rStyle w:val="CodeSnippet"/>
                <w:noProof/>
              </w:rPr>
            </w:pPr>
            <w:r w:rsidRPr="00B3038A">
              <w:rPr>
                <w:rStyle w:val="CodeSnippet"/>
                <w:noProof/>
              </w:rPr>
              <w:t xml:space="preserve">        node: tosca.nodes.nfv.VDU  </w:t>
            </w:r>
          </w:p>
        </w:tc>
      </w:tr>
    </w:tbl>
    <w:p w14:paraId="556E0765" w14:textId="77777777" w:rsidR="001F45ED" w:rsidRPr="000239E6" w:rsidRDefault="001F45ED" w:rsidP="001F45ED">
      <w:pPr>
        <w:pStyle w:val="3"/>
      </w:pPr>
      <w:bookmarkStart w:id="62" w:name="_Toc480879550"/>
      <w:r w:rsidRPr="000239E6">
        <w:rPr>
          <w:rFonts w:hint="eastAsia"/>
          <w:lang w:eastAsia="zh-CN"/>
        </w:rPr>
        <w:lastRenderedPageBreak/>
        <w:t>tosca</w:t>
      </w:r>
      <w:r w:rsidRPr="000239E6">
        <w:t>.nodes.</w:t>
      </w:r>
      <w:r w:rsidRPr="000239E6">
        <w:rPr>
          <w:rFonts w:hint="eastAsia"/>
          <w:lang w:eastAsia="zh-CN"/>
        </w:rPr>
        <w:t>nfv.</w:t>
      </w:r>
      <w:r>
        <w:rPr>
          <w:lang w:eastAsia="zh-CN"/>
        </w:rPr>
        <w:t>VDU.VirtualStorage</w:t>
      </w:r>
      <w:bookmarkEnd w:id="62"/>
    </w:p>
    <w:p w14:paraId="791E8BF3" w14:textId="77777777" w:rsidR="001F45ED" w:rsidRDefault="001F45ED" w:rsidP="001F45ED">
      <w:pPr>
        <w:rPr>
          <w:rFonts w:eastAsia="Times New Roman"/>
          <w:b/>
        </w:rPr>
      </w:pPr>
      <w:r w:rsidRPr="000239E6">
        <w:rPr>
          <w:rFonts w:eastAsia="Times New Roman" w:hint="eastAsia"/>
        </w:rPr>
        <w:t xml:space="preserve">The NFV </w:t>
      </w:r>
      <w:r>
        <w:rPr>
          <w:rFonts w:eastAsia="Times New Roman"/>
        </w:rPr>
        <w:t xml:space="preserve">VirtualStorage </w:t>
      </w:r>
      <w:r w:rsidRPr="000239E6">
        <w:rPr>
          <w:rFonts w:eastAsia="Times New Roman" w:hint="eastAsia"/>
        </w:rPr>
        <w:t xml:space="preserve">node type represents a </w:t>
      </w:r>
      <w:r>
        <w:rPr>
          <w:rFonts w:eastAsia="Times New Roman"/>
        </w:rPr>
        <w:t xml:space="preserve">virtual storage </w:t>
      </w:r>
      <w:r w:rsidRPr="000239E6">
        <w:rPr>
          <w:rFonts w:eastAsia="Times New Roman" w:hint="eastAsia"/>
        </w:rPr>
        <w:t>entity</w:t>
      </w:r>
      <w:r>
        <w:rPr>
          <w:rFonts w:eastAsia="Times New Roman"/>
        </w:rPr>
        <w:t xml:space="preserve"> which it describes the deployment and operational behavior of a virtual storage resources, </w:t>
      </w:r>
      <w:r w:rsidRPr="000239E6">
        <w:rPr>
          <w:rFonts w:eastAsia="Times New Roman" w:hint="eastAsia"/>
        </w:rPr>
        <w:t xml:space="preserve">as defined by </w:t>
      </w:r>
      <w:r w:rsidRPr="0016316E">
        <w:rPr>
          <w:rFonts w:cs="Arial"/>
          <w:b/>
          <w:szCs w:val="20"/>
        </w:rPr>
        <w:t>[ETSI NFV IFA011]</w:t>
      </w:r>
      <w:r>
        <w:rPr>
          <w:rFonts w:eastAsia="Times New Roman"/>
          <w:b/>
        </w:rPr>
        <w:t>.</w:t>
      </w:r>
    </w:p>
    <w:p w14:paraId="23EBD673" w14:textId="77777777" w:rsidR="001F45ED" w:rsidRDefault="001F45ED" w:rsidP="001F45ED">
      <w:pPr>
        <w:rPr>
          <w:rFonts w:eastAsia="Times New Roman"/>
          <w:b/>
          <w:highlight w:val="yellow"/>
        </w:rPr>
      </w:pPr>
    </w:p>
    <w:p w14:paraId="298EC648" w14:textId="77777777" w:rsidR="001F45ED" w:rsidRDefault="001F45ED" w:rsidP="001F45ED">
      <w:pPr>
        <w:rPr>
          <w:rFonts w:eastAsia="Times New Roman"/>
        </w:rPr>
      </w:pPr>
      <w:r w:rsidRPr="00044AB6">
        <w:rPr>
          <w:rFonts w:eastAsia="Times New Roman"/>
          <w:b/>
          <w:highlight w:val="yellow"/>
        </w:rPr>
        <w:t>[editor note]</w:t>
      </w:r>
      <w:r>
        <w:rPr>
          <w:rFonts w:eastAsia="Times New Roman"/>
          <w:b/>
        </w:rPr>
        <w:t xml:space="preserve"> </w:t>
      </w:r>
      <w:r w:rsidRPr="00044AB6">
        <w:rPr>
          <w:rFonts w:eastAsia="Times New Roman"/>
        </w:rPr>
        <w:t>open issue: should NFV profile use the current storage model as described in YAML 1.1</w:t>
      </w:r>
      <w:r>
        <w:rPr>
          <w:rFonts w:eastAsia="Times New Roman"/>
        </w:rPr>
        <w:t>.  Pending on Shitao proposal (see NFVIFA(17)000110 discussion paper)</w:t>
      </w:r>
    </w:p>
    <w:p w14:paraId="65597D17" w14:textId="77777777" w:rsidR="001F45ED" w:rsidRDefault="001F45ED" w:rsidP="001F45ED">
      <w:pPr>
        <w:rPr>
          <w:rFonts w:eastAsia="Times New Roman"/>
        </w:rPr>
      </w:pPr>
    </w:p>
    <w:p w14:paraId="3520B964" w14:textId="77777777" w:rsidR="001F45ED" w:rsidRDefault="001F45ED" w:rsidP="001F45ED">
      <w:pPr>
        <w:rPr>
          <w:rFonts w:eastAsia="Times New Roman"/>
        </w:rPr>
      </w:pPr>
      <w:r w:rsidRPr="00044AB6">
        <w:rPr>
          <w:rFonts w:eastAsia="Times New Roman"/>
          <w:b/>
          <w:highlight w:val="yellow"/>
        </w:rPr>
        <w:t>[editor note]</w:t>
      </w:r>
      <w:r>
        <w:rPr>
          <w:rFonts w:eastAsia="Times New Roman"/>
          <w:b/>
        </w:rPr>
        <w:t xml:space="preserve"> </w:t>
      </w:r>
      <w:r w:rsidRPr="00E90DF4">
        <w:rPr>
          <w:rFonts w:eastAsia="Times New Roman"/>
        </w:rPr>
        <w:t>new relationship type as suggested in Matt presentation. Slide 8</w:t>
      </w:r>
      <w:r>
        <w:rPr>
          <w:rFonts w:eastAsia="Times New Roman"/>
        </w:rPr>
        <w:t>. With specific rules of “valid_target_type”</w:t>
      </w:r>
    </w:p>
    <w:tbl>
      <w:tblPr>
        <w:tblW w:w="4500"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0A0" w:firstRow="1" w:lastRow="0" w:firstColumn="1" w:lastColumn="0" w:noHBand="0" w:noVBand="0"/>
      </w:tblPr>
      <w:tblGrid>
        <w:gridCol w:w="1808"/>
        <w:gridCol w:w="5874"/>
      </w:tblGrid>
      <w:tr w:rsidR="001F45ED" w:rsidRPr="000239E6" w14:paraId="564760EE" w14:textId="77777777" w:rsidTr="00696FC2">
        <w:tc>
          <w:tcPr>
            <w:tcW w:w="1177" w:type="pct"/>
            <w:shd w:val="clear" w:color="auto" w:fill="D9D9D9"/>
          </w:tcPr>
          <w:p w14:paraId="43750998" w14:textId="77777777" w:rsidR="001F45ED" w:rsidRPr="000239E6" w:rsidRDefault="001F45ED" w:rsidP="00696FC2">
            <w:pPr>
              <w:keepNext/>
              <w:suppressLineNumbers/>
              <w:suppressAutoHyphens/>
              <w:rPr>
                <w:rFonts w:ascii="Calibri" w:eastAsia="HG Mincho Light J" w:hAnsi="Calibri"/>
                <w:b/>
                <w:color w:val="000000"/>
                <w:szCs w:val="20"/>
                <w:lang w:eastAsia="ja-JP"/>
              </w:rPr>
            </w:pPr>
            <w:r w:rsidRPr="000239E6">
              <w:rPr>
                <w:rFonts w:ascii="Calibri" w:eastAsia="HG Mincho Light J" w:hAnsi="Calibri"/>
                <w:b/>
                <w:color w:val="000000"/>
                <w:szCs w:val="20"/>
                <w:lang w:eastAsia="ja-JP"/>
              </w:rPr>
              <w:t>Shorthand Name</w:t>
            </w:r>
          </w:p>
        </w:tc>
        <w:tc>
          <w:tcPr>
            <w:tcW w:w="3823" w:type="pct"/>
          </w:tcPr>
          <w:p w14:paraId="7BFDE501" w14:textId="77777777" w:rsidR="001F45ED" w:rsidRPr="000239E6" w:rsidRDefault="001F45ED" w:rsidP="00696FC2">
            <w:pPr>
              <w:rPr>
                <w:rFonts w:ascii="Calibri" w:eastAsia="宋体" w:hAnsi="Calibri"/>
                <w:sz w:val="18"/>
                <w:szCs w:val="20"/>
              </w:rPr>
            </w:pPr>
            <w:r>
              <w:rPr>
                <w:rFonts w:ascii="Calibri" w:eastAsia="宋体" w:hAnsi="Calibri"/>
                <w:sz w:val="18"/>
                <w:szCs w:val="20"/>
              </w:rPr>
              <w:t>VirtualStorage</w:t>
            </w:r>
          </w:p>
        </w:tc>
      </w:tr>
      <w:tr w:rsidR="001F45ED" w:rsidRPr="000239E6" w14:paraId="56C162C7" w14:textId="77777777" w:rsidTr="00696FC2">
        <w:tc>
          <w:tcPr>
            <w:tcW w:w="1177" w:type="pct"/>
            <w:shd w:val="clear" w:color="auto" w:fill="D9D9D9"/>
          </w:tcPr>
          <w:p w14:paraId="0B5E772F" w14:textId="77777777" w:rsidR="001F45ED" w:rsidRPr="000239E6" w:rsidRDefault="001F45ED" w:rsidP="00696FC2">
            <w:pPr>
              <w:keepNext/>
              <w:suppressLineNumbers/>
              <w:suppressAutoHyphens/>
              <w:rPr>
                <w:rFonts w:ascii="Calibri" w:eastAsia="HG Mincho Light J" w:hAnsi="Calibri"/>
                <w:b/>
                <w:color w:val="000000"/>
                <w:szCs w:val="20"/>
                <w:lang w:eastAsia="ja-JP"/>
              </w:rPr>
            </w:pPr>
            <w:r w:rsidRPr="000239E6">
              <w:rPr>
                <w:rFonts w:ascii="Calibri" w:eastAsia="HG Mincho Light J" w:hAnsi="Calibri"/>
                <w:b/>
                <w:color w:val="000000"/>
                <w:szCs w:val="20"/>
                <w:lang w:eastAsia="ja-JP"/>
              </w:rPr>
              <w:t>Type Qualified Name</w:t>
            </w:r>
          </w:p>
        </w:tc>
        <w:tc>
          <w:tcPr>
            <w:tcW w:w="3823" w:type="pct"/>
          </w:tcPr>
          <w:p w14:paraId="420F0F0E" w14:textId="77777777" w:rsidR="001F45ED" w:rsidRPr="000239E6" w:rsidRDefault="001F45ED" w:rsidP="00696FC2">
            <w:pPr>
              <w:rPr>
                <w:rFonts w:ascii="Calibri" w:eastAsia="宋体" w:hAnsi="Calibri"/>
                <w:sz w:val="18"/>
                <w:szCs w:val="20"/>
              </w:rPr>
            </w:pPr>
            <w:r w:rsidRPr="000239E6">
              <w:rPr>
                <w:rFonts w:ascii="Calibri" w:eastAsia="Times New Roman" w:hAnsi="Calibri"/>
                <w:sz w:val="18"/>
                <w:szCs w:val="20"/>
              </w:rPr>
              <w:t>tosca:</w:t>
            </w:r>
            <w:r>
              <w:rPr>
                <w:rFonts w:ascii="Calibri" w:eastAsia="宋体" w:hAnsi="Calibri"/>
                <w:sz w:val="18"/>
                <w:szCs w:val="20"/>
              </w:rPr>
              <w:t xml:space="preserve"> VirtualStorage</w:t>
            </w:r>
          </w:p>
        </w:tc>
      </w:tr>
      <w:tr w:rsidR="001F45ED" w:rsidRPr="000239E6" w14:paraId="336738B7" w14:textId="77777777" w:rsidTr="00696FC2">
        <w:tc>
          <w:tcPr>
            <w:tcW w:w="1177" w:type="pct"/>
            <w:shd w:val="clear" w:color="auto" w:fill="D9D9D9"/>
          </w:tcPr>
          <w:p w14:paraId="53F74C33" w14:textId="77777777" w:rsidR="001F45ED" w:rsidRPr="000239E6" w:rsidRDefault="001F45ED" w:rsidP="00696FC2">
            <w:pPr>
              <w:keepNext/>
              <w:suppressLineNumbers/>
              <w:suppressAutoHyphens/>
              <w:rPr>
                <w:rFonts w:ascii="Calibri" w:eastAsia="HG Mincho Light J" w:hAnsi="Calibri"/>
                <w:b/>
                <w:color w:val="000000"/>
                <w:szCs w:val="20"/>
                <w:lang w:eastAsia="ja-JP"/>
              </w:rPr>
            </w:pPr>
            <w:r w:rsidRPr="000239E6">
              <w:rPr>
                <w:rFonts w:ascii="Calibri" w:eastAsia="HG Mincho Light J" w:hAnsi="Calibri"/>
                <w:b/>
                <w:color w:val="000000"/>
                <w:szCs w:val="20"/>
                <w:lang w:eastAsia="ja-JP"/>
              </w:rPr>
              <w:t>Type URI</w:t>
            </w:r>
          </w:p>
        </w:tc>
        <w:tc>
          <w:tcPr>
            <w:tcW w:w="3823" w:type="pct"/>
          </w:tcPr>
          <w:p w14:paraId="51332D8C" w14:textId="77777777" w:rsidR="001F45ED" w:rsidRPr="000239E6" w:rsidRDefault="001F45ED" w:rsidP="00696FC2">
            <w:pPr>
              <w:rPr>
                <w:rFonts w:ascii="Calibri" w:eastAsia="宋体" w:hAnsi="Calibri"/>
                <w:sz w:val="18"/>
                <w:szCs w:val="20"/>
              </w:rPr>
            </w:pPr>
            <w:r w:rsidRPr="000239E6">
              <w:rPr>
                <w:rFonts w:ascii="Calibri" w:eastAsia="Times New Roman" w:hAnsi="Calibri"/>
                <w:sz w:val="18"/>
                <w:szCs w:val="20"/>
              </w:rPr>
              <w:t>tosca.nodes.</w:t>
            </w:r>
            <w:r>
              <w:rPr>
                <w:rFonts w:ascii="Calibri" w:eastAsia="宋体" w:hAnsi="Calibri" w:hint="eastAsia"/>
                <w:sz w:val="18"/>
                <w:szCs w:val="20"/>
              </w:rPr>
              <w:t>nfv.</w:t>
            </w:r>
            <w:r>
              <w:rPr>
                <w:rFonts w:ascii="Calibri" w:eastAsia="宋体" w:hAnsi="Calibri"/>
                <w:sz w:val="18"/>
                <w:szCs w:val="20"/>
              </w:rPr>
              <w:t>VDU.VirtualStorage</w:t>
            </w:r>
          </w:p>
        </w:tc>
      </w:tr>
      <w:tr w:rsidR="001F45ED" w:rsidRPr="000239E6" w14:paraId="664005E7" w14:textId="77777777" w:rsidTr="00696FC2">
        <w:tc>
          <w:tcPr>
            <w:tcW w:w="1177" w:type="pct"/>
            <w:shd w:val="clear" w:color="auto" w:fill="D9D9D9"/>
          </w:tcPr>
          <w:p w14:paraId="19F78AB1" w14:textId="77777777" w:rsidR="001F45ED" w:rsidRPr="000239E6" w:rsidRDefault="001F45ED" w:rsidP="00696FC2">
            <w:pPr>
              <w:keepNext/>
              <w:suppressLineNumbers/>
              <w:suppressAutoHyphens/>
              <w:rPr>
                <w:rFonts w:ascii="Calibri" w:eastAsia="HG Mincho Light J" w:hAnsi="Calibri"/>
                <w:b/>
                <w:color w:val="000000"/>
                <w:szCs w:val="20"/>
                <w:lang w:eastAsia="ja-JP"/>
              </w:rPr>
            </w:pPr>
            <w:r>
              <w:rPr>
                <w:rFonts w:ascii="Calibri" w:eastAsia="HG Mincho Light J" w:hAnsi="Calibri"/>
                <w:b/>
                <w:color w:val="000000"/>
                <w:szCs w:val="20"/>
                <w:lang w:eastAsia="ja-JP"/>
              </w:rPr>
              <w:t>derived_from</w:t>
            </w:r>
          </w:p>
        </w:tc>
        <w:tc>
          <w:tcPr>
            <w:tcW w:w="3823" w:type="pct"/>
          </w:tcPr>
          <w:p w14:paraId="48906358" w14:textId="77777777" w:rsidR="001F45ED" w:rsidRPr="000239E6" w:rsidRDefault="001F45ED" w:rsidP="00696FC2">
            <w:pPr>
              <w:rPr>
                <w:rFonts w:ascii="Calibri" w:eastAsia="Times New Roman" w:hAnsi="Calibri"/>
                <w:sz w:val="18"/>
                <w:szCs w:val="20"/>
              </w:rPr>
            </w:pPr>
            <w:r w:rsidRPr="00B74101">
              <w:rPr>
                <w:rFonts w:ascii="Calibri" w:eastAsia="Times New Roman" w:hAnsi="Calibri"/>
                <w:sz w:val="18"/>
                <w:szCs w:val="20"/>
              </w:rPr>
              <w:t>tosca.nodes.Root</w:t>
            </w:r>
          </w:p>
        </w:tc>
      </w:tr>
    </w:tbl>
    <w:p w14:paraId="412F4E14" w14:textId="77777777" w:rsidR="001F45ED" w:rsidRDefault="001F45ED" w:rsidP="001F45ED">
      <w:pPr>
        <w:rPr>
          <w:rFonts w:eastAsia="Times New Roman"/>
        </w:rPr>
      </w:pPr>
    </w:p>
    <w:p w14:paraId="4ED322F7" w14:textId="77777777" w:rsidR="00EB228B" w:rsidRDefault="00EB228B" w:rsidP="00EB228B"/>
    <w:p w14:paraId="14F1456F" w14:textId="77777777" w:rsidR="00144F29" w:rsidRPr="0050736B" w:rsidRDefault="00144F29" w:rsidP="00144F29">
      <w:pPr>
        <w:pStyle w:val="3"/>
        <w:rPr>
          <w:sz w:val="28"/>
          <w:szCs w:val="28"/>
          <w:lang w:eastAsia="zh-CN"/>
        </w:rPr>
      </w:pPr>
      <w:bookmarkStart w:id="63" w:name="_Toc480879551"/>
      <w:r w:rsidRPr="0050736B">
        <w:rPr>
          <w:rFonts w:hint="eastAsia"/>
          <w:lang w:eastAsia="zh-CN"/>
        </w:rPr>
        <w:t>tosca.</w:t>
      </w:r>
      <w:r>
        <w:rPr>
          <w:lang w:eastAsia="zh-CN"/>
        </w:rPr>
        <w:t>artifacts.nfv.SwImage</w:t>
      </w:r>
      <w:bookmarkEnd w:id="63"/>
    </w:p>
    <w:p w14:paraId="070175CA" w14:textId="77777777" w:rsidR="00144F29" w:rsidRPr="000239E6" w:rsidRDefault="00144F29" w:rsidP="00144F29">
      <w:pPr>
        <w:rPr>
          <w:rFonts w:eastAsia="Times New Roman"/>
          <w:b/>
        </w:rPr>
      </w:pPr>
    </w:p>
    <w:tbl>
      <w:tblPr>
        <w:tblW w:w="4500"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0A0" w:firstRow="1" w:lastRow="0" w:firstColumn="1" w:lastColumn="0" w:noHBand="0" w:noVBand="0"/>
      </w:tblPr>
      <w:tblGrid>
        <w:gridCol w:w="1808"/>
        <w:gridCol w:w="5874"/>
      </w:tblGrid>
      <w:tr w:rsidR="00144F29" w:rsidRPr="000239E6" w14:paraId="7C1A0E27" w14:textId="77777777" w:rsidTr="00696FC2">
        <w:tc>
          <w:tcPr>
            <w:tcW w:w="1177" w:type="pct"/>
            <w:shd w:val="clear" w:color="auto" w:fill="D9D9D9"/>
          </w:tcPr>
          <w:p w14:paraId="5E107E47" w14:textId="77777777" w:rsidR="00144F29" w:rsidRPr="000239E6" w:rsidRDefault="00144F29" w:rsidP="00696FC2">
            <w:pPr>
              <w:keepNext/>
              <w:suppressLineNumbers/>
              <w:suppressAutoHyphens/>
              <w:rPr>
                <w:rFonts w:ascii="Calibri" w:eastAsia="HG Mincho Light J" w:hAnsi="Calibri"/>
                <w:b/>
                <w:color w:val="000000"/>
                <w:szCs w:val="20"/>
                <w:lang w:eastAsia="ja-JP"/>
              </w:rPr>
            </w:pPr>
            <w:r w:rsidRPr="000239E6">
              <w:rPr>
                <w:rFonts w:ascii="Calibri" w:eastAsia="HG Mincho Light J" w:hAnsi="Calibri"/>
                <w:b/>
                <w:color w:val="000000"/>
                <w:szCs w:val="20"/>
                <w:lang w:eastAsia="ja-JP"/>
              </w:rPr>
              <w:t>Shorthand Name</w:t>
            </w:r>
          </w:p>
        </w:tc>
        <w:tc>
          <w:tcPr>
            <w:tcW w:w="3823" w:type="pct"/>
          </w:tcPr>
          <w:p w14:paraId="39C956F7" w14:textId="77777777" w:rsidR="00144F29" w:rsidRPr="000239E6" w:rsidRDefault="00144F29" w:rsidP="00696FC2">
            <w:pPr>
              <w:rPr>
                <w:rFonts w:ascii="Calibri" w:eastAsia="宋体" w:hAnsi="Calibri"/>
                <w:sz w:val="18"/>
                <w:szCs w:val="20"/>
              </w:rPr>
            </w:pPr>
            <w:r>
              <w:rPr>
                <w:rFonts w:ascii="Calibri" w:eastAsia="宋体" w:hAnsi="Calibri"/>
                <w:sz w:val="18"/>
                <w:szCs w:val="20"/>
              </w:rPr>
              <w:t>SwImage</w:t>
            </w:r>
          </w:p>
        </w:tc>
      </w:tr>
      <w:tr w:rsidR="00144F29" w:rsidRPr="000239E6" w14:paraId="6B36A106" w14:textId="77777777" w:rsidTr="00696FC2">
        <w:tc>
          <w:tcPr>
            <w:tcW w:w="1177" w:type="pct"/>
            <w:shd w:val="clear" w:color="auto" w:fill="D9D9D9"/>
          </w:tcPr>
          <w:p w14:paraId="0E9DF8DD" w14:textId="77777777" w:rsidR="00144F29" w:rsidRPr="000239E6" w:rsidRDefault="00144F29" w:rsidP="00696FC2">
            <w:pPr>
              <w:keepNext/>
              <w:suppressLineNumbers/>
              <w:suppressAutoHyphens/>
              <w:rPr>
                <w:rFonts w:ascii="Calibri" w:eastAsia="HG Mincho Light J" w:hAnsi="Calibri"/>
                <w:b/>
                <w:color w:val="000000"/>
                <w:szCs w:val="20"/>
                <w:lang w:eastAsia="ja-JP"/>
              </w:rPr>
            </w:pPr>
            <w:r w:rsidRPr="000239E6">
              <w:rPr>
                <w:rFonts w:ascii="Calibri" w:eastAsia="HG Mincho Light J" w:hAnsi="Calibri"/>
                <w:b/>
                <w:color w:val="000000"/>
                <w:szCs w:val="20"/>
                <w:lang w:eastAsia="ja-JP"/>
              </w:rPr>
              <w:t>Type Qualified Name</w:t>
            </w:r>
          </w:p>
        </w:tc>
        <w:tc>
          <w:tcPr>
            <w:tcW w:w="3823" w:type="pct"/>
          </w:tcPr>
          <w:p w14:paraId="5D60F227" w14:textId="77777777" w:rsidR="00144F29" w:rsidRPr="000239E6" w:rsidRDefault="00144F29" w:rsidP="00696FC2">
            <w:pPr>
              <w:rPr>
                <w:rFonts w:ascii="Calibri" w:eastAsia="宋体" w:hAnsi="Calibri"/>
                <w:sz w:val="18"/>
                <w:szCs w:val="20"/>
              </w:rPr>
            </w:pPr>
            <w:r w:rsidRPr="000239E6">
              <w:rPr>
                <w:rFonts w:ascii="Calibri" w:eastAsia="Times New Roman" w:hAnsi="Calibri"/>
                <w:sz w:val="18"/>
                <w:szCs w:val="20"/>
              </w:rPr>
              <w:t>tosca:</w:t>
            </w:r>
            <w:r>
              <w:rPr>
                <w:rFonts w:ascii="Calibri" w:eastAsia="宋体" w:hAnsi="Calibri" w:hint="eastAsia"/>
                <w:sz w:val="18"/>
                <w:szCs w:val="20"/>
              </w:rPr>
              <w:t>SwImage</w:t>
            </w:r>
          </w:p>
        </w:tc>
      </w:tr>
      <w:tr w:rsidR="00144F29" w:rsidRPr="000239E6" w14:paraId="22C1B519" w14:textId="77777777" w:rsidTr="00696FC2">
        <w:tc>
          <w:tcPr>
            <w:tcW w:w="1177" w:type="pct"/>
            <w:shd w:val="clear" w:color="auto" w:fill="D9D9D9"/>
          </w:tcPr>
          <w:p w14:paraId="29CC61BC" w14:textId="77777777" w:rsidR="00144F29" w:rsidRPr="000239E6" w:rsidRDefault="00144F29" w:rsidP="00696FC2">
            <w:pPr>
              <w:keepNext/>
              <w:suppressLineNumbers/>
              <w:suppressAutoHyphens/>
              <w:rPr>
                <w:rFonts w:ascii="Calibri" w:eastAsia="HG Mincho Light J" w:hAnsi="Calibri"/>
                <w:b/>
                <w:color w:val="000000"/>
                <w:szCs w:val="20"/>
                <w:lang w:eastAsia="ja-JP"/>
              </w:rPr>
            </w:pPr>
            <w:r w:rsidRPr="000239E6">
              <w:rPr>
                <w:rFonts w:ascii="Calibri" w:eastAsia="HG Mincho Light J" w:hAnsi="Calibri"/>
                <w:b/>
                <w:color w:val="000000"/>
                <w:szCs w:val="20"/>
                <w:lang w:eastAsia="ja-JP"/>
              </w:rPr>
              <w:t>Type URI</w:t>
            </w:r>
          </w:p>
        </w:tc>
        <w:tc>
          <w:tcPr>
            <w:tcW w:w="3823" w:type="pct"/>
          </w:tcPr>
          <w:p w14:paraId="20CE3B32" w14:textId="77777777" w:rsidR="00144F29" w:rsidRPr="000239E6" w:rsidRDefault="00144F29" w:rsidP="00696FC2">
            <w:pPr>
              <w:rPr>
                <w:rFonts w:ascii="Calibri" w:eastAsia="宋体" w:hAnsi="Calibri"/>
                <w:sz w:val="18"/>
                <w:szCs w:val="20"/>
              </w:rPr>
            </w:pPr>
            <w:r w:rsidRPr="000239E6">
              <w:rPr>
                <w:rFonts w:ascii="Calibri" w:eastAsia="Times New Roman" w:hAnsi="Calibri"/>
                <w:sz w:val="18"/>
                <w:szCs w:val="20"/>
              </w:rPr>
              <w:t>tosca.</w:t>
            </w:r>
            <w:r>
              <w:rPr>
                <w:rFonts w:ascii="Calibri" w:eastAsia="Times New Roman" w:hAnsi="Calibri"/>
                <w:sz w:val="18"/>
                <w:szCs w:val="20"/>
              </w:rPr>
              <w:t>artifacts.nfv.SwImage</w:t>
            </w:r>
          </w:p>
        </w:tc>
      </w:tr>
      <w:tr w:rsidR="00144F29" w:rsidRPr="000239E6" w14:paraId="6503064E" w14:textId="77777777" w:rsidTr="00696FC2">
        <w:tc>
          <w:tcPr>
            <w:tcW w:w="1177" w:type="pct"/>
            <w:shd w:val="clear" w:color="auto" w:fill="D9D9D9"/>
          </w:tcPr>
          <w:p w14:paraId="7C4D41F1" w14:textId="77777777" w:rsidR="00144F29" w:rsidRPr="000239E6" w:rsidRDefault="00144F29" w:rsidP="00696FC2">
            <w:pPr>
              <w:keepNext/>
              <w:suppressLineNumbers/>
              <w:suppressAutoHyphens/>
              <w:rPr>
                <w:rFonts w:ascii="Calibri" w:eastAsia="HG Mincho Light J" w:hAnsi="Calibri"/>
                <w:b/>
                <w:color w:val="000000"/>
                <w:szCs w:val="20"/>
                <w:lang w:eastAsia="ja-JP"/>
              </w:rPr>
            </w:pPr>
            <w:r>
              <w:rPr>
                <w:rFonts w:ascii="Calibri" w:eastAsia="HG Mincho Light J" w:hAnsi="Calibri"/>
                <w:b/>
                <w:color w:val="000000"/>
                <w:szCs w:val="20"/>
                <w:lang w:eastAsia="ja-JP"/>
              </w:rPr>
              <w:t>derived_from</w:t>
            </w:r>
          </w:p>
        </w:tc>
        <w:tc>
          <w:tcPr>
            <w:tcW w:w="3823" w:type="pct"/>
          </w:tcPr>
          <w:p w14:paraId="3AE7ADCB" w14:textId="77777777" w:rsidR="00144F29" w:rsidRPr="000239E6" w:rsidRDefault="00144F29" w:rsidP="00696FC2">
            <w:pPr>
              <w:rPr>
                <w:rFonts w:ascii="Calibri" w:eastAsia="Times New Roman" w:hAnsi="Calibri"/>
                <w:sz w:val="18"/>
                <w:szCs w:val="20"/>
              </w:rPr>
            </w:pPr>
            <w:r>
              <w:rPr>
                <w:rFonts w:ascii="Calibri" w:eastAsia="Times New Roman" w:hAnsi="Calibri"/>
                <w:sz w:val="18"/>
                <w:szCs w:val="20"/>
              </w:rPr>
              <w:t>tosca.artifacts.Deployment.Image</w:t>
            </w:r>
          </w:p>
        </w:tc>
      </w:tr>
    </w:tbl>
    <w:p w14:paraId="4015DC11" w14:textId="77777777" w:rsidR="00144F29" w:rsidRDefault="00144F29" w:rsidP="00144F29">
      <w:pPr>
        <w:pStyle w:val="4"/>
        <w:rPr>
          <w:lang w:eastAsia="zh-CN"/>
        </w:rPr>
      </w:pPr>
      <w:r>
        <w:rPr>
          <w:lang w:eastAsia="zh-CN"/>
        </w:rPr>
        <w:t>Properties</w:t>
      </w:r>
    </w:p>
    <w:tbl>
      <w:tblPr>
        <w:tblW w:w="4923" w:type="pct"/>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8" w:type="dxa"/>
          <w:left w:w="115" w:type="dxa"/>
          <w:bottom w:w="58" w:type="dxa"/>
          <w:right w:w="115" w:type="dxa"/>
        </w:tblCellMar>
        <w:tblLook w:val="00A0" w:firstRow="1" w:lastRow="0" w:firstColumn="1" w:lastColumn="0" w:noHBand="0" w:noVBand="0"/>
      </w:tblPr>
      <w:tblGrid>
        <w:gridCol w:w="2192"/>
        <w:gridCol w:w="777"/>
        <w:gridCol w:w="778"/>
        <w:gridCol w:w="1165"/>
        <w:gridCol w:w="3493"/>
      </w:tblGrid>
      <w:tr w:rsidR="00144F29" w:rsidRPr="0035293F" w14:paraId="6ACB1E9F" w14:textId="77777777" w:rsidTr="00696FC2">
        <w:trPr>
          <w:cantSplit/>
          <w:tblHeader/>
        </w:trPr>
        <w:tc>
          <w:tcPr>
            <w:tcW w:w="1304" w:type="pct"/>
            <w:shd w:val="clear" w:color="auto" w:fill="D9D9D9"/>
          </w:tcPr>
          <w:p w14:paraId="21A84A13" w14:textId="77777777" w:rsidR="00144F29" w:rsidRPr="003512E8" w:rsidRDefault="00144F29" w:rsidP="00696FC2">
            <w:pPr>
              <w:pStyle w:val="TableText-Heading"/>
            </w:pPr>
            <w:r w:rsidRPr="003512E8">
              <w:t>Name</w:t>
            </w:r>
          </w:p>
        </w:tc>
        <w:tc>
          <w:tcPr>
            <w:tcW w:w="462" w:type="pct"/>
            <w:shd w:val="clear" w:color="auto" w:fill="D9D9D9"/>
          </w:tcPr>
          <w:p w14:paraId="502E82D5" w14:textId="77777777" w:rsidR="00144F29" w:rsidRPr="003512E8" w:rsidRDefault="00144F29" w:rsidP="00696FC2">
            <w:pPr>
              <w:pStyle w:val="TableText-Heading"/>
            </w:pPr>
            <w:r w:rsidRPr="003512E8">
              <w:t>Required</w:t>
            </w:r>
          </w:p>
        </w:tc>
        <w:tc>
          <w:tcPr>
            <w:tcW w:w="463" w:type="pct"/>
            <w:shd w:val="clear" w:color="auto" w:fill="D9D9D9"/>
          </w:tcPr>
          <w:p w14:paraId="235E0D9B" w14:textId="77777777" w:rsidR="00144F29" w:rsidRPr="00C73D0D" w:rsidRDefault="00144F29" w:rsidP="00696FC2">
            <w:pPr>
              <w:pStyle w:val="TableText-Heading"/>
            </w:pPr>
            <w:r w:rsidRPr="00C73D0D">
              <w:t>Type</w:t>
            </w:r>
          </w:p>
        </w:tc>
        <w:tc>
          <w:tcPr>
            <w:tcW w:w="693" w:type="pct"/>
            <w:shd w:val="clear" w:color="auto" w:fill="D9D9D9"/>
          </w:tcPr>
          <w:p w14:paraId="6A3CC02F" w14:textId="77777777" w:rsidR="00144F29" w:rsidRPr="003512E8" w:rsidRDefault="00144F29" w:rsidP="00696FC2">
            <w:pPr>
              <w:pStyle w:val="TableText-Heading"/>
            </w:pPr>
            <w:r w:rsidRPr="003512E8">
              <w:t>Constraints</w:t>
            </w:r>
          </w:p>
        </w:tc>
        <w:tc>
          <w:tcPr>
            <w:tcW w:w="2078" w:type="pct"/>
            <w:shd w:val="clear" w:color="auto" w:fill="D9D9D9"/>
          </w:tcPr>
          <w:p w14:paraId="37A5B2DA" w14:textId="77777777" w:rsidR="00144F29" w:rsidRPr="003512E8" w:rsidRDefault="00144F29" w:rsidP="00696FC2">
            <w:pPr>
              <w:pStyle w:val="TableText-Heading"/>
            </w:pPr>
            <w:r w:rsidRPr="003512E8">
              <w:t>Description</w:t>
            </w:r>
          </w:p>
        </w:tc>
      </w:tr>
      <w:tr w:rsidR="00144F29" w:rsidRPr="0035293F" w14:paraId="076F65AC" w14:textId="77777777" w:rsidTr="00696FC2">
        <w:trPr>
          <w:cantSplit/>
        </w:trPr>
        <w:tc>
          <w:tcPr>
            <w:tcW w:w="1304" w:type="pct"/>
            <w:shd w:val="clear" w:color="auto" w:fill="FFFFFF"/>
          </w:tcPr>
          <w:p w14:paraId="0D62BA44" w14:textId="77777777" w:rsidR="00144F29" w:rsidRPr="002957F1" w:rsidRDefault="00144F29" w:rsidP="00696FC2">
            <w:pPr>
              <w:pStyle w:val="TableText"/>
              <w:rPr>
                <w:noProof/>
                <w:szCs w:val="20"/>
                <w:lang w:eastAsia="en-US"/>
              </w:rPr>
            </w:pPr>
            <w:r>
              <w:rPr>
                <w:noProof/>
                <w:szCs w:val="20"/>
                <w:lang w:eastAsia="en-US"/>
              </w:rPr>
              <w:t>name</w:t>
            </w:r>
          </w:p>
        </w:tc>
        <w:tc>
          <w:tcPr>
            <w:tcW w:w="462" w:type="pct"/>
            <w:shd w:val="clear" w:color="auto" w:fill="FFFFFF"/>
          </w:tcPr>
          <w:p w14:paraId="1F9089F6" w14:textId="77777777" w:rsidR="00144F29" w:rsidRPr="002A0BD8" w:rsidRDefault="00144F29" w:rsidP="00696FC2">
            <w:pPr>
              <w:pStyle w:val="TableText"/>
              <w:rPr>
                <w:szCs w:val="20"/>
                <w:lang w:eastAsia="en-US"/>
              </w:rPr>
            </w:pPr>
            <w:r w:rsidRPr="002A037E">
              <w:rPr>
                <w:szCs w:val="20"/>
                <w:lang w:eastAsia="en-US"/>
              </w:rPr>
              <w:t>yes</w:t>
            </w:r>
          </w:p>
        </w:tc>
        <w:tc>
          <w:tcPr>
            <w:tcW w:w="463" w:type="pct"/>
            <w:shd w:val="clear" w:color="auto" w:fill="FFFFFF"/>
          </w:tcPr>
          <w:p w14:paraId="0709723F" w14:textId="77777777" w:rsidR="00144F29" w:rsidRPr="00C73D0D" w:rsidRDefault="00144F29" w:rsidP="00696FC2">
            <w:pPr>
              <w:pStyle w:val="TableText"/>
              <w:rPr>
                <w:szCs w:val="20"/>
                <w:lang w:eastAsia="en-US"/>
              </w:rPr>
            </w:pPr>
            <w:r>
              <w:rPr>
                <w:szCs w:val="20"/>
                <w:lang w:eastAsia="en-US"/>
              </w:rPr>
              <w:t>string</w:t>
            </w:r>
          </w:p>
        </w:tc>
        <w:tc>
          <w:tcPr>
            <w:tcW w:w="693" w:type="pct"/>
            <w:shd w:val="clear" w:color="auto" w:fill="FFFFFF"/>
          </w:tcPr>
          <w:p w14:paraId="10708021" w14:textId="77777777" w:rsidR="00144F29" w:rsidRPr="002957F1" w:rsidRDefault="00144F29" w:rsidP="00696FC2">
            <w:pPr>
              <w:pStyle w:val="TableText"/>
              <w:rPr>
                <w:rFonts w:cs="Calibri"/>
                <w:szCs w:val="20"/>
                <w:lang w:eastAsia="en-US"/>
              </w:rPr>
            </w:pPr>
          </w:p>
        </w:tc>
        <w:tc>
          <w:tcPr>
            <w:tcW w:w="2078" w:type="pct"/>
            <w:shd w:val="clear" w:color="auto" w:fill="FFFFFF"/>
          </w:tcPr>
          <w:p w14:paraId="46F03007" w14:textId="77777777" w:rsidR="00144F29" w:rsidRPr="002957F1" w:rsidRDefault="00144F29" w:rsidP="00696FC2">
            <w:pPr>
              <w:pStyle w:val="TableText"/>
              <w:rPr>
                <w:rFonts w:cs="Calibri"/>
                <w:szCs w:val="20"/>
                <w:lang w:eastAsia="en-US"/>
              </w:rPr>
            </w:pPr>
            <w:r>
              <w:rPr>
                <w:rFonts w:cs="Calibri"/>
                <w:szCs w:val="20"/>
                <w:lang w:eastAsia="en-US"/>
              </w:rPr>
              <w:t>Name of this software image</w:t>
            </w:r>
          </w:p>
        </w:tc>
      </w:tr>
      <w:tr w:rsidR="00144F29" w:rsidRPr="0035293F" w14:paraId="69553779" w14:textId="77777777" w:rsidTr="00696FC2">
        <w:trPr>
          <w:cantSplit/>
        </w:trPr>
        <w:tc>
          <w:tcPr>
            <w:tcW w:w="1304" w:type="pct"/>
            <w:shd w:val="clear" w:color="auto" w:fill="FFFFFF"/>
          </w:tcPr>
          <w:p w14:paraId="579C24E4" w14:textId="77777777" w:rsidR="00144F29" w:rsidRDefault="00144F29" w:rsidP="00696FC2">
            <w:pPr>
              <w:pStyle w:val="TableText"/>
              <w:rPr>
                <w:noProof/>
                <w:szCs w:val="20"/>
                <w:lang w:eastAsia="en-US"/>
              </w:rPr>
            </w:pPr>
            <w:r>
              <w:rPr>
                <w:noProof/>
                <w:szCs w:val="20"/>
                <w:lang w:eastAsia="en-US"/>
              </w:rPr>
              <w:t>version</w:t>
            </w:r>
          </w:p>
        </w:tc>
        <w:tc>
          <w:tcPr>
            <w:tcW w:w="462" w:type="pct"/>
            <w:shd w:val="clear" w:color="auto" w:fill="FFFFFF"/>
          </w:tcPr>
          <w:p w14:paraId="1C401B84" w14:textId="77777777" w:rsidR="00144F29" w:rsidRPr="002A0BD8" w:rsidRDefault="00144F29" w:rsidP="00696FC2">
            <w:pPr>
              <w:pStyle w:val="TableText"/>
              <w:rPr>
                <w:szCs w:val="20"/>
                <w:lang w:eastAsia="en-US"/>
              </w:rPr>
            </w:pPr>
            <w:r w:rsidRPr="002A037E">
              <w:rPr>
                <w:szCs w:val="20"/>
                <w:lang w:eastAsia="en-US"/>
              </w:rPr>
              <w:t>yes</w:t>
            </w:r>
          </w:p>
        </w:tc>
        <w:tc>
          <w:tcPr>
            <w:tcW w:w="463" w:type="pct"/>
            <w:shd w:val="clear" w:color="auto" w:fill="FFFFFF"/>
          </w:tcPr>
          <w:p w14:paraId="626C64E0" w14:textId="77777777" w:rsidR="00144F29" w:rsidRPr="00C73D0D" w:rsidRDefault="00144F29" w:rsidP="00696FC2">
            <w:pPr>
              <w:pStyle w:val="TableText"/>
              <w:rPr>
                <w:szCs w:val="20"/>
                <w:lang w:eastAsia="en-US"/>
              </w:rPr>
            </w:pPr>
            <w:r>
              <w:rPr>
                <w:szCs w:val="20"/>
                <w:lang w:eastAsia="en-US"/>
              </w:rPr>
              <w:t>string</w:t>
            </w:r>
          </w:p>
        </w:tc>
        <w:tc>
          <w:tcPr>
            <w:tcW w:w="693" w:type="pct"/>
            <w:shd w:val="clear" w:color="auto" w:fill="FFFFFF"/>
          </w:tcPr>
          <w:p w14:paraId="7366E1FA" w14:textId="77777777" w:rsidR="00144F29" w:rsidRDefault="00144F29" w:rsidP="00696FC2">
            <w:pPr>
              <w:pStyle w:val="TableText"/>
              <w:rPr>
                <w:rFonts w:cs="Calibri"/>
                <w:szCs w:val="20"/>
                <w:lang w:eastAsia="en-US"/>
              </w:rPr>
            </w:pPr>
          </w:p>
        </w:tc>
        <w:tc>
          <w:tcPr>
            <w:tcW w:w="2078" w:type="pct"/>
            <w:shd w:val="clear" w:color="auto" w:fill="FFFFFF"/>
          </w:tcPr>
          <w:p w14:paraId="4CF836A5" w14:textId="77777777" w:rsidR="00144F29" w:rsidRPr="003303C0" w:rsidRDefault="00144F29" w:rsidP="00696FC2">
            <w:pPr>
              <w:pStyle w:val="TableText"/>
              <w:rPr>
                <w:rFonts w:cs="Arial"/>
                <w:lang w:eastAsia="de-DE"/>
              </w:rPr>
            </w:pPr>
            <w:r>
              <w:rPr>
                <w:rFonts w:cs="Arial"/>
                <w:lang w:eastAsia="de-DE"/>
              </w:rPr>
              <w:t>Version of this software image</w:t>
            </w:r>
          </w:p>
        </w:tc>
      </w:tr>
      <w:tr w:rsidR="00144F29" w:rsidRPr="0035293F" w14:paraId="74A87083" w14:textId="77777777" w:rsidTr="00696FC2">
        <w:trPr>
          <w:cantSplit/>
        </w:trPr>
        <w:tc>
          <w:tcPr>
            <w:tcW w:w="1304" w:type="pct"/>
            <w:shd w:val="clear" w:color="auto" w:fill="FFFFFF"/>
          </w:tcPr>
          <w:p w14:paraId="053E0D81" w14:textId="77777777" w:rsidR="00144F29" w:rsidRDefault="00144F29" w:rsidP="00696FC2">
            <w:pPr>
              <w:pStyle w:val="TableText"/>
              <w:rPr>
                <w:noProof/>
                <w:szCs w:val="20"/>
                <w:lang w:eastAsia="en-US"/>
              </w:rPr>
            </w:pPr>
            <w:r>
              <w:rPr>
                <w:noProof/>
                <w:szCs w:val="20"/>
                <w:lang w:eastAsia="en-US"/>
              </w:rPr>
              <w:lastRenderedPageBreak/>
              <w:t>checksum</w:t>
            </w:r>
          </w:p>
        </w:tc>
        <w:tc>
          <w:tcPr>
            <w:tcW w:w="462" w:type="pct"/>
            <w:shd w:val="clear" w:color="auto" w:fill="FFFFFF"/>
          </w:tcPr>
          <w:p w14:paraId="3898BA99" w14:textId="77777777" w:rsidR="00144F29" w:rsidRPr="002A0BD8" w:rsidRDefault="00144F29" w:rsidP="00696FC2">
            <w:pPr>
              <w:pStyle w:val="TableText"/>
              <w:rPr>
                <w:szCs w:val="20"/>
                <w:lang w:eastAsia="en-US"/>
              </w:rPr>
            </w:pPr>
            <w:r w:rsidRPr="002A0BD8">
              <w:rPr>
                <w:szCs w:val="20"/>
                <w:lang w:eastAsia="en-US"/>
              </w:rPr>
              <w:t>yes</w:t>
            </w:r>
          </w:p>
        </w:tc>
        <w:tc>
          <w:tcPr>
            <w:tcW w:w="463" w:type="pct"/>
            <w:shd w:val="clear" w:color="auto" w:fill="FFFFFF"/>
          </w:tcPr>
          <w:p w14:paraId="563B43EA" w14:textId="77777777" w:rsidR="00144F29" w:rsidRPr="00C73D0D" w:rsidRDefault="00144F29" w:rsidP="00696FC2">
            <w:pPr>
              <w:pStyle w:val="TableText"/>
              <w:rPr>
                <w:szCs w:val="20"/>
                <w:lang w:eastAsia="en-US"/>
              </w:rPr>
            </w:pPr>
            <w:r>
              <w:rPr>
                <w:szCs w:val="20"/>
                <w:lang w:eastAsia="en-US"/>
              </w:rPr>
              <w:t>string</w:t>
            </w:r>
          </w:p>
        </w:tc>
        <w:tc>
          <w:tcPr>
            <w:tcW w:w="693" w:type="pct"/>
            <w:shd w:val="clear" w:color="auto" w:fill="FFFFFF"/>
          </w:tcPr>
          <w:p w14:paraId="3AA95B06" w14:textId="77777777" w:rsidR="00144F29" w:rsidRDefault="00144F29" w:rsidP="00696FC2">
            <w:pPr>
              <w:pStyle w:val="TableText"/>
              <w:rPr>
                <w:rFonts w:cs="Calibri"/>
                <w:szCs w:val="20"/>
                <w:lang w:eastAsia="en-US"/>
              </w:rPr>
            </w:pPr>
          </w:p>
        </w:tc>
        <w:tc>
          <w:tcPr>
            <w:tcW w:w="2078" w:type="pct"/>
            <w:shd w:val="clear" w:color="auto" w:fill="FFFFFF"/>
          </w:tcPr>
          <w:p w14:paraId="0E15C80E" w14:textId="77777777" w:rsidR="00144F29" w:rsidRDefault="00144F29" w:rsidP="00696FC2">
            <w:pPr>
              <w:pStyle w:val="TableText"/>
              <w:rPr>
                <w:rFonts w:cs="Arial"/>
                <w:lang w:eastAsia="de-DE"/>
              </w:rPr>
            </w:pPr>
            <w:r>
              <w:rPr>
                <w:rFonts w:cs="Arial"/>
                <w:lang w:eastAsia="de-DE"/>
              </w:rPr>
              <w:t>Checksum of the software image file</w:t>
            </w:r>
          </w:p>
        </w:tc>
      </w:tr>
      <w:tr w:rsidR="00144F29" w:rsidRPr="0035293F" w14:paraId="4AB7322B" w14:textId="77777777" w:rsidTr="00696FC2">
        <w:trPr>
          <w:cantSplit/>
        </w:trPr>
        <w:tc>
          <w:tcPr>
            <w:tcW w:w="1304" w:type="pct"/>
            <w:shd w:val="clear" w:color="auto" w:fill="FFFFFF"/>
          </w:tcPr>
          <w:p w14:paraId="7CF150F7" w14:textId="77777777" w:rsidR="00144F29" w:rsidRDefault="00144F29" w:rsidP="00696FC2">
            <w:pPr>
              <w:pStyle w:val="TableText"/>
              <w:rPr>
                <w:noProof/>
                <w:szCs w:val="20"/>
                <w:lang w:eastAsia="en-US"/>
              </w:rPr>
            </w:pPr>
            <w:r>
              <w:rPr>
                <w:noProof/>
                <w:szCs w:val="20"/>
                <w:lang w:eastAsia="en-US"/>
              </w:rPr>
              <w:t>container_format</w:t>
            </w:r>
          </w:p>
        </w:tc>
        <w:tc>
          <w:tcPr>
            <w:tcW w:w="462" w:type="pct"/>
            <w:shd w:val="clear" w:color="auto" w:fill="FFFFFF"/>
          </w:tcPr>
          <w:p w14:paraId="50BC0BD7" w14:textId="77777777" w:rsidR="00144F29" w:rsidRPr="002A0BD8" w:rsidRDefault="00144F29" w:rsidP="00696FC2">
            <w:pPr>
              <w:pStyle w:val="TableText"/>
              <w:rPr>
                <w:szCs w:val="20"/>
                <w:lang w:eastAsia="en-US"/>
              </w:rPr>
            </w:pPr>
            <w:r w:rsidRPr="002A037E">
              <w:rPr>
                <w:szCs w:val="20"/>
                <w:lang w:eastAsia="en-US"/>
              </w:rPr>
              <w:t>yes</w:t>
            </w:r>
          </w:p>
        </w:tc>
        <w:tc>
          <w:tcPr>
            <w:tcW w:w="463" w:type="pct"/>
            <w:shd w:val="clear" w:color="auto" w:fill="FFFFFF"/>
          </w:tcPr>
          <w:p w14:paraId="591F1789" w14:textId="77777777" w:rsidR="00144F29" w:rsidRPr="00C73D0D" w:rsidRDefault="00144F29" w:rsidP="00696FC2">
            <w:pPr>
              <w:pStyle w:val="TableText"/>
              <w:rPr>
                <w:szCs w:val="20"/>
                <w:lang w:eastAsia="en-US"/>
              </w:rPr>
            </w:pPr>
            <w:r>
              <w:rPr>
                <w:szCs w:val="20"/>
                <w:lang w:eastAsia="en-US"/>
              </w:rPr>
              <w:t>string</w:t>
            </w:r>
          </w:p>
        </w:tc>
        <w:tc>
          <w:tcPr>
            <w:tcW w:w="693" w:type="pct"/>
            <w:shd w:val="clear" w:color="auto" w:fill="FFFFFF"/>
          </w:tcPr>
          <w:p w14:paraId="18D6DA35" w14:textId="77777777" w:rsidR="00144F29" w:rsidRDefault="00144F29" w:rsidP="00696FC2">
            <w:pPr>
              <w:pStyle w:val="TableText"/>
              <w:rPr>
                <w:rFonts w:cs="Calibri"/>
                <w:szCs w:val="20"/>
                <w:lang w:eastAsia="en-US"/>
              </w:rPr>
            </w:pPr>
          </w:p>
        </w:tc>
        <w:tc>
          <w:tcPr>
            <w:tcW w:w="2078" w:type="pct"/>
            <w:shd w:val="clear" w:color="auto" w:fill="FFFFFF"/>
          </w:tcPr>
          <w:p w14:paraId="057DEB44" w14:textId="77777777" w:rsidR="00144F29" w:rsidRDefault="00144F29" w:rsidP="00696FC2">
            <w:pPr>
              <w:pStyle w:val="TableText"/>
              <w:rPr>
                <w:rFonts w:cs="Arial"/>
                <w:lang w:eastAsia="de-DE"/>
              </w:rPr>
            </w:pPr>
            <w:r>
              <w:rPr>
                <w:rFonts w:cs="Arial"/>
                <w:lang w:eastAsia="de-DE"/>
              </w:rPr>
              <w:t>The container format describes the container file format in which software image is provided.</w:t>
            </w:r>
          </w:p>
        </w:tc>
      </w:tr>
      <w:tr w:rsidR="00144F29" w:rsidRPr="0035293F" w14:paraId="50663515" w14:textId="77777777" w:rsidTr="00696FC2">
        <w:trPr>
          <w:cantSplit/>
        </w:trPr>
        <w:tc>
          <w:tcPr>
            <w:tcW w:w="1304" w:type="pct"/>
            <w:shd w:val="clear" w:color="auto" w:fill="FFFFFF"/>
          </w:tcPr>
          <w:p w14:paraId="710C8ABD" w14:textId="77777777" w:rsidR="00144F29" w:rsidRDefault="00144F29" w:rsidP="00696FC2">
            <w:pPr>
              <w:pStyle w:val="TableText"/>
              <w:rPr>
                <w:noProof/>
                <w:szCs w:val="20"/>
                <w:lang w:eastAsia="en-US"/>
              </w:rPr>
            </w:pPr>
            <w:r>
              <w:rPr>
                <w:noProof/>
                <w:szCs w:val="20"/>
                <w:lang w:eastAsia="en-US"/>
              </w:rPr>
              <w:t>disk_format</w:t>
            </w:r>
          </w:p>
        </w:tc>
        <w:tc>
          <w:tcPr>
            <w:tcW w:w="462" w:type="pct"/>
            <w:shd w:val="clear" w:color="auto" w:fill="FFFFFF"/>
          </w:tcPr>
          <w:p w14:paraId="09335CD0" w14:textId="77777777" w:rsidR="00144F29" w:rsidRPr="002A0BD8" w:rsidRDefault="00144F29" w:rsidP="00696FC2">
            <w:pPr>
              <w:pStyle w:val="TableText"/>
              <w:rPr>
                <w:szCs w:val="20"/>
                <w:lang w:eastAsia="en-US"/>
              </w:rPr>
            </w:pPr>
            <w:r w:rsidRPr="002A037E">
              <w:rPr>
                <w:szCs w:val="20"/>
                <w:lang w:eastAsia="en-US"/>
              </w:rPr>
              <w:t>yes</w:t>
            </w:r>
          </w:p>
        </w:tc>
        <w:tc>
          <w:tcPr>
            <w:tcW w:w="463" w:type="pct"/>
            <w:shd w:val="clear" w:color="auto" w:fill="FFFFFF"/>
          </w:tcPr>
          <w:p w14:paraId="127C5DA0" w14:textId="77777777" w:rsidR="00144F29" w:rsidRDefault="00144F29" w:rsidP="00696FC2">
            <w:pPr>
              <w:pStyle w:val="TableText"/>
              <w:rPr>
                <w:szCs w:val="20"/>
                <w:lang w:eastAsia="en-US"/>
              </w:rPr>
            </w:pPr>
            <w:r>
              <w:rPr>
                <w:szCs w:val="20"/>
                <w:lang w:eastAsia="en-US"/>
              </w:rPr>
              <w:t>string</w:t>
            </w:r>
          </w:p>
        </w:tc>
        <w:tc>
          <w:tcPr>
            <w:tcW w:w="693" w:type="pct"/>
            <w:shd w:val="clear" w:color="auto" w:fill="FFFFFF"/>
          </w:tcPr>
          <w:p w14:paraId="4820703B" w14:textId="77777777" w:rsidR="00144F29" w:rsidRDefault="00144F29" w:rsidP="00696FC2">
            <w:pPr>
              <w:pStyle w:val="TableText"/>
              <w:rPr>
                <w:rFonts w:cs="Calibri"/>
                <w:szCs w:val="20"/>
                <w:lang w:eastAsia="en-US"/>
              </w:rPr>
            </w:pPr>
          </w:p>
        </w:tc>
        <w:tc>
          <w:tcPr>
            <w:tcW w:w="2078" w:type="pct"/>
            <w:shd w:val="clear" w:color="auto" w:fill="FFFFFF"/>
          </w:tcPr>
          <w:p w14:paraId="1F7E6E9D" w14:textId="77777777" w:rsidR="00144F29" w:rsidRDefault="00144F29" w:rsidP="00696FC2">
            <w:pPr>
              <w:pStyle w:val="TableText"/>
              <w:rPr>
                <w:rFonts w:cs="Arial"/>
                <w:lang w:eastAsia="de-DE"/>
              </w:rPr>
            </w:pPr>
            <w:r>
              <w:rPr>
                <w:rFonts w:cs="Arial"/>
                <w:lang w:eastAsia="de-DE"/>
              </w:rPr>
              <w:t>The disk format of a software image is the format of the underlying disk image</w:t>
            </w:r>
          </w:p>
        </w:tc>
      </w:tr>
      <w:tr w:rsidR="00144F29" w:rsidRPr="0035293F" w14:paraId="6E1808C1" w14:textId="77777777" w:rsidTr="00696FC2">
        <w:trPr>
          <w:cantSplit/>
        </w:trPr>
        <w:tc>
          <w:tcPr>
            <w:tcW w:w="1304" w:type="pct"/>
            <w:shd w:val="clear" w:color="auto" w:fill="FFFFFF"/>
          </w:tcPr>
          <w:p w14:paraId="7C0F3B5F" w14:textId="77777777" w:rsidR="00144F29" w:rsidRDefault="00144F29" w:rsidP="00696FC2">
            <w:pPr>
              <w:pStyle w:val="TableText"/>
              <w:rPr>
                <w:noProof/>
                <w:szCs w:val="20"/>
                <w:lang w:eastAsia="en-US"/>
              </w:rPr>
            </w:pPr>
            <w:r>
              <w:rPr>
                <w:noProof/>
                <w:szCs w:val="20"/>
                <w:lang w:eastAsia="en-US"/>
              </w:rPr>
              <w:t>min_disk</w:t>
            </w:r>
          </w:p>
        </w:tc>
        <w:tc>
          <w:tcPr>
            <w:tcW w:w="462" w:type="pct"/>
            <w:shd w:val="clear" w:color="auto" w:fill="FFFFFF"/>
          </w:tcPr>
          <w:p w14:paraId="6F65960F" w14:textId="77777777" w:rsidR="00144F29" w:rsidRPr="002A0BD8" w:rsidRDefault="00144F29" w:rsidP="00696FC2">
            <w:pPr>
              <w:pStyle w:val="TableText"/>
              <w:rPr>
                <w:szCs w:val="20"/>
                <w:lang w:eastAsia="en-US"/>
              </w:rPr>
            </w:pPr>
            <w:r w:rsidRPr="002A037E">
              <w:rPr>
                <w:szCs w:val="20"/>
                <w:lang w:eastAsia="en-US"/>
              </w:rPr>
              <w:t>yes</w:t>
            </w:r>
          </w:p>
        </w:tc>
        <w:tc>
          <w:tcPr>
            <w:tcW w:w="463" w:type="pct"/>
            <w:shd w:val="clear" w:color="auto" w:fill="FFFFFF"/>
          </w:tcPr>
          <w:p w14:paraId="273AA2AE" w14:textId="77777777" w:rsidR="00144F29" w:rsidRDefault="00144F29" w:rsidP="00696FC2">
            <w:pPr>
              <w:pStyle w:val="TableText"/>
              <w:rPr>
                <w:szCs w:val="20"/>
                <w:lang w:eastAsia="en-US"/>
              </w:rPr>
            </w:pPr>
            <w:r>
              <w:rPr>
                <w:szCs w:val="20"/>
                <w:lang w:eastAsia="en-US"/>
              </w:rPr>
              <w:t>scalar-unit.size</w:t>
            </w:r>
          </w:p>
        </w:tc>
        <w:tc>
          <w:tcPr>
            <w:tcW w:w="693" w:type="pct"/>
            <w:shd w:val="clear" w:color="auto" w:fill="FFFFFF"/>
          </w:tcPr>
          <w:p w14:paraId="0F7FAFFA" w14:textId="77777777" w:rsidR="00144F29" w:rsidRDefault="00144F29" w:rsidP="00696FC2">
            <w:pPr>
              <w:pStyle w:val="TableText"/>
              <w:rPr>
                <w:rFonts w:cs="Calibri"/>
                <w:szCs w:val="20"/>
                <w:lang w:eastAsia="en-US"/>
              </w:rPr>
            </w:pPr>
          </w:p>
        </w:tc>
        <w:tc>
          <w:tcPr>
            <w:tcW w:w="2078" w:type="pct"/>
            <w:shd w:val="clear" w:color="auto" w:fill="FFFFFF"/>
          </w:tcPr>
          <w:p w14:paraId="308EB73A" w14:textId="77777777" w:rsidR="00144F29" w:rsidRDefault="00144F29" w:rsidP="00696FC2">
            <w:pPr>
              <w:pStyle w:val="TableText"/>
              <w:rPr>
                <w:rFonts w:cs="Arial"/>
                <w:lang w:eastAsia="de-DE"/>
              </w:rPr>
            </w:pPr>
            <w:r>
              <w:rPr>
                <w:rFonts w:cs="Arial"/>
                <w:lang w:eastAsia="de-DE"/>
              </w:rPr>
              <w:t>The minimal disk size requirement for this software image.</w:t>
            </w:r>
          </w:p>
        </w:tc>
      </w:tr>
      <w:tr w:rsidR="00144F29" w:rsidRPr="0035293F" w14:paraId="741A71DE" w14:textId="77777777" w:rsidTr="00696FC2">
        <w:trPr>
          <w:cantSplit/>
        </w:trPr>
        <w:tc>
          <w:tcPr>
            <w:tcW w:w="1304" w:type="pct"/>
            <w:shd w:val="clear" w:color="auto" w:fill="FFFFFF"/>
          </w:tcPr>
          <w:p w14:paraId="2B14C867" w14:textId="77777777" w:rsidR="00144F29" w:rsidRDefault="00144F29" w:rsidP="00696FC2">
            <w:pPr>
              <w:pStyle w:val="TableText"/>
              <w:rPr>
                <w:noProof/>
                <w:szCs w:val="20"/>
                <w:lang w:eastAsia="en-US"/>
              </w:rPr>
            </w:pPr>
            <w:r>
              <w:rPr>
                <w:noProof/>
                <w:szCs w:val="20"/>
                <w:lang w:eastAsia="en-US"/>
              </w:rPr>
              <w:t>min_ram</w:t>
            </w:r>
          </w:p>
        </w:tc>
        <w:tc>
          <w:tcPr>
            <w:tcW w:w="462" w:type="pct"/>
            <w:shd w:val="clear" w:color="auto" w:fill="FFFFFF"/>
          </w:tcPr>
          <w:p w14:paraId="5758EDA9" w14:textId="77777777" w:rsidR="00144F29" w:rsidRPr="002A0BD8" w:rsidRDefault="00144F29" w:rsidP="00696FC2">
            <w:pPr>
              <w:pStyle w:val="TableText"/>
              <w:rPr>
                <w:szCs w:val="20"/>
                <w:lang w:eastAsia="en-US"/>
              </w:rPr>
            </w:pPr>
            <w:r>
              <w:rPr>
                <w:szCs w:val="20"/>
                <w:lang w:eastAsia="en-US"/>
              </w:rPr>
              <w:t>no</w:t>
            </w:r>
          </w:p>
        </w:tc>
        <w:tc>
          <w:tcPr>
            <w:tcW w:w="463" w:type="pct"/>
            <w:shd w:val="clear" w:color="auto" w:fill="FFFFFF"/>
          </w:tcPr>
          <w:p w14:paraId="09A248DC" w14:textId="77777777" w:rsidR="00144F29" w:rsidRDefault="00144F29" w:rsidP="00696FC2">
            <w:pPr>
              <w:pStyle w:val="TableText"/>
              <w:rPr>
                <w:szCs w:val="20"/>
                <w:lang w:eastAsia="en-US"/>
              </w:rPr>
            </w:pPr>
            <w:r>
              <w:rPr>
                <w:szCs w:val="20"/>
                <w:lang w:eastAsia="en-US"/>
              </w:rPr>
              <w:t>scalar-unit.size</w:t>
            </w:r>
          </w:p>
        </w:tc>
        <w:tc>
          <w:tcPr>
            <w:tcW w:w="693" w:type="pct"/>
            <w:shd w:val="clear" w:color="auto" w:fill="FFFFFF"/>
          </w:tcPr>
          <w:p w14:paraId="31D1D8F2" w14:textId="77777777" w:rsidR="00144F29" w:rsidRDefault="00144F29" w:rsidP="00696FC2">
            <w:pPr>
              <w:pStyle w:val="TableText"/>
              <w:rPr>
                <w:rFonts w:cs="Calibri"/>
                <w:szCs w:val="20"/>
                <w:lang w:eastAsia="en-US"/>
              </w:rPr>
            </w:pPr>
          </w:p>
        </w:tc>
        <w:tc>
          <w:tcPr>
            <w:tcW w:w="2078" w:type="pct"/>
            <w:shd w:val="clear" w:color="auto" w:fill="FFFFFF"/>
          </w:tcPr>
          <w:p w14:paraId="5A7C7828" w14:textId="77777777" w:rsidR="00144F29" w:rsidRDefault="00144F29" w:rsidP="00696FC2">
            <w:pPr>
              <w:pStyle w:val="TableText"/>
              <w:rPr>
                <w:rFonts w:cs="Arial"/>
                <w:lang w:eastAsia="de-DE"/>
              </w:rPr>
            </w:pPr>
            <w:r>
              <w:rPr>
                <w:rFonts w:cs="Arial"/>
                <w:lang w:eastAsia="de-DE"/>
              </w:rPr>
              <w:t>The minimal RAM requirement for this software image.</w:t>
            </w:r>
          </w:p>
        </w:tc>
      </w:tr>
      <w:tr w:rsidR="00144F29" w:rsidRPr="0035293F" w14:paraId="3DF0E35A" w14:textId="77777777" w:rsidTr="00696FC2">
        <w:trPr>
          <w:cantSplit/>
        </w:trPr>
        <w:tc>
          <w:tcPr>
            <w:tcW w:w="1304" w:type="pct"/>
            <w:shd w:val="clear" w:color="auto" w:fill="FFFFFF"/>
          </w:tcPr>
          <w:p w14:paraId="358F3B99" w14:textId="77777777" w:rsidR="00144F29" w:rsidRDefault="00144F29" w:rsidP="00696FC2">
            <w:pPr>
              <w:pStyle w:val="TableText"/>
              <w:rPr>
                <w:noProof/>
                <w:szCs w:val="20"/>
                <w:lang w:eastAsia="en-US"/>
              </w:rPr>
            </w:pPr>
            <w:r>
              <w:rPr>
                <w:noProof/>
                <w:szCs w:val="20"/>
                <w:lang w:eastAsia="en-US"/>
              </w:rPr>
              <w:t>Size</w:t>
            </w:r>
          </w:p>
        </w:tc>
        <w:tc>
          <w:tcPr>
            <w:tcW w:w="462" w:type="pct"/>
            <w:shd w:val="clear" w:color="auto" w:fill="FFFFFF"/>
          </w:tcPr>
          <w:p w14:paraId="52EE306D" w14:textId="77777777" w:rsidR="00144F29" w:rsidRPr="002A0BD8" w:rsidRDefault="00144F29" w:rsidP="00696FC2">
            <w:pPr>
              <w:pStyle w:val="TableText"/>
              <w:rPr>
                <w:szCs w:val="20"/>
                <w:lang w:eastAsia="en-US"/>
              </w:rPr>
            </w:pPr>
            <w:r w:rsidRPr="002A037E">
              <w:rPr>
                <w:szCs w:val="20"/>
                <w:lang w:eastAsia="en-US"/>
              </w:rPr>
              <w:t>yes</w:t>
            </w:r>
          </w:p>
        </w:tc>
        <w:tc>
          <w:tcPr>
            <w:tcW w:w="463" w:type="pct"/>
            <w:shd w:val="clear" w:color="auto" w:fill="FFFFFF"/>
          </w:tcPr>
          <w:p w14:paraId="16C4A941" w14:textId="77777777" w:rsidR="00144F29" w:rsidRDefault="00144F29" w:rsidP="00696FC2">
            <w:pPr>
              <w:pStyle w:val="TableText"/>
              <w:rPr>
                <w:szCs w:val="20"/>
                <w:lang w:eastAsia="en-US"/>
              </w:rPr>
            </w:pPr>
            <w:r>
              <w:rPr>
                <w:szCs w:val="20"/>
                <w:lang w:eastAsia="en-US"/>
              </w:rPr>
              <w:t>scalar-unit.size</w:t>
            </w:r>
          </w:p>
        </w:tc>
        <w:tc>
          <w:tcPr>
            <w:tcW w:w="693" w:type="pct"/>
            <w:shd w:val="clear" w:color="auto" w:fill="FFFFFF"/>
          </w:tcPr>
          <w:p w14:paraId="119DEC6C" w14:textId="77777777" w:rsidR="00144F29" w:rsidRDefault="00144F29" w:rsidP="00696FC2">
            <w:pPr>
              <w:pStyle w:val="TableText"/>
              <w:rPr>
                <w:rFonts w:cs="Calibri"/>
                <w:szCs w:val="20"/>
                <w:lang w:eastAsia="en-US"/>
              </w:rPr>
            </w:pPr>
          </w:p>
        </w:tc>
        <w:tc>
          <w:tcPr>
            <w:tcW w:w="2078" w:type="pct"/>
            <w:shd w:val="clear" w:color="auto" w:fill="FFFFFF"/>
          </w:tcPr>
          <w:p w14:paraId="72839B7C" w14:textId="77777777" w:rsidR="00144F29" w:rsidRDefault="00144F29" w:rsidP="00696FC2">
            <w:pPr>
              <w:pStyle w:val="TableText"/>
              <w:rPr>
                <w:rFonts w:cs="Arial"/>
                <w:lang w:eastAsia="de-DE"/>
              </w:rPr>
            </w:pPr>
            <w:r>
              <w:rPr>
                <w:rFonts w:cs="Arial"/>
                <w:lang w:eastAsia="de-DE"/>
              </w:rPr>
              <w:t>The size of this software image</w:t>
            </w:r>
          </w:p>
        </w:tc>
      </w:tr>
      <w:tr w:rsidR="00144F29" w:rsidRPr="0035293F" w14:paraId="0A7A93A1" w14:textId="77777777" w:rsidTr="00696FC2">
        <w:trPr>
          <w:cantSplit/>
        </w:trPr>
        <w:tc>
          <w:tcPr>
            <w:tcW w:w="1304" w:type="pct"/>
            <w:shd w:val="clear" w:color="auto" w:fill="FFFFFF"/>
          </w:tcPr>
          <w:p w14:paraId="5D4EBE8C" w14:textId="77777777" w:rsidR="00144F29" w:rsidRDefault="00144F29" w:rsidP="00696FC2">
            <w:pPr>
              <w:pStyle w:val="TableText"/>
              <w:rPr>
                <w:noProof/>
                <w:szCs w:val="20"/>
                <w:lang w:eastAsia="en-US"/>
              </w:rPr>
            </w:pPr>
            <w:r>
              <w:rPr>
                <w:noProof/>
                <w:szCs w:val="20"/>
                <w:lang w:eastAsia="en-US"/>
              </w:rPr>
              <w:t>sw_image</w:t>
            </w:r>
          </w:p>
        </w:tc>
        <w:tc>
          <w:tcPr>
            <w:tcW w:w="462" w:type="pct"/>
            <w:shd w:val="clear" w:color="auto" w:fill="FFFFFF"/>
          </w:tcPr>
          <w:p w14:paraId="30F0EC4F" w14:textId="77777777" w:rsidR="00144F29" w:rsidRDefault="00144F29" w:rsidP="00696FC2">
            <w:pPr>
              <w:pStyle w:val="TableText"/>
              <w:rPr>
                <w:szCs w:val="20"/>
                <w:lang w:eastAsia="en-US"/>
              </w:rPr>
            </w:pPr>
            <w:r>
              <w:rPr>
                <w:szCs w:val="20"/>
                <w:lang w:eastAsia="en-US"/>
              </w:rPr>
              <w:t>yes</w:t>
            </w:r>
          </w:p>
        </w:tc>
        <w:tc>
          <w:tcPr>
            <w:tcW w:w="463" w:type="pct"/>
            <w:shd w:val="clear" w:color="auto" w:fill="FFFFFF"/>
          </w:tcPr>
          <w:p w14:paraId="25A6584F" w14:textId="77777777" w:rsidR="00144F29" w:rsidRDefault="00144F29" w:rsidP="00696FC2">
            <w:pPr>
              <w:pStyle w:val="TableText"/>
              <w:rPr>
                <w:szCs w:val="20"/>
                <w:lang w:eastAsia="en-US"/>
              </w:rPr>
            </w:pPr>
            <w:r>
              <w:rPr>
                <w:szCs w:val="20"/>
                <w:lang w:eastAsia="en-US"/>
              </w:rPr>
              <w:t>string</w:t>
            </w:r>
          </w:p>
        </w:tc>
        <w:tc>
          <w:tcPr>
            <w:tcW w:w="693" w:type="pct"/>
            <w:shd w:val="clear" w:color="auto" w:fill="FFFFFF"/>
          </w:tcPr>
          <w:p w14:paraId="79969EB8" w14:textId="77777777" w:rsidR="00144F29" w:rsidRDefault="00144F29" w:rsidP="00696FC2">
            <w:pPr>
              <w:pStyle w:val="TableText"/>
              <w:rPr>
                <w:rFonts w:cs="Calibri"/>
                <w:szCs w:val="20"/>
                <w:lang w:eastAsia="en-US"/>
              </w:rPr>
            </w:pPr>
          </w:p>
        </w:tc>
        <w:tc>
          <w:tcPr>
            <w:tcW w:w="2078" w:type="pct"/>
            <w:shd w:val="clear" w:color="auto" w:fill="FFFFFF"/>
          </w:tcPr>
          <w:p w14:paraId="2253F8C0" w14:textId="77777777" w:rsidR="00144F29" w:rsidRDefault="00144F29" w:rsidP="00696FC2">
            <w:pPr>
              <w:pStyle w:val="TableText"/>
              <w:rPr>
                <w:rFonts w:cs="Arial"/>
                <w:lang w:eastAsia="de-DE"/>
              </w:rPr>
            </w:pPr>
            <w:r>
              <w:rPr>
                <w:rFonts w:cs="Arial"/>
                <w:lang w:eastAsia="de-DE"/>
              </w:rPr>
              <w:t>A reference to the actual software image within VNF Package, or url.</w:t>
            </w:r>
          </w:p>
        </w:tc>
      </w:tr>
      <w:tr w:rsidR="00144F29" w:rsidRPr="0035293F" w14:paraId="55845BDA" w14:textId="77777777" w:rsidTr="00696FC2">
        <w:trPr>
          <w:cantSplit/>
        </w:trPr>
        <w:tc>
          <w:tcPr>
            <w:tcW w:w="1304" w:type="pct"/>
            <w:shd w:val="clear" w:color="auto" w:fill="FFFFFF"/>
          </w:tcPr>
          <w:p w14:paraId="1B7E2B9B" w14:textId="77777777" w:rsidR="00144F29" w:rsidRDefault="00144F29" w:rsidP="00696FC2">
            <w:pPr>
              <w:pStyle w:val="TableText"/>
              <w:rPr>
                <w:noProof/>
                <w:szCs w:val="20"/>
                <w:lang w:eastAsia="en-US"/>
              </w:rPr>
            </w:pPr>
            <w:r>
              <w:rPr>
                <w:noProof/>
                <w:szCs w:val="20"/>
                <w:lang w:eastAsia="en-US"/>
              </w:rPr>
              <w:t>operating_system</w:t>
            </w:r>
          </w:p>
        </w:tc>
        <w:tc>
          <w:tcPr>
            <w:tcW w:w="462" w:type="pct"/>
            <w:shd w:val="clear" w:color="auto" w:fill="FFFFFF"/>
          </w:tcPr>
          <w:p w14:paraId="525BA1EA" w14:textId="77777777" w:rsidR="00144F29" w:rsidRDefault="00144F29" w:rsidP="00696FC2">
            <w:pPr>
              <w:pStyle w:val="TableText"/>
              <w:rPr>
                <w:szCs w:val="20"/>
                <w:lang w:eastAsia="en-US"/>
              </w:rPr>
            </w:pPr>
            <w:r>
              <w:rPr>
                <w:szCs w:val="20"/>
                <w:lang w:eastAsia="en-US"/>
              </w:rPr>
              <w:t>no</w:t>
            </w:r>
          </w:p>
        </w:tc>
        <w:tc>
          <w:tcPr>
            <w:tcW w:w="463" w:type="pct"/>
            <w:shd w:val="clear" w:color="auto" w:fill="FFFFFF"/>
          </w:tcPr>
          <w:p w14:paraId="205F6839" w14:textId="77777777" w:rsidR="00144F29" w:rsidRDefault="00144F29" w:rsidP="00696FC2">
            <w:pPr>
              <w:pStyle w:val="TableText"/>
              <w:rPr>
                <w:szCs w:val="20"/>
                <w:lang w:eastAsia="en-US"/>
              </w:rPr>
            </w:pPr>
            <w:r>
              <w:rPr>
                <w:szCs w:val="20"/>
                <w:lang w:eastAsia="en-US"/>
              </w:rPr>
              <w:t>string</w:t>
            </w:r>
          </w:p>
        </w:tc>
        <w:tc>
          <w:tcPr>
            <w:tcW w:w="693" w:type="pct"/>
            <w:shd w:val="clear" w:color="auto" w:fill="FFFFFF"/>
          </w:tcPr>
          <w:p w14:paraId="072E20DC" w14:textId="77777777" w:rsidR="00144F29" w:rsidRDefault="00144F29" w:rsidP="00696FC2">
            <w:pPr>
              <w:pStyle w:val="TableText"/>
              <w:rPr>
                <w:rFonts w:cs="Calibri"/>
                <w:szCs w:val="20"/>
                <w:lang w:eastAsia="en-US"/>
              </w:rPr>
            </w:pPr>
          </w:p>
        </w:tc>
        <w:tc>
          <w:tcPr>
            <w:tcW w:w="2078" w:type="pct"/>
            <w:shd w:val="clear" w:color="auto" w:fill="FFFFFF"/>
          </w:tcPr>
          <w:p w14:paraId="0FAF5CB6" w14:textId="77777777" w:rsidR="00144F29" w:rsidRDefault="00144F29" w:rsidP="00696FC2">
            <w:pPr>
              <w:pStyle w:val="TableText"/>
              <w:rPr>
                <w:rFonts w:cs="Arial"/>
                <w:lang w:eastAsia="de-DE"/>
              </w:rPr>
            </w:pPr>
            <w:r>
              <w:rPr>
                <w:rFonts w:cs="Arial"/>
                <w:lang w:eastAsia="de-DE"/>
              </w:rPr>
              <w:t>Identifies the operating system used in the software image.</w:t>
            </w:r>
          </w:p>
        </w:tc>
      </w:tr>
      <w:tr w:rsidR="00144F29" w:rsidRPr="0035293F" w14:paraId="5C47B3CA" w14:textId="77777777" w:rsidTr="00696FC2">
        <w:trPr>
          <w:cantSplit/>
        </w:trPr>
        <w:tc>
          <w:tcPr>
            <w:tcW w:w="1304" w:type="pct"/>
            <w:shd w:val="clear" w:color="auto" w:fill="FFFFFF"/>
          </w:tcPr>
          <w:p w14:paraId="51C49AB4" w14:textId="77777777" w:rsidR="00144F29" w:rsidRDefault="00144F29" w:rsidP="00696FC2">
            <w:pPr>
              <w:pStyle w:val="TableText"/>
              <w:rPr>
                <w:noProof/>
                <w:szCs w:val="20"/>
                <w:lang w:eastAsia="en-US"/>
              </w:rPr>
            </w:pPr>
            <w:r>
              <w:rPr>
                <w:noProof/>
                <w:szCs w:val="20"/>
                <w:lang w:eastAsia="en-US"/>
              </w:rPr>
              <w:t>supported _virtualization_enviroment</w:t>
            </w:r>
          </w:p>
        </w:tc>
        <w:tc>
          <w:tcPr>
            <w:tcW w:w="462" w:type="pct"/>
            <w:shd w:val="clear" w:color="auto" w:fill="FFFFFF"/>
          </w:tcPr>
          <w:p w14:paraId="7E6FC36E" w14:textId="77777777" w:rsidR="00144F29" w:rsidRDefault="00144F29" w:rsidP="00696FC2">
            <w:pPr>
              <w:pStyle w:val="TableText"/>
              <w:rPr>
                <w:szCs w:val="20"/>
                <w:lang w:eastAsia="en-US"/>
              </w:rPr>
            </w:pPr>
            <w:r>
              <w:rPr>
                <w:szCs w:val="20"/>
                <w:lang w:eastAsia="en-US"/>
              </w:rPr>
              <w:t>no</w:t>
            </w:r>
          </w:p>
        </w:tc>
        <w:tc>
          <w:tcPr>
            <w:tcW w:w="463" w:type="pct"/>
            <w:shd w:val="clear" w:color="auto" w:fill="FFFFFF"/>
          </w:tcPr>
          <w:p w14:paraId="20A93D36" w14:textId="77777777" w:rsidR="00144F29" w:rsidRDefault="00144F29" w:rsidP="00696FC2">
            <w:pPr>
              <w:pStyle w:val="TableText"/>
              <w:rPr>
                <w:szCs w:val="20"/>
                <w:lang w:eastAsia="en-US"/>
              </w:rPr>
            </w:pPr>
            <w:r>
              <w:rPr>
                <w:szCs w:val="20"/>
                <w:lang w:eastAsia="en-US"/>
              </w:rPr>
              <w:t>list</w:t>
            </w:r>
          </w:p>
        </w:tc>
        <w:tc>
          <w:tcPr>
            <w:tcW w:w="693" w:type="pct"/>
            <w:shd w:val="clear" w:color="auto" w:fill="FFFFFF"/>
          </w:tcPr>
          <w:p w14:paraId="179E09FA" w14:textId="77777777" w:rsidR="00144F29" w:rsidRDefault="00144F29" w:rsidP="00696FC2">
            <w:pPr>
              <w:pStyle w:val="TableText"/>
              <w:rPr>
                <w:rFonts w:cs="Calibri"/>
                <w:szCs w:val="20"/>
                <w:lang w:eastAsia="en-US"/>
              </w:rPr>
            </w:pPr>
          </w:p>
        </w:tc>
        <w:tc>
          <w:tcPr>
            <w:tcW w:w="2078" w:type="pct"/>
            <w:shd w:val="clear" w:color="auto" w:fill="FFFFFF"/>
          </w:tcPr>
          <w:p w14:paraId="24F168A1" w14:textId="77777777" w:rsidR="00144F29" w:rsidRDefault="00144F29" w:rsidP="00696FC2">
            <w:pPr>
              <w:pStyle w:val="TableText"/>
              <w:rPr>
                <w:rFonts w:cs="Arial"/>
                <w:lang w:eastAsia="de-DE"/>
              </w:rPr>
            </w:pPr>
            <w:r>
              <w:rPr>
                <w:rFonts w:cs="Arial"/>
                <w:lang w:eastAsia="de-DE"/>
              </w:rPr>
              <w:t>Identifies the virtualization environments (e.g. hypervisor) compatible with this software image</w:t>
            </w:r>
          </w:p>
        </w:tc>
      </w:tr>
    </w:tbl>
    <w:p w14:paraId="45C93B47" w14:textId="77777777" w:rsidR="00144F29" w:rsidRDefault="00144F29" w:rsidP="00144F29"/>
    <w:p w14:paraId="53F3E60A" w14:textId="77777777" w:rsidR="00144F29" w:rsidRPr="000239E6" w:rsidRDefault="00144F29" w:rsidP="00144F29">
      <w:pPr>
        <w:pStyle w:val="4"/>
        <w:rPr>
          <w:lang w:eastAsia="zh-CN"/>
        </w:rPr>
      </w:pPr>
      <w:r w:rsidRPr="000239E6">
        <w:rPr>
          <w:rFonts w:hint="eastAsia"/>
          <w:lang w:eastAsia="zh-CN"/>
        </w:rPr>
        <w:t>Definition</w:t>
      </w:r>
    </w:p>
    <w:tbl>
      <w:tblPr>
        <w:tblW w:w="0" w:type="auto"/>
        <w:tblInd w:w="144" w:type="dxa"/>
        <w:shd w:val="clear" w:color="auto" w:fill="D9D9D9"/>
        <w:tblCellMar>
          <w:top w:w="58" w:type="dxa"/>
          <w:left w:w="115" w:type="dxa"/>
          <w:bottom w:w="86" w:type="dxa"/>
          <w:right w:w="115" w:type="dxa"/>
        </w:tblCellMar>
        <w:tblLook w:val="04A0" w:firstRow="1" w:lastRow="0" w:firstColumn="1" w:lastColumn="0" w:noHBand="0" w:noVBand="1"/>
      </w:tblPr>
      <w:tblGrid>
        <w:gridCol w:w="8392"/>
      </w:tblGrid>
      <w:tr w:rsidR="00144F29" w:rsidRPr="000239E6" w14:paraId="34D46757" w14:textId="77777777" w:rsidTr="00696FC2">
        <w:trPr>
          <w:trHeight w:val="25"/>
        </w:trPr>
        <w:tc>
          <w:tcPr>
            <w:tcW w:w="9216" w:type="dxa"/>
            <w:shd w:val="clear" w:color="auto" w:fill="D9D9D9"/>
          </w:tcPr>
          <w:p w14:paraId="4ECCDFE7" w14:textId="77777777" w:rsidR="00144F29" w:rsidRPr="00E0688B" w:rsidRDefault="00144F29" w:rsidP="00696FC2">
            <w:pPr>
              <w:rPr>
                <w:rFonts w:ascii="Consolas" w:eastAsia="宋体" w:hAnsi="Consolas" w:cs="Consolas"/>
                <w:noProof/>
                <w:szCs w:val="20"/>
              </w:rPr>
            </w:pPr>
            <w:r w:rsidRPr="00E0688B">
              <w:rPr>
                <w:rFonts w:ascii="Consolas" w:eastAsia="宋体" w:hAnsi="Consolas" w:cs="Consolas"/>
                <w:noProof/>
                <w:szCs w:val="20"/>
              </w:rPr>
              <w:t>tosca.</w:t>
            </w:r>
            <w:r>
              <w:rPr>
                <w:rFonts w:ascii="Consolas" w:eastAsia="宋体" w:hAnsi="Consolas" w:cs="Consolas"/>
                <w:noProof/>
                <w:szCs w:val="20"/>
              </w:rPr>
              <w:t>artifacts.nfv.SwImage</w:t>
            </w:r>
            <w:r w:rsidRPr="00E0688B">
              <w:rPr>
                <w:rFonts w:ascii="Consolas" w:eastAsia="宋体" w:hAnsi="Consolas" w:cs="Consolas"/>
                <w:noProof/>
                <w:szCs w:val="20"/>
              </w:rPr>
              <w:t>:</w:t>
            </w:r>
          </w:p>
          <w:p w14:paraId="24B68BB1" w14:textId="77777777" w:rsidR="00144F29" w:rsidRPr="00E0688B" w:rsidRDefault="00144F29" w:rsidP="00696FC2">
            <w:pPr>
              <w:rPr>
                <w:rFonts w:ascii="Consolas" w:eastAsia="宋体" w:hAnsi="Consolas" w:cs="Consolas"/>
                <w:noProof/>
                <w:szCs w:val="20"/>
              </w:rPr>
            </w:pPr>
            <w:r>
              <w:rPr>
                <w:rFonts w:ascii="Consolas" w:eastAsia="宋体" w:hAnsi="Consolas" w:cs="Consolas"/>
                <w:noProof/>
                <w:szCs w:val="20"/>
              </w:rPr>
              <w:t xml:space="preserve">  derived_from: </w:t>
            </w:r>
            <w:r w:rsidRPr="0093770F">
              <w:rPr>
                <w:rFonts w:ascii="Consolas" w:eastAsia="宋体" w:hAnsi="Consolas" w:cs="Consolas"/>
                <w:noProof/>
                <w:szCs w:val="20"/>
              </w:rPr>
              <w:t>tosca.artifacts.Deployment.Image</w:t>
            </w:r>
          </w:p>
          <w:p w14:paraId="0A19D8ED" w14:textId="77777777" w:rsidR="00144F29" w:rsidRPr="00E0688B" w:rsidRDefault="00144F29" w:rsidP="00696FC2">
            <w:pPr>
              <w:rPr>
                <w:rFonts w:ascii="Consolas" w:eastAsia="宋体" w:hAnsi="Consolas" w:cs="Consolas"/>
                <w:noProof/>
                <w:szCs w:val="20"/>
              </w:rPr>
            </w:pPr>
            <w:r w:rsidRPr="00E0688B">
              <w:rPr>
                <w:rFonts w:ascii="Consolas" w:eastAsia="宋体" w:hAnsi="Consolas" w:cs="Consolas"/>
                <w:noProof/>
                <w:szCs w:val="20"/>
              </w:rPr>
              <w:t>  properties</w:t>
            </w:r>
            <w:r>
              <w:rPr>
                <w:rFonts w:ascii="Consolas" w:eastAsia="宋体" w:hAnsi="Consolas" w:cs="Consolas"/>
                <w:noProof/>
                <w:szCs w:val="20"/>
              </w:rPr>
              <w:t xml:space="preserve"> or metadata</w:t>
            </w:r>
            <w:r w:rsidRPr="00E0688B">
              <w:rPr>
                <w:rFonts w:ascii="Consolas" w:eastAsia="宋体" w:hAnsi="Consolas" w:cs="Consolas"/>
                <w:noProof/>
                <w:szCs w:val="20"/>
              </w:rPr>
              <w:t>:</w:t>
            </w:r>
          </w:p>
          <w:p w14:paraId="1CA3A47D" w14:textId="77777777" w:rsidR="00144F29" w:rsidRPr="002A0BD8" w:rsidRDefault="00144F29" w:rsidP="00696FC2">
            <w:pPr>
              <w:rPr>
                <w:rFonts w:ascii="Consolas" w:eastAsia="宋体" w:hAnsi="Consolas" w:cs="Consolas"/>
                <w:noProof/>
                <w:szCs w:val="20"/>
              </w:rPr>
            </w:pPr>
            <w:r w:rsidRPr="00E0688B">
              <w:rPr>
                <w:rFonts w:ascii="Consolas" w:eastAsia="宋体" w:hAnsi="Consolas" w:cs="Consolas"/>
                <w:noProof/>
                <w:szCs w:val="20"/>
              </w:rPr>
              <w:t>    </w:t>
            </w:r>
            <w:r w:rsidRPr="002A0BD8">
              <w:rPr>
                <w:rFonts w:ascii="Consolas" w:eastAsia="宋体" w:hAnsi="Consolas" w:cs="Consolas"/>
                <w:noProof/>
                <w:szCs w:val="20"/>
              </w:rPr>
              <w:t>#id:</w:t>
            </w:r>
          </w:p>
          <w:p w14:paraId="4CE9FF37" w14:textId="77777777" w:rsidR="00144F29" w:rsidRPr="00E0688B" w:rsidRDefault="00144F29" w:rsidP="00696FC2">
            <w:pPr>
              <w:rPr>
                <w:rFonts w:ascii="Consolas" w:eastAsia="宋体" w:hAnsi="Consolas" w:cs="Consolas"/>
                <w:noProof/>
                <w:szCs w:val="20"/>
              </w:rPr>
            </w:pPr>
            <w:r w:rsidRPr="002A0BD8">
              <w:rPr>
                <w:rFonts w:ascii="Consolas" w:eastAsia="宋体" w:hAnsi="Consolas" w:cs="Consolas"/>
                <w:noProof/>
                <w:szCs w:val="20"/>
              </w:rPr>
              <w:t>      # node name</w:t>
            </w:r>
          </w:p>
          <w:p w14:paraId="47F0B679" w14:textId="77777777" w:rsidR="00144F29" w:rsidRPr="00E0688B" w:rsidRDefault="00144F29" w:rsidP="00696FC2">
            <w:pPr>
              <w:rPr>
                <w:rFonts w:ascii="Consolas" w:eastAsia="宋体" w:hAnsi="Consolas" w:cs="Consolas"/>
                <w:noProof/>
                <w:szCs w:val="20"/>
              </w:rPr>
            </w:pPr>
            <w:r w:rsidRPr="00E0688B">
              <w:rPr>
                <w:rFonts w:ascii="Consolas" w:eastAsia="宋体" w:hAnsi="Consolas" w:cs="Consolas"/>
                <w:noProof/>
                <w:szCs w:val="20"/>
              </w:rPr>
              <w:t>    name:</w:t>
            </w:r>
          </w:p>
          <w:p w14:paraId="78952375" w14:textId="77777777" w:rsidR="00144F29" w:rsidRDefault="00144F29" w:rsidP="00696FC2">
            <w:pPr>
              <w:rPr>
                <w:rFonts w:ascii="Consolas" w:eastAsia="宋体" w:hAnsi="Consolas" w:cs="Consolas"/>
                <w:noProof/>
                <w:szCs w:val="20"/>
              </w:rPr>
            </w:pPr>
            <w:r w:rsidRPr="00E0688B">
              <w:rPr>
                <w:rFonts w:ascii="Consolas" w:eastAsia="宋体" w:hAnsi="Consolas" w:cs="Consolas"/>
                <w:noProof/>
                <w:szCs w:val="20"/>
              </w:rPr>
              <w:t>      type: string</w:t>
            </w:r>
          </w:p>
          <w:p w14:paraId="0C7E481A" w14:textId="77777777" w:rsidR="00144F29" w:rsidRPr="003A0F3C" w:rsidRDefault="00144F29" w:rsidP="00696FC2">
            <w:pPr>
              <w:rPr>
                <w:rFonts w:ascii="Consolas" w:eastAsia="宋体" w:hAnsi="Consolas" w:cs="Consolas"/>
                <w:szCs w:val="20"/>
              </w:rPr>
            </w:pPr>
            <w:r>
              <w:rPr>
                <w:rFonts w:ascii="Consolas" w:eastAsia="宋体" w:hAnsi="Consolas" w:cs="Consolas"/>
                <w:szCs w:val="20"/>
              </w:rPr>
              <w:t xml:space="preserve">      required: true</w:t>
            </w:r>
          </w:p>
          <w:p w14:paraId="63A0C604" w14:textId="77777777" w:rsidR="00144F29" w:rsidRPr="00E0688B" w:rsidRDefault="00144F29" w:rsidP="00696FC2">
            <w:pPr>
              <w:rPr>
                <w:rFonts w:ascii="Consolas" w:eastAsia="宋体" w:hAnsi="Consolas" w:cs="Consolas"/>
                <w:noProof/>
                <w:szCs w:val="20"/>
              </w:rPr>
            </w:pPr>
            <w:r w:rsidRPr="00E0688B">
              <w:rPr>
                <w:rFonts w:ascii="Consolas" w:eastAsia="宋体" w:hAnsi="Consolas" w:cs="Consolas"/>
                <w:noProof/>
                <w:szCs w:val="20"/>
              </w:rPr>
              <w:t>    version:</w:t>
            </w:r>
          </w:p>
          <w:p w14:paraId="29D9669D" w14:textId="77777777" w:rsidR="00144F29" w:rsidRDefault="00144F29" w:rsidP="00696FC2">
            <w:pPr>
              <w:rPr>
                <w:rFonts w:ascii="Consolas" w:eastAsia="宋体" w:hAnsi="Consolas" w:cs="Consolas"/>
                <w:noProof/>
                <w:szCs w:val="20"/>
              </w:rPr>
            </w:pPr>
            <w:r w:rsidRPr="00E0688B">
              <w:rPr>
                <w:rFonts w:ascii="Consolas" w:eastAsia="宋体" w:hAnsi="Consolas" w:cs="Consolas"/>
                <w:noProof/>
                <w:szCs w:val="20"/>
              </w:rPr>
              <w:t>      type: string</w:t>
            </w:r>
          </w:p>
          <w:p w14:paraId="144262BD" w14:textId="77777777" w:rsidR="00144F29" w:rsidRPr="003A0F3C" w:rsidRDefault="00144F29" w:rsidP="00696FC2">
            <w:pPr>
              <w:rPr>
                <w:rFonts w:ascii="Consolas" w:eastAsia="宋体" w:hAnsi="Consolas" w:cs="Consolas"/>
                <w:szCs w:val="20"/>
              </w:rPr>
            </w:pPr>
            <w:r>
              <w:rPr>
                <w:rFonts w:ascii="Consolas" w:eastAsia="宋体" w:hAnsi="Consolas" w:cs="Consolas"/>
                <w:szCs w:val="20"/>
              </w:rPr>
              <w:t xml:space="preserve">      required: true</w:t>
            </w:r>
          </w:p>
          <w:p w14:paraId="51D2ADFF" w14:textId="77777777" w:rsidR="00144F29" w:rsidRPr="00E0688B" w:rsidRDefault="00144F29" w:rsidP="00696FC2">
            <w:pPr>
              <w:rPr>
                <w:rFonts w:ascii="Consolas" w:eastAsia="宋体" w:hAnsi="Consolas" w:cs="Consolas"/>
                <w:noProof/>
                <w:szCs w:val="20"/>
              </w:rPr>
            </w:pPr>
            <w:r w:rsidRPr="00E0688B">
              <w:rPr>
                <w:rFonts w:ascii="Consolas" w:eastAsia="宋体" w:hAnsi="Consolas" w:cs="Consolas"/>
                <w:noProof/>
                <w:szCs w:val="20"/>
              </w:rPr>
              <w:t>    checksum:</w:t>
            </w:r>
          </w:p>
          <w:p w14:paraId="1A69F877" w14:textId="77777777" w:rsidR="00144F29" w:rsidRDefault="00144F29" w:rsidP="00696FC2">
            <w:pPr>
              <w:rPr>
                <w:rFonts w:ascii="Consolas" w:eastAsia="宋体" w:hAnsi="Consolas" w:cs="Consolas"/>
                <w:noProof/>
                <w:szCs w:val="20"/>
              </w:rPr>
            </w:pPr>
            <w:r w:rsidRPr="00E0688B">
              <w:rPr>
                <w:rFonts w:ascii="Consolas" w:eastAsia="宋体" w:hAnsi="Consolas" w:cs="Consolas"/>
                <w:noProof/>
                <w:szCs w:val="20"/>
              </w:rPr>
              <w:lastRenderedPageBreak/>
              <w:t>      type: string</w:t>
            </w:r>
          </w:p>
          <w:p w14:paraId="6E6DA520" w14:textId="77777777" w:rsidR="00144F29" w:rsidRPr="003A0F3C" w:rsidRDefault="00144F29" w:rsidP="00696FC2">
            <w:pPr>
              <w:rPr>
                <w:rFonts w:ascii="Consolas" w:eastAsia="宋体" w:hAnsi="Consolas" w:cs="Consolas"/>
                <w:szCs w:val="20"/>
              </w:rPr>
            </w:pPr>
            <w:r>
              <w:rPr>
                <w:rFonts w:ascii="Consolas" w:eastAsia="宋体" w:hAnsi="Consolas" w:cs="Consolas"/>
                <w:szCs w:val="20"/>
              </w:rPr>
              <w:t xml:space="preserve">      required: true</w:t>
            </w:r>
          </w:p>
          <w:p w14:paraId="7F64A9CB" w14:textId="77777777" w:rsidR="00144F29" w:rsidRPr="00E0688B" w:rsidRDefault="00144F29" w:rsidP="00696FC2">
            <w:pPr>
              <w:rPr>
                <w:rFonts w:ascii="Consolas" w:eastAsia="宋体" w:hAnsi="Consolas" w:cs="Consolas"/>
                <w:noProof/>
                <w:szCs w:val="20"/>
              </w:rPr>
            </w:pPr>
            <w:r w:rsidRPr="00E0688B">
              <w:rPr>
                <w:rFonts w:ascii="Consolas" w:eastAsia="宋体" w:hAnsi="Consolas" w:cs="Consolas"/>
                <w:noProof/>
                <w:szCs w:val="20"/>
              </w:rPr>
              <w:t>    container_format:</w:t>
            </w:r>
          </w:p>
          <w:p w14:paraId="53D2C39C" w14:textId="77777777" w:rsidR="00144F29" w:rsidRDefault="00144F29" w:rsidP="00696FC2">
            <w:pPr>
              <w:rPr>
                <w:rFonts w:ascii="Consolas" w:eastAsia="宋体" w:hAnsi="Consolas" w:cs="Consolas"/>
                <w:noProof/>
                <w:szCs w:val="20"/>
              </w:rPr>
            </w:pPr>
            <w:r w:rsidRPr="00E0688B">
              <w:rPr>
                <w:rFonts w:ascii="Consolas" w:eastAsia="宋体" w:hAnsi="Consolas" w:cs="Consolas"/>
                <w:noProof/>
                <w:szCs w:val="20"/>
              </w:rPr>
              <w:t>      type: string</w:t>
            </w:r>
          </w:p>
          <w:p w14:paraId="57A7230B" w14:textId="77777777" w:rsidR="00144F29" w:rsidRPr="003A0F3C" w:rsidRDefault="00144F29" w:rsidP="00696FC2">
            <w:pPr>
              <w:rPr>
                <w:rFonts w:ascii="Consolas" w:eastAsia="宋体" w:hAnsi="Consolas" w:cs="Consolas"/>
                <w:szCs w:val="20"/>
              </w:rPr>
            </w:pPr>
            <w:r>
              <w:rPr>
                <w:rFonts w:ascii="Consolas" w:eastAsia="宋体" w:hAnsi="Consolas" w:cs="Consolas"/>
                <w:szCs w:val="20"/>
              </w:rPr>
              <w:t xml:space="preserve">      required: true</w:t>
            </w:r>
          </w:p>
          <w:p w14:paraId="41F84200" w14:textId="77777777" w:rsidR="00144F29" w:rsidRPr="00E0688B" w:rsidRDefault="00144F29" w:rsidP="00696FC2">
            <w:pPr>
              <w:rPr>
                <w:rFonts w:ascii="Consolas" w:eastAsia="宋体" w:hAnsi="Consolas" w:cs="Consolas"/>
                <w:noProof/>
                <w:szCs w:val="20"/>
              </w:rPr>
            </w:pPr>
            <w:r w:rsidRPr="00E0688B">
              <w:rPr>
                <w:rFonts w:ascii="Consolas" w:eastAsia="宋体" w:hAnsi="Consolas" w:cs="Consolas"/>
                <w:noProof/>
                <w:szCs w:val="20"/>
              </w:rPr>
              <w:t>    disk_format:</w:t>
            </w:r>
          </w:p>
          <w:p w14:paraId="6C08CE24" w14:textId="77777777" w:rsidR="00144F29" w:rsidRDefault="00144F29" w:rsidP="00696FC2">
            <w:pPr>
              <w:rPr>
                <w:rFonts w:ascii="Consolas" w:eastAsia="宋体" w:hAnsi="Consolas" w:cs="Consolas"/>
                <w:noProof/>
                <w:szCs w:val="20"/>
              </w:rPr>
            </w:pPr>
            <w:r w:rsidRPr="00E0688B">
              <w:rPr>
                <w:rFonts w:ascii="Consolas" w:eastAsia="宋体" w:hAnsi="Consolas" w:cs="Consolas"/>
                <w:noProof/>
                <w:szCs w:val="20"/>
              </w:rPr>
              <w:t>      type: string</w:t>
            </w:r>
          </w:p>
          <w:p w14:paraId="28D93A9C" w14:textId="77777777" w:rsidR="00144F29" w:rsidRPr="003A0F3C" w:rsidRDefault="00144F29" w:rsidP="00696FC2">
            <w:pPr>
              <w:rPr>
                <w:rFonts w:ascii="Consolas" w:eastAsia="宋体" w:hAnsi="Consolas" w:cs="Consolas"/>
                <w:szCs w:val="20"/>
              </w:rPr>
            </w:pPr>
            <w:r>
              <w:rPr>
                <w:rFonts w:ascii="Consolas" w:eastAsia="宋体" w:hAnsi="Consolas" w:cs="Consolas"/>
                <w:szCs w:val="20"/>
              </w:rPr>
              <w:t xml:space="preserve">      required: true</w:t>
            </w:r>
          </w:p>
          <w:p w14:paraId="30AA2C25" w14:textId="77777777" w:rsidR="00144F29" w:rsidRPr="00E0688B" w:rsidRDefault="00144F29" w:rsidP="00696FC2">
            <w:pPr>
              <w:rPr>
                <w:rFonts w:ascii="Consolas" w:eastAsia="宋体" w:hAnsi="Consolas" w:cs="Consolas"/>
                <w:noProof/>
                <w:szCs w:val="20"/>
              </w:rPr>
            </w:pPr>
            <w:r w:rsidRPr="00E0688B">
              <w:rPr>
                <w:rFonts w:ascii="Consolas" w:eastAsia="宋体" w:hAnsi="Consolas" w:cs="Consolas"/>
                <w:noProof/>
                <w:szCs w:val="20"/>
              </w:rPr>
              <w:t>    min_disk:</w:t>
            </w:r>
          </w:p>
          <w:p w14:paraId="0B6C4722" w14:textId="77777777" w:rsidR="00144F29" w:rsidRDefault="00144F29" w:rsidP="00696FC2">
            <w:pPr>
              <w:rPr>
                <w:rFonts w:ascii="Consolas" w:eastAsia="宋体" w:hAnsi="Consolas" w:cs="Consolas"/>
                <w:noProof/>
                <w:szCs w:val="20"/>
              </w:rPr>
            </w:pPr>
            <w:r w:rsidRPr="00E0688B">
              <w:rPr>
                <w:rFonts w:ascii="Consolas" w:eastAsia="宋体" w:hAnsi="Consolas" w:cs="Consolas"/>
                <w:noProof/>
                <w:szCs w:val="20"/>
              </w:rPr>
              <w:t>      type: scalar-unit.size # Number</w:t>
            </w:r>
          </w:p>
          <w:p w14:paraId="53F1A5F6" w14:textId="77777777" w:rsidR="00144F29" w:rsidRPr="003A0F3C" w:rsidRDefault="00144F29" w:rsidP="00696FC2">
            <w:pPr>
              <w:rPr>
                <w:rFonts w:ascii="Consolas" w:eastAsia="宋体" w:hAnsi="Consolas" w:cs="Consolas"/>
                <w:szCs w:val="20"/>
              </w:rPr>
            </w:pPr>
            <w:r>
              <w:rPr>
                <w:rFonts w:ascii="Consolas" w:eastAsia="宋体" w:hAnsi="Consolas" w:cs="Consolas"/>
                <w:szCs w:val="20"/>
              </w:rPr>
              <w:t xml:space="preserve">      required: true</w:t>
            </w:r>
          </w:p>
          <w:p w14:paraId="7878BA8F" w14:textId="77777777" w:rsidR="00144F29" w:rsidRPr="00E0688B" w:rsidRDefault="00144F29" w:rsidP="00696FC2">
            <w:pPr>
              <w:rPr>
                <w:rFonts w:ascii="Consolas" w:eastAsia="宋体" w:hAnsi="Consolas" w:cs="Consolas"/>
                <w:noProof/>
                <w:szCs w:val="20"/>
              </w:rPr>
            </w:pPr>
            <w:r w:rsidRPr="00E0688B">
              <w:rPr>
                <w:rFonts w:ascii="Consolas" w:eastAsia="宋体" w:hAnsi="Consolas" w:cs="Consolas"/>
                <w:noProof/>
                <w:szCs w:val="20"/>
              </w:rPr>
              <w:t>    min_ram:</w:t>
            </w:r>
          </w:p>
          <w:p w14:paraId="4A9A0B3E" w14:textId="77777777" w:rsidR="00144F29" w:rsidRDefault="00144F29" w:rsidP="00696FC2">
            <w:pPr>
              <w:rPr>
                <w:rFonts w:ascii="Consolas" w:eastAsia="宋体" w:hAnsi="Consolas" w:cs="Consolas"/>
                <w:noProof/>
                <w:szCs w:val="20"/>
              </w:rPr>
            </w:pPr>
            <w:r w:rsidRPr="00E0688B">
              <w:rPr>
                <w:rFonts w:ascii="Consolas" w:eastAsia="宋体" w:hAnsi="Consolas" w:cs="Consolas"/>
                <w:noProof/>
                <w:szCs w:val="20"/>
              </w:rPr>
              <w:t>      type: scalar-unit.size # Number</w:t>
            </w:r>
          </w:p>
          <w:p w14:paraId="12AE16C7" w14:textId="77777777" w:rsidR="00144F29" w:rsidRPr="003A0F3C" w:rsidRDefault="00144F29" w:rsidP="00696FC2">
            <w:pPr>
              <w:rPr>
                <w:rFonts w:ascii="Consolas" w:eastAsia="宋体" w:hAnsi="Consolas" w:cs="Consolas"/>
                <w:szCs w:val="20"/>
              </w:rPr>
            </w:pPr>
            <w:r>
              <w:rPr>
                <w:rFonts w:ascii="Consolas" w:eastAsia="宋体" w:hAnsi="Consolas" w:cs="Consolas"/>
                <w:szCs w:val="20"/>
              </w:rPr>
              <w:t xml:space="preserve">      required: false</w:t>
            </w:r>
          </w:p>
          <w:p w14:paraId="3BAC8E2F" w14:textId="77777777" w:rsidR="00144F29" w:rsidRPr="00E0688B" w:rsidRDefault="00144F29" w:rsidP="00696FC2">
            <w:pPr>
              <w:rPr>
                <w:rFonts w:ascii="Consolas" w:eastAsia="宋体" w:hAnsi="Consolas" w:cs="Consolas"/>
                <w:noProof/>
                <w:szCs w:val="20"/>
              </w:rPr>
            </w:pPr>
            <w:r w:rsidRPr="00E0688B">
              <w:rPr>
                <w:rFonts w:ascii="Consolas" w:eastAsia="宋体" w:hAnsi="Consolas" w:cs="Consolas"/>
                <w:noProof/>
                <w:szCs w:val="20"/>
              </w:rPr>
              <w:t>    size:</w:t>
            </w:r>
          </w:p>
          <w:p w14:paraId="65D77C43" w14:textId="77777777" w:rsidR="00144F29" w:rsidRDefault="00144F29" w:rsidP="00696FC2">
            <w:pPr>
              <w:rPr>
                <w:rFonts w:ascii="Consolas" w:eastAsia="宋体" w:hAnsi="Consolas" w:cs="Consolas"/>
                <w:noProof/>
                <w:szCs w:val="20"/>
              </w:rPr>
            </w:pPr>
            <w:r w:rsidRPr="00E0688B">
              <w:rPr>
                <w:rFonts w:ascii="Consolas" w:eastAsia="宋体" w:hAnsi="Consolas" w:cs="Consolas"/>
                <w:noProof/>
                <w:szCs w:val="20"/>
              </w:rPr>
              <w:t>      type: scalar-unit.size # Number</w:t>
            </w:r>
          </w:p>
          <w:p w14:paraId="16C6F25B" w14:textId="77777777" w:rsidR="00144F29" w:rsidRPr="003A0F3C" w:rsidRDefault="00144F29" w:rsidP="00696FC2">
            <w:pPr>
              <w:rPr>
                <w:rFonts w:ascii="Consolas" w:eastAsia="宋体" w:hAnsi="Consolas" w:cs="Consolas"/>
                <w:szCs w:val="20"/>
              </w:rPr>
            </w:pPr>
            <w:r>
              <w:rPr>
                <w:rFonts w:ascii="Consolas" w:eastAsia="宋体" w:hAnsi="Consolas" w:cs="Consolas"/>
                <w:szCs w:val="20"/>
              </w:rPr>
              <w:t xml:space="preserve">      required: true</w:t>
            </w:r>
          </w:p>
          <w:p w14:paraId="694C42A1" w14:textId="77777777" w:rsidR="00144F29" w:rsidRPr="00E0688B" w:rsidRDefault="00144F29" w:rsidP="00696FC2">
            <w:pPr>
              <w:rPr>
                <w:rFonts w:ascii="Consolas" w:eastAsia="宋体" w:hAnsi="Consolas" w:cs="Consolas"/>
                <w:noProof/>
                <w:szCs w:val="20"/>
              </w:rPr>
            </w:pPr>
            <w:r w:rsidRPr="00E0688B">
              <w:rPr>
                <w:rFonts w:ascii="Consolas" w:eastAsia="宋体" w:hAnsi="Consolas" w:cs="Consolas"/>
                <w:noProof/>
                <w:szCs w:val="20"/>
              </w:rPr>
              <w:t>    sw_image:</w:t>
            </w:r>
          </w:p>
          <w:p w14:paraId="2DA515D2" w14:textId="77777777" w:rsidR="00144F29" w:rsidRDefault="00144F29" w:rsidP="00696FC2">
            <w:pPr>
              <w:rPr>
                <w:rFonts w:ascii="Consolas" w:eastAsia="宋体" w:hAnsi="Consolas" w:cs="Consolas"/>
                <w:noProof/>
                <w:szCs w:val="20"/>
              </w:rPr>
            </w:pPr>
            <w:r>
              <w:rPr>
                <w:rFonts w:ascii="Consolas" w:eastAsia="宋体" w:hAnsi="Consolas" w:cs="Consolas"/>
                <w:noProof/>
                <w:szCs w:val="20"/>
              </w:rPr>
              <w:t>      type: string</w:t>
            </w:r>
          </w:p>
          <w:p w14:paraId="3142F261" w14:textId="77777777" w:rsidR="00144F29" w:rsidRPr="003A0F3C" w:rsidRDefault="00144F29" w:rsidP="00696FC2">
            <w:pPr>
              <w:rPr>
                <w:rFonts w:ascii="Consolas" w:eastAsia="宋体" w:hAnsi="Consolas" w:cs="Consolas"/>
                <w:szCs w:val="20"/>
              </w:rPr>
            </w:pPr>
            <w:r>
              <w:rPr>
                <w:rFonts w:ascii="Consolas" w:eastAsia="宋体" w:hAnsi="Consolas" w:cs="Consolas"/>
                <w:szCs w:val="20"/>
              </w:rPr>
              <w:t xml:space="preserve">      required: true</w:t>
            </w:r>
          </w:p>
          <w:p w14:paraId="70594BF3" w14:textId="77777777" w:rsidR="00144F29" w:rsidRPr="00E0688B" w:rsidRDefault="00144F29" w:rsidP="00696FC2">
            <w:pPr>
              <w:rPr>
                <w:rFonts w:ascii="Consolas" w:eastAsia="宋体" w:hAnsi="Consolas" w:cs="Consolas"/>
                <w:noProof/>
                <w:szCs w:val="20"/>
              </w:rPr>
            </w:pPr>
            <w:r w:rsidRPr="00E0688B">
              <w:rPr>
                <w:rFonts w:ascii="Consolas" w:eastAsia="宋体" w:hAnsi="Consolas" w:cs="Consolas"/>
                <w:noProof/>
                <w:szCs w:val="20"/>
              </w:rPr>
              <w:t>    operating_system:</w:t>
            </w:r>
          </w:p>
          <w:p w14:paraId="2CC3ABE1" w14:textId="77777777" w:rsidR="00144F29" w:rsidRDefault="00144F29" w:rsidP="00696FC2">
            <w:pPr>
              <w:rPr>
                <w:rFonts w:ascii="Consolas" w:eastAsia="宋体" w:hAnsi="Consolas" w:cs="Consolas"/>
                <w:noProof/>
                <w:szCs w:val="20"/>
              </w:rPr>
            </w:pPr>
            <w:r w:rsidRPr="00E0688B">
              <w:rPr>
                <w:rFonts w:ascii="Consolas" w:eastAsia="宋体" w:hAnsi="Consolas" w:cs="Consolas"/>
                <w:noProof/>
                <w:szCs w:val="20"/>
              </w:rPr>
              <w:t>      type: string</w:t>
            </w:r>
          </w:p>
          <w:p w14:paraId="69A5A14A" w14:textId="77777777" w:rsidR="00144F29" w:rsidRPr="003A0F3C" w:rsidRDefault="00144F29" w:rsidP="00696FC2">
            <w:pPr>
              <w:rPr>
                <w:rFonts w:ascii="Consolas" w:eastAsia="宋体" w:hAnsi="Consolas" w:cs="Consolas"/>
                <w:szCs w:val="20"/>
              </w:rPr>
            </w:pPr>
            <w:r>
              <w:rPr>
                <w:rFonts w:ascii="Consolas" w:eastAsia="宋体" w:hAnsi="Consolas" w:cs="Consolas"/>
                <w:szCs w:val="20"/>
              </w:rPr>
              <w:t xml:space="preserve">      required: false</w:t>
            </w:r>
          </w:p>
          <w:p w14:paraId="122989D3" w14:textId="77777777" w:rsidR="00144F29" w:rsidRPr="00E0688B" w:rsidRDefault="00144F29" w:rsidP="00696FC2">
            <w:pPr>
              <w:rPr>
                <w:rFonts w:ascii="Consolas" w:eastAsia="宋体" w:hAnsi="Consolas" w:cs="Consolas"/>
                <w:noProof/>
                <w:szCs w:val="20"/>
              </w:rPr>
            </w:pPr>
            <w:r w:rsidRPr="00E0688B">
              <w:rPr>
                <w:rFonts w:ascii="Consolas" w:eastAsia="宋体" w:hAnsi="Consolas" w:cs="Consolas"/>
                <w:noProof/>
                <w:szCs w:val="20"/>
              </w:rPr>
              <w:t>    supported_virtualisation_environments:</w:t>
            </w:r>
          </w:p>
          <w:p w14:paraId="5E991361" w14:textId="77777777" w:rsidR="00144F29" w:rsidRPr="00E0688B" w:rsidRDefault="00144F29" w:rsidP="00696FC2">
            <w:pPr>
              <w:rPr>
                <w:rFonts w:ascii="Consolas" w:eastAsia="宋体" w:hAnsi="Consolas" w:cs="Consolas"/>
                <w:noProof/>
                <w:szCs w:val="20"/>
              </w:rPr>
            </w:pPr>
            <w:r w:rsidRPr="00E0688B">
              <w:rPr>
                <w:rFonts w:ascii="Consolas" w:eastAsia="宋体" w:hAnsi="Consolas" w:cs="Consolas"/>
                <w:noProof/>
                <w:szCs w:val="20"/>
              </w:rPr>
              <w:t>      type: list</w:t>
            </w:r>
          </w:p>
          <w:p w14:paraId="31896521" w14:textId="77777777" w:rsidR="00144F29" w:rsidRPr="00E0688B" w:rsidRDefault="00144F29" w:rsidP="00696FC2">
            <w:pPr>
              <w:rPr>
                <w:rFonts w:ascii="Consolas" w:eastAsia="宋体" w:hAnsi="Consolas" w:cs="Consolas"/>
                <w:noProof/>
                <w:szCs w:val="20"/>
              </w:rPr>
            </w:pPr>
            <w:r w:rsidRPr="00E0688B">
              <w:rPr>
                <w:rFonts w:ascii="Consolas" w:eastAsia="宋体" w:hAnsi="Consolas" w:cs="Consolas"/>
                <w:noProof/>
                <w:szCs w:val="20"/>
              </w:rPr>
              <w:t>      entry_schema:</w:t>
            </w:r>
          </w:p>
          <w:p w14:paraId="7EF9643F" w14:textId="77777777" w:rsidR="00144F29" w:rsidRDefault="00144F29" w:rsidP="00696FC2">
            <w:pPr>
              <w:rPr>
                <w:rFonts w:ascii="Consolas" w:eastAsia="宋体" w:hAnsi="Consolas" w:cs="Consolas"/>
                <w:noProof/>
                <w:szCs w:val="20"/>
              </w:rPr>
            </w:pPr>
            <w:r w:rsidRPr="00E0688B">
              <w:rPr>
                <w:rFonts w:ascii="Consolas" w:eastAsia="宋体" w:hAnsi="Consolas" w:cs="Consolas"/>
                <w:noProof/>
                <w:szCs w:val="20"/>
              </w:rPr>
              <w:t>        type: string</w:t>
            </w:r>
          </w:p>
          <w:p w14:paraId="4087CD1B" w14:textId="77777777" w:rsidR="00144F29" w:rsidRPr="00B852D5" w:rsidRDefault="00144F29" w:rsidP="00696FC2">
            <w:pPr>
              <w:rPr>
                <w:rFonts w:ascii="Consolas" w:eastAsia="宋体" w:hAnsi="Consolas" w:cs="Consolas"/>
                <w:szCs w:val="20"/>
              </w:rPr>
            </w:pPr>
            <w:r>
              <w:rPr>
                <w:rFonts w:ascii="Consolas" w:eastAsia="宋体" w:hAnsi="Consolas" w:cs="Consolas"/>
                <w:szCs w:val="20"/>
              </w:rPr>
              <w:t xml:space="preserve">      required: false</w:t>
            </w:r>
          </w:p>
        </w:tc>
      </w:tr>
    </w:tbl>
    <w:p w14:paraId="538D48F9" w14:textId="77777777" w:rsidR="00612921" w:rsidRDefault="00612921" w:rsidP="00612921">
      <w:pPr>
        <w:rPr>
          <w:szCs w:val="20"/>
        </w:rPr>
      </w:pPr>
    </w:p>
    <w:p w14:paraId="6E356686" w14:textId="77777777" w:rsidR="00A26E1C" w:rsidRDefault="006D0E0B" w:rsidP="00A26E1C">
      <w:pPr>
        <w:pStyle w:val="2"/>
        <w:numPr>
          <w:ilvl w:val="1"/>
          <w:numId w:val="1"/>
        </w:numPr>
      </w:pPr>
      <w:bookmarkStart w:id="64" w:name="_Toc480879552"/>
      <w:r w:rsidRPr="006D0E0B">
        <w:rPr>
          <w:rFonts w:hint="eastAsia"/>
        </w:rPr>
        <w:t>vNAT Example</w:t>
      </w:r>
      <w:bookmarkEnd w:id="64"/>
    </w:p>
    <w:p w14:paraId="11AB1C5E" w14:textId="77777777" w:rsidR="000E4399" w:rsidRPr="000E4399" w:rsidRDefault="000E4399" w:rsidP="007655DD">
      <w:pPr>
        <w:pStyle w:val="4"/>
        <w:rPr>
          <w:lang w:eastAsia="zh-CN"/>
        </w:rPr>
      </w:pPr>
      <w:r w:rsidRPr="000E4399">
        <w:t>openovnf__vOpenNAT.yaml</w:t>
      </w:r>
    </w:p>
    <w:tbl>
      <w:tblPr>
        <w:tblW w:w="0" w:type="auto"/>
        <w:tblInd w:w="144" w:type="dxa"/>
        <w:shd w:val="clear" w:color="auto" w:fill="D9D9D9"/>
        <w:tblCellMar>
          <w:top w:w="58" w:type="dxa"/>
          <w:left w:w="115" w:type="dxa"/>
          <w:bottom w:w="86" w:type="dxa"/>
          <w:right w:w="115" w:type="dxa"/>
        </w:tblCellMar>
        <w:tblLook w:val="04A0" w:firstRow="1" w:lastRow="0" w:firstColumn="1" w:lastColumn="0" w:noHBand="0" w:noVBand="1"/>
      </w:tblPr>
      <w:tblGrid>
        <w:gridCol w:w="8392"/>
      </w:tblGrid>
      <w:tr w:rsidR="00A26E1C" w:rsidRPr="000239E6" w14:paraId="6EE46338" w14:textId="77777777" w:rsidTr="00EC2BB5">
        <w:trPr>
          <w:trHeight w:val="25"/>
        </w:trPr>
        <w:tc>
          <w:tcPr>
            <w:tcW w:w="9216" w:type="dxa"/>
            <w:shd w:val="clear" w:color="auto" w:fill="D9D9D9"/>
          </w:tcPr>
          <w:p w14:paraId="6C6BF506"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imports: </w:t>
            </w:r>
          </w:p>
          <w:p w14:paraId="04A3CDD6"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openonfv__tosca.capabilities.Scalable.yaml</w:t>
            </w:r>
          </w:p>
          <w:p w14:paraId="1B1C3887"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openonfv__tosca.capabilities.nfv.Metric.yaml</w:t>
            </w:r>
          </w:p>
          <w:p w14:paraId="24B145D9"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openonfv__tosca.capabilities.network.Bindable.yaml</w:t>
            </w:r>
          </w:p>
          <w:p w14:paraId="3FD14F27"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openonfv__tosca.capabilities.Attachment.yaml</w:t>
            </w:r>
          </w:p>
          <w:p w14:paraId="5BD66348"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openonfv__tosca.capabilities.nfv.VirtualBindable.yaml</w:t>
            </w:r>
          </w:p>
          <w:p w14:paraId="4AABB25F"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openonfv__tosca.requirements.nfv.VirtualStorage.yaml</w:t>
            </w:r>
          </w:p>
          <w:p w14:paraId="37E6D1F6"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openonfv__tosca.nodes.nfv.VDU.VirtualStorage.yaml</w:t>
            </w:r>
          </w:p>
          <w:p w14:paraId="2D118FFA"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openonfv__tosca.relationships.nfv.VirtualBindsTo.yaml</w:t>
            </w:r>
          </w:p>
          <w:p w14:paraId="15CD39D9"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lastRenderedPageBreak/>
              <w:t>- openonfv__tosca.nodes.nfv.VDU.Compute.yaml</w:t>
            </w:r>
          </w:p>
          <w:p w14:paraId="7D30ED01"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openonfv__tosca.artifacts.nfv.SwImage.yaml</w:t>
            </w:r>
          </w:p>
          <w:p w14:paraId="590141E3"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openonfv__tosca.capabilities.nfv.VirtualCompute.yaml</w:t>
            </w:r>
          </w:p>
          <w:p w14:paraId="20498B7E"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openonfv__tosca.capabilities.Container.yaml</w:t>
            </w:r>
          </w:p>
          <w:p w14:paraId="40791513"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openonfv__tosca.capabilities.nfv.VirtualStorage.yaml</w:t>
            </w:r>
          </w:p>
          <w:p w14:paraId="002A4B81"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openonfv__tosca.requirements.nfv.VirtualBinding.yaml</w:t>
            </w:r>
          </w:p>
          <w:p w14:paraId="719F3FEB"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openovnf__tosca.nodes.nfv.VNF.vOpenNAT.yaml</w:t>
            </w:r>
          </w:p>
          <w:p w14:paraId="05641316"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openonfv__tosca.capabilities.Endpoint.Admin.yaml</w:t>
            </w:r>
          </w:p>
          <w:p w14:paraId="6B3CE677"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openonfv__tosca.capabilities.OperatingSystem.yaml</w:t>
            </w:r>
          </w:p>
          <w:p w14:paraId="1A625B45"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openonfv__tosca.nodes.nfv.VduCpd.yaml</w:t>
            </w:r>
          </w:p>
          <w:p w14:paraId="4A54193E"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openonfv__tosca.relationships.nfv.VDU.AttachedTo.yaml</w:t>
            </w:r>
          </w:p>
          <w:p w14:paraId="17593BB0"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metadata: </w:t>
            </w:r>
          </w:p>
          <w:p w14:paraId="55539272"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vnfProductName: openNAT</w:t>
            </w:r>
          </w:p>
          <w:p w14:paraId="02261282"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vnfdVersion: 1.0.0</w:t>
            </w:r>
          </w:p>
          <w:p w14:paraId="09A0B8B5"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vnfProvider: intel</w:t>
            </w:r>
          </w:p>
          <w:p w14:paraId="75DAA310"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vnfmInfo: GVNFM</w:t>
            </w:r>
          </w:p>
          <w:p w14:paraId="5FAE8D32"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csarVersion: 1.0.0</w:t>
            </w:r>
          </w:p>
          <w:p w14:paraId="466B938D"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vnfdId: openNAT-1.0</w:t>
            </w:r>
          </w:p>
          <w:p w14:paraId="280860A4"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csarProvider: intel</w:t>
            </w:r>
          </w:p>
          <w:p w14:paraId="647033F1"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vnfProductInfoDescription: openNAT</w:t>
            </w:r>
          </w:p>
          <w:p w14:paraId="3F857F84"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version: 1.0.0</w:t>
            </w:r>
          </w:p>
          <w:p w14:paraId="7F79B20E"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csarType: NFAR</w:t>
            </w:r>
          </w:p>
          <w:p w14:paraId="7AB0D1BF"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vendor: intel</w:t>
            </w:r>
          </w:p>
          <w:p w14:paraId="6C6B8698"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localizationLanguage: '[english, chinese]'</w:t>
            </w:r>
          </w:p>
          <w:p w14:paraId="741758F2"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id: openNAT-1.0</w:t>
            </w:r>
          </w:p>
          <w:p w14:paraId="3EBC3320"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defaultLocalizationLanguage: english</w:t>
            </w:r>
          </w:p>
          <w:p w14:paraId="55022C2A"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vnfProductInfoName: openNAT</w:t>
            </w:r>
          </w:p>
          <w:p w14:paraId="4F65236B"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vnfSoftwareVersion: 1.0.0</w:t>
            </w:r>
          </w:p>
          <w:p w14:paraId="760CA9BE"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topology_template: </w:t>
            </w:r>
          </w:p>
          <w:p w14:paraId="5ED8D11D"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node_templates: </w:t>
            </w:r>
          </w:p>
          <w:p w14:paraId="3EDB1F60"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vdu_vNat: </w:t>
            </w:r>
          </w:p>
          <w:p w14:paraId="774F778B"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artifacts: </w:t>
            </w:r>
          </w:p>
          <w:p w14:paraId="3EAA0F40"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vNatVNFImage: </w:t>
            </w:r>
          </w:p>
          <w:p w14:paraId="1D17D88D"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file: /swimages/xenial-snat.qcow2</w:t>
            </w:r>
          </w:p>
          <w:p w14:paraId="36DB6BF2"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type: tosca.artifacts.nfv.SwImage</w:t>
            </w:r>
          </w:p>
          <w:p w14:paraId="1AC8EAC6"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properties:</w:t>
            </w:r>
          </w:p>
          <w:p w14:paraId="28E368D3"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name: vNatVNFImage</w:t>
            </w:r>
          </w:p>
          <w:p w14:paraId="373937A7"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version: "1.0"</w:t>
            </w:r>
          </w:p>
          <w:p w14:paraId="2918C2B5"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checksum: "5000"</w:t>
            </w:r>
          </w:p>
          <w:p w14:paraId="35F266B5"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container_format: bare</w:t>
            </w:r>
          </w:p>
          <w:p w14:paraId="2F5AF623"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disk_format: qcow2</w:t>
            </w:r>
          </w:p>
          <w:p w14:paraId="4FA16206"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min_disk: 10 GB</w:t>
            </w:r>
          </w:p>
          <w:p w14:paraId="7D3A5AB1"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min_ram: 1 GB</w:t>
            </w:r>
          </w:p>
          <w:p w14:paraId="42B62253"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size: 10 GB</w:t>
            </w:r>
          </w:p>
          <w:p w14:paraId="604FA4E4"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lastRenderedPageBreak/>
              <w:t xml:space="preserve">            sw_image: /swimages/xenial-snat.qcow2</w:t>
            </w:r>
          </w:p>
          <w:p w14:paraId="6A759764"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operating_system: unbantu</w:t>
            </w:r>
          </w:p>
          <w:p w14:paraId="3C3DCBFE"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attributes: </w:t>
            </w:r>
          </w:p>
          <w:p w14:paraId="29C7A1FF"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tosca_name: vdu_vNat</w:t>
            </w:r>
          </w:p>
          <w:p w14:paraId="6A9E7B7E"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capabilities: </w:t>
            </w:r>
          </w:p>
          <w:p w14:paraId="5CF47207"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virtual_compute: </w:t>
            </w:r>
          </w:p>
          <w:p w14:paraId="28C76DE8"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properties: </w:t>
            </w:r>
          </w:p>
          <w:p w14:paraId="05D01E53"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virtual_memory: </w:t>
            </w:r>
          </w:p>
          <w:p w14:paraId="1C27FCBE"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numa_enabled: true</w:t>
            </w:r>
          </w:p>
          <w:p w14:paraId="4517CD67"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virtual_mem_size: 2 GB</w:t>
            </w:r>
          </w:p>
          <w:p w14:paraId="3D2FD417"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requested_additional_capabilities:</w:t>
            </w:r>
          </w:p>
          <w:p w14:paraId="6EE850DE"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numa:</w:t>
            </w:r>
          </w:p>
          <w:p w14:paraId="61733EAC"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support_mandatory: true</w:t>
            </w:r>
          </w:p>
          <w:p w14:paraId="1D38273A"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requested_additional_capability_name: numa</w:t>
            </w:r>
          </w:p>
          <w:p w14:paraId="0E458E47"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target_performance_parameters:</w:t>
            </w:r>
          </w:p>
          <w:p w14:paraId="1D6FE1BB"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hw:numa_nodes:  "2"</w:t>
            </w:r>
          </w:p>
          <w:p w14:paraId="683395A7"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hw:numa_cpus.0:  "0,1"</w:t>
            </w:r>
          </w:p>
          <w:p w14:paraId="1E0115E4"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hw:numa_mem.0:  "1024"</w:t>
            </w:r>
          </w:p>
          <w:p w14:paraId="2AB186B9"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hw:numa_cpus.1:  "2,3,4,5"</w:t>
            </w:r>
          </w:p>
          <w:p w14:paraId="778A3834"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hw:numa_mem.1:  "1024"</w:t>
            </w:r>
          </w:p>
          <w:p w14:paraId="0C9B0A4C"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hyper_threading:</w:t>
            </w:r>
          </w:p>
          <w:p w14:paraId="32E6AC33"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support_mandatory: true</w:t>
            </w:r>
          </w:p>
          <w:p w14:paraId="5668E8E8"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requested_additional_capability_name: hyper_threading</w:t>
            </w:r>
          </w:p>
          <w:p w14:paraId="11BBF7F5"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target_performance_parameters:</w:t>
            </w:r>
          </w:p>
          <w:p w14:paraId="73242627"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hw:cpu_sockets       :  "2"</w:t>
            </w:r>
          </w:p>
          <w:p w14:paraId="4CD89031"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hw:cpu_threads       :  "2"</w:t>
            </w:r>
          </w:p>
          <w:p w14:paraId="2B20828A"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hw:cpu_cores         :  "2"</w:t>
            </w:r>
          </w:p>
          <w:p w14:paraId="193CC0B3"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hw:cpu_threads_policy:  "isolate"</w:t>
            </w:r>
          </w:p>
          <w:p w14:paraId="4AB96154" w14:textId="77777777" w:rsidR="00A26E1C" w:rsidRPr="00A26E1C" w:rsidRDefault="00A26E1C" w:rsidP="00A26E1C">
            <w:pPr>
              <w:rPr>
                <w:rFonts w:ascii="Consolas" w:hAnsi="Consolas" w:cs="Consolas"/>
                <w:noProof/>
                <w:szCs w:val="20"/>
              </w:rPr>
            </w:pPr>
          </w:p>
          <w:p w14:paraId="44D7A63D"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ovs_dpdk:</w:t>
            </w:r>
          </w:p>
          <w:p w14:paraId="20113A05"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support_mandatory: true</w:t>
            </w:r>
          </w:p>
          <w:p w14:paraId="4FEB8CB6"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requested_additional_capability_name: ovs_dpdk</w:t>
            </w:r>
          </w:p>
          <w:p w14:paraId="1A81F31E"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target_performance_parameters:</w:t>
            </w:r>
          </w:p>
          <w:p w14:paraId="065886F1"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sw:ovs_dpdk: "true"</w:t>
            </w:r>
          </w:p>
          <w:p w14:paraId="0D3D7224"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virtual_cpu: </w:t>
            </w:r>
          </w:p>
          <w:p w14:paraId="09509776"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cpu_architecture: X86</w:t>
            </w:r>
          </w:p>
          <w:p w14:paraId="73CF4F2C"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num_virtual_cpu: 2</w:t>
            </w:r>
          </w:p>
          <w:p w14:paraId="731D4BDC"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properties: </w:t>
            </w:r>
          </w:p>
          <w:p w14:paraId="45F420F2"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configurable_properties: </w:t>
            </w:r>
          </w:p>
          <w:p w14:paraId="41A0BEA7"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test: </w:t>
            </w:r>
          </w:p>
          <w:p w14:paraId="4EBEE53C"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additional_vnfc_configurable_properties: </w:t>
            </w:r>
          </w:p>
          <w:p w14:paraId="0C6CFD1A"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aaa: 1</w:t>
            </w:r>
          </w:p>
          <w:p w14:paraId="4C367ACD"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name: vNat</w:t>
            </w:r>
          </w:p>
          <w:p w14:paraId="6111F8B1"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descrption: the virtual machine of vNat</w:t>
            </w:r>
          </w:p>
          <w:p w14:paraId="097E7F90"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lastRenderedPageBreak/>
              <w:t xml:space="preserve">        boot_order: </w:t>
            </w:r>
          </w:p>
          <w:p w14:paraId="54F061F2"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 vNAT_Storage</w:t>
            </w:r>
          </w:p>
          <w:p w14:paraId="24EA6851"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requirements: </w:t>
            </w:r>
          </w:p>
          <w:p w14:paraId="4FB0B860"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 virtual_storage: </w:t>
            </w:r>
          </w:p>
          <w:p w14:paraId="499E299E"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capability: virtual_storage</w:t>
            </w:r>
          </w:p>
          <w:p w14:paraId="53AF7E12"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node: vNAT_Storage</w:t>
            </w:r>
          </w:p>
          <w:p w14:paraId="0E84530E"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relationship: </w:t>
            </w:r>
          </w:p>
          <w:p w14:paraId="057303C0"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properties: </w:t>
            </w:r>
          </w:p>
          <w:p w14:paraId="2863910D"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location: /mnt/volume_0</w:t>
            </w:r>
          </w:p>
          <w:p w14:paraId="0EC07153"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type: tosca.relationships.nfv.VDU.AttachedTo</w:t>
            </w:r>
          </w:p>
          <w:p w14:paraId="07C82937"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 local_storage: </w:t>
            </w:r>
          </w:p>
          <w:p w14:paraId="24E1CEF7"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node: tosca.nodes.Root</w:t>
            </w:r>
          </w:p>
          <w:p w14:paraId="05CDA51D"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type: tosca.nodes.nfv.VDU.Compute</w:t>
            </w:r>
          </w:p>
          <w:p w14:paraId="3D43F2AC"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SRIOV_Port: </w:t>
            </w:r>
          </w:p>
          <w:p w14:paraId="72C17F9B"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attributes: </w:t>
            </w:r>
          </w:p>
          <w:p w14:paraId="04495652"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tosca_name: SRIOV_Port</w:t>
            </w:r>
          </w:p>
          <w:p w14:paraId="0C8148C1"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properties: </w:t>
            </w:r>
          </w:p>
          <w:p w14:paraId="56D0DA18"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virtual_network_interface_requirements: </w:t>
            </w:r>
          </w:p>
          <w:p w14:paraId="254BBD96"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 name: sriov</w:t>
            </w:r>
          </w:p>
          <w:p w14:paraId="65B4E86D"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support_mandatory: false</w:t>
            </w:r>
          </w:p>
          <w:p w14:paraId="68457BA1"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description: sriov</w:t>
            </w:r>
          </w:p>
          <w:p w14:paraId="4CA4CE1E"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requirement: </w:t>
            </w:r>
          </w:p>
          <w:p w14:paraId="69842DB0"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SRIOV: true</w:t>
            </w:r>
          </w:p>
          <w:p w14:paraId="0ED99C25"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role: root</w:t>
            </w:r>
          </w:p>
          <w:p w14:paraId="4D47FDCC"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description: sriov port</w:t>
            </w:r>
          </w:p>
          <w:p w14:paraId="5DE06A74"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layer_protocol: ipv4</w:t>
            </w:r>
          </w:p>
          <w:p w14:paraId="0560BAD6"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requirements: </w:t>
            </w:r>
          </w:p>
          <w:p w14:paraId="6AEC5D49"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 virtual_binding: </w:t>
            </w:r>
          </w:p>
          <w:p w14:paraId="08C3A68B"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capability: virtual_binding</w:t>
            </w:r>
          </w:p>
          <w:p w14:paraId="54D8E10F"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node: vdu_vNat</w:t>
            </w:r>
          </w:p>
          <w:p w14:paraId="1F3EEFFE"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relationship: </w:t>
            </w:r>
          </w:p>
          <w:p w14:paraId="4C899A32"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type: tosca.relationships.nfv.VirtualBindsTo</w:t>
            </w:r>
          </w:p>
          <w:p w14:paraId="55ED4F79"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 virtual_link: </w:t>
            </w:r>
          </w:p>
          <w:p w14:paraId="0C0EB099"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node: tosca.nodes.Root</w:t>
            </w:r>
          </w:p>
          <w:p w14:paraId="2A9996AE"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type: tosca.nodes.nfv.VduCpd</w:t>
            </w:r>
          </w:p>
          <w:p w14:paraId="6136546B"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vNAT_Storage: </w:t>
            </w:r>
          </w:p>
          <w:p w14:paraId="7C518A73"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attributes: </w:t>
            </w:r>
          </w:p>
          <w:p w14:paraId="5F394819"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tosca_name: vNAT_Storage</w:t>
            </w:r>
          </w:p>
          <w:p w14:paraId="338FDDB2"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properties: </w:t>
            </w:r>
          </w:p>
          <w:p w14:paraId="3138BDBF"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id: vNAT_Storage</w:t>
            </w:r>
          </w:p>
          <w:p w14:paraId="68D4182F"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size_of_storage: 10 GB</w:t>
            </w:r>
          </w:p>
          <w:p w14:paraId="2BB0AE13"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rdma_enabled: false</w:t>
            </w:r>
          </w:p>
          <w:p w14:paraId="3412D111"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type_of_storage: volume</w:t>
            </w:r>
          </w:p>
          <w:p w14:paraId="50EB3B90"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type: tosca.nodes.nfv.VDU.VirtualStorage</w:t>
            </w:r>
          </w:p>
          <w:p w14:paraId="6B58DA9A"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lastRenderedPageBreak/>
              <w:t xml:space="preserve">  substitution_mappings: </w:t>
            </w:r>
          </w:p>
          <w:p w14:paraId="4AC7373D"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requirements: </w:t>
            </w:r>
          </w:p>
          <w:p w14:paraId="579EEB36"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sriov_plane: </w:t>
            </w:r>
          </w:p>
          <w:p w14:paraId="06B25E79"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 SRIOV_Port</w:t>
            </w:r>
          </w:p>
          <w:p w14:paraId="03DEF1FF"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 virtual_link</w:t>
            </w:r>
          </w:p>
          <w:p w14:paraId="1AF6734B" w14:textId="77777777" w:rsidR="00A26E1C" w:rsidRPr="00A26E1C" w:rsidRDefault="00A26E1C" w:rsidP="00A26E1C">
            <w:pPr>
              <w:rPr>
                <w:rFonts w:ascii="Consolas" w:hAnsi="Consolas" w:cs="Consolas"/>
                <w:noProof/>
                <w:szCs w:val="20"/>
              </w:rPr>
            </w:pPr>
            <w:r w:rsidRPr="00A26E1C">
              <w:rPr>
                <w:rFonts w:ascii="Consolas" w:hAnsi="Consolas" w:cs="Consolas"/>
                <w:noProof/>
                <w:szCs w:val="20"/>
              </w:rPr>
              <w:t xml:space="preserve">    node_type: tosca.nodes.nfv.VNF.vOpenNAT</w:t>
            </w:r>
          </w:p>
          <w:p w14:paraId="7BB1CBCD" w14:textId="77777777" w:rsidR="00A26E1C" w:rsidRPr="000E4399" w:rsidRDefault="00A26E1C" w:rsidP="00A26E1C">
            <w:pPr>
              <w:rPr>
                <w:rFonts w:ascii="Consolas" w:hAnsi="Consolas" w:cs="Consolas"/>
                <w:noProof/>
                <w:szCs w:val="20"/>
              </w:rPr>
            </w:pPr>
            <w:r w:rsidRPr="00A26E1C">
              <w:rPr>
                <w:rFonts w:ascii="Consolas" w:hAnsi="Consolas" w:cs="Consolas"/>
                <w:noProof/>
                <w:szCs w:val="20"/>
              </w:rPr>
              <w:t>tosca_definitions_version: tosca_simple_yaml_1_0</w:t>
            </w:r>
          </w:p>
        </w:tc>
      </w:tr>
    </w:tbl>
    <w:p w14:paraId="4ABF3CFA" w14:textId="77777777" w:rsidR="000E4399" w:rsidRDefault="000E4399" w:rsidP="000E4399"/>
    <w:p w14:paraId="2593105F" w14:textId="77777777" w:rsidR="000E4399" w:rsidRPr="000E4399" w:rsidRDefault="000E4399" w:rsidP="007655DD">
      <w:pPr>
        <w:pStyle w:val="4"/>
        <w:rPr>
          <w:lang w:eastAsia="zh-CN"/>
        </w:rPr>
      </w:pPr>
      <w:r w:rsidRPr="000E4399">
        <w:t>openonfv__tosca.nodes.nfv.VDU.VirtualStorage.yaml</w:t>
      </w:r>
    </w:p>
    <w:tbl>
      <w:tblPr>
        <w:tblW w:w="0" w:type="auto"/>
        <w:tblInd w:w="144" w:type="dxa"/>
        <w:shd w:val="clear" w:color="auto" w:fill="D9D9D9"/>
        <w:tblCellMar>
          <w:top w:w="58" w:type="dxa"/>
          <w:left w:w="115" w:type="dxa"/>
          <w:bottom w:w="86" w:type="dxa"/>
          <w:right w:w="115" w:type="dxa"/>
        </w:tblCellMar>
        <w:tblLook w:val="04A0" w:firstRow="1" w:lastRow="0" w:firstColumn="1" w:lastColumn="0" w:noHBand="0" w:noVBand="1"/>
      </w:tblPr>
      <w:tblGrid>
        <w:gridCol w:w="8392"/>
      </w:tblGrid>
      <w:tr w:rsidR="000E4399" w:rsidRPr="000239E6" w14:paraId="170C0E7C" w14:textId="77777777" w:rsidTr="00BB2E38">
        <w:trPr>
          <w:trHeight w:val="25"/>
        </w:trPr>
        <w:tc>
          <w:tcPr>
            <w:tcW w:w="8392" w:type="dxa"/>
            <w:shd w:val="clear" w:color="auto" w:fill="D9D9D9"/>
          </w:tcPr>
          <w:p w14:paraId="15E7E647"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xml:space="preserve">imports: </w:t>
            </w:r>
          </w:p>
          <w:p w14:paraId="7C79FC7E"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openonfv__tosca.capabilities.nfv.VirtualStorage.yaml</w:t>
            </w:r>
          </w:p>
          <w:p w14:paraId="6ED871A5"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xml:space="preserve">node_types: </w:t>
            </w:r>
          </w:p>
          <w:p w14:paraId="008CBB29"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xml:space="preserve">  tosca.nodes.nfv.VDU.VirtualStorage: </w:t>
            </w:r>
          </w:p>
          <w:p w14:paraId="31F4BCE2"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xml:space="preserve">    capabilities: </w:t>
            </w:r>
          </w:p>
          <w:p w14:paraId="14FEEB4B"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xml:space="preserve">      virtual_storage: </w:t>
            </w:r>
          </w:p>
          <w:p w14:paraId="12955C47"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xml:space="preserve">        type: tosca.capabilities.nfv.VirtualStorage</w:t>
            </w:r>
          </w:p>
          <w:p w14:paraId="0701B838"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xml:space="preserve">    derived_from: tosca.nodes.Root</w:t>
            </w:r>
          </w:p>
          <w:p w14:paraId="680502D0"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xml:space="preserve">    properties: </w:t>
            </w:r>
          </w:p>
          <w:p w14:paraId="2349CC2E"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xml:space="preserve">      id: </w:t>
            </w:r>
          </w:p>
          <w:p w14:paraId="612ABE00"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xml:space="preserve">        type: string</w:t>
            </w:r>
          </w:p>
          <w:p w14:paraId="3FC7F62B"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xml:space="preserve">      size_of_storage: </w:t>
            </w:r>
          </w:p>
          <w:p w14:paraId="753BA63C"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xml:space="preserve">        type: string</w:t>
            </w:r>
          </w:p>
          <w:p w14:paraId="0C654B1B"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xml:space="preserve">      rdma_enabled: </w:t>
            </w:r>
          </w:p>
          <w:p w14:paraId="24FEEF4D"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xml:space="preserve">        required: false</w:t>
            </w:r>
          </w:p>
          <w:p w14:paraId="632F220E"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xml:space="preserve">        type: boolean</w:t>
            </w:r>
          </w:p>
          <w:p w14:paraId="223A5F0F"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xml:space="preserve">      type_of_storage: </w:t>
            </w:r>
          </w:p>
          <w:p w14:paraId="345D9279"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 xml:space="preserve">        type: string</w:t>
            </w:r>
          </w:p>
          <w:p w14:paraId="04C90580" w14:textId="77777777" w:rsidR="000E4399" w:rsidRPr="000E4399" w:rsidRDefault="000E4399" w:rsidP="000E4399">
            <w:pPr>
              <w:rPr>
                <w:rFonts w:ascii="Consolas" w:hAnsi="Consolas" w:cs="Consolas"/>
                <w:noProof/>
                <w:szCs w:val="20"/>
              </w:rPr>
            </w:pPr>
            <w:r w:rsidRPr="000E4399">
              <w:rPr>
                <w:rFonts w:ascii="Consolas" w:hAnsi="Consolas" w:cs="Consolas"/>
                <w:noProof/>
                <w:szCs w:val="20"/>
              </w:rPr>
              <w:t>tosca_definitions_version: tosca_simple_yaml_1_0</w:t>
            </w:r>
            <w:r w:rsidRPr="00A26E1C">
              <w:rPr>
                <w:rFonts w:ascii="Consolas" w:hAnsi="Consolas" w:cs="Consolas"/>
                <w:noProof/>
                <w:szCs w:val="20"/>
              </w:rPr>
              <w:t xml:space="preserve">     </w:t>
            </w:r>
          </w:p>
          <w:p w14:paraId="2EE4B54D" w14:textId="77777777" w:rsidR="000E4399" w:rsidRPr="000E4399" w:rsidRDefault="000E4399" w:rsidP="00EC2BB5">
            <w:pPr>
              <w:rPr>
                <w:rFonts w:ascii="Consolas" w:hAnsi="Consolas" w:cs="Consolas"/>
                <w:noProof/>
                <w:szCs w:val="20"/>
              </w:rPr>
            </w:pPr>
          </w:p>
        </w:tc>
      </w:tr>
    </w:tbl>
    <w:p w14:paraId="449477C6" w14:textId="77777777" w:rsidR="00BB2E38" w:rsidRPr="00BB2E38" w:rsidRDefault="00BB2E38" w:rsidP="00BB2E38">
      <w:pPr>
        <w:pStyle w:val="4"/>
        <w:rPr>
          <w:lang w:eastAsia="zh-CN"/>
        </w:rPr>
      </w:pPr>
      <w:r w:rsidRPr="00BB2E38">
        <w:t>openonfv__tosca.nodes.nfv.VduCpd.yaml</w:t>
      </w:r>
    </w:p>
    <w:tbl>
      <w:tblPr>
        <w:tblW w:w="0" w:type="auto"/>
        <w:tblInd w:w="144" w:type="dxa"/>
        <w:shd w:val="clear" w:color="auto" w:fill="D9D9D9"/>
        <w:tblCellMar>
          <w:top w:w="58" w:type="dxa"/>
          <w:left w:w="115" w:type="dxa"/>
          <w:bottom w:w="86" w:type="dxa"/>
          <w:right w:w="115" w:type="dxa"/>
        </w:tblCellMar>
        <w:tblLook w:val="04A0" w:firstRow="1" w:lastRow="0" w:firstColumn="1" w:lastColumn="0" w:noHBand="0" w:noVBand="1"/>
      </w:tblPr>
      <w:tblGrid>
        <w:gridCol w:w="8392"/>
      </w:tblGrid>
      <w:tr w:rsidR="00BB2E38" w:rsidRPr="000239E6" w14:paraId="5F613F51" w14:textId="77777777" w:rsidTr="00EC2BB5">
        <w:trPr>
          <w:trHeight w:val="25"/>
        </w:trPr>
        <w:tc>
          <w:tcPr>
            <w:tcW w:w="9216" w:type="dxa"/>
            <w:shd w:val="clear" w:color="auto" w:fill="D9D9D9"/>
          </w:tcPr>
          <w:p w14:paraId="0EC3C0C6"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data_types: </w:t>
            </w:r>
          </w:p>
          <w:p w14:paraId="06C7173E"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tosca.datatypes.nfv.L3AddressData: </w:t>
            </w:r>
          </w:p>
          <w:p w14:paraId="1ED3588D"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properties: </w:t>
            </w:r>
          </w:p>
          <w:p w14:paraId="2CF8E773"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number_of_ip_address: </w:t>
            </w:r>
          </w:p>
          <w:p w14:paraId="63D3F287"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required: false</w:t>
            </w:r>
          </w:p>
          <w:p w14:paraId="550C1762"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integer</w:t>
            </w:r>
          </w:p>
          <w:p w14:paraId="4BE9EB7C"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ip_address_assignment: </w:t>
            </w:r>
          </w:p>
          <w:p w14:paraId="67FBC890"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boolean</w:t>
            </w:r>
          </w:p>
          <w:p w14:paraId="414A3852"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ip_address_type: </w:t>
            </w:r>
          </w:p>
          <w:p w14:paraId="575F6CDE"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constraints: </w:t>
            </w:r>
          </w:p>
          <w:p w14:paraId="02E05AA4"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valid_values: </w:t>
            </w:r>
          </w:p>
          <w:p w14:paraId="7401FED2"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lastRenderedPageBreak/>
              <w:t xml:space="preserve">          - ipv4</w:t>
            </w:r>
          </w:p>
          <w:p w14:paraId="0B99B5CE"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ipv6</w:t>
            </w:r>
          </w:p>
          <w:p w14:paraId="22E05F74"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required: false</w:t>
            </w:r>
          </w:p>
          <w:p w14:paraId="14BAA0C9"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string</w:t>
            </w:r>
          </w:p>
          <w:p w14:paraId="56B708F9"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floating_ip_activated: </w:t>
            </w:r>
          </w:p>
          <w:p w14:paraId="46E01D03"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string</w:t>
            </w:r>
          </w:p>
          <w:p w14:paraId="1EC5CCCA"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tosca.datatypes.nfv.VirtualNetworkInterfaceRequirements: </w:t>
            </w:r>
          </w:p>
          <w:p w14:paraId="254E2CEA"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properties: </w:t>
            </w:r>
          </w:p>
          <w:p w14:paraId="431DC415"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name: </w:t>
            </w:r>
          </w:p>
          <w:p w14:paraId="67F82082"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required: false</w:t>
            </w:r>
          </w:p>
          <w:p w14:paraId="350414FC"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string</w:t>
            </w:r>
          </w:p>
          <w:p w14:paraId="78A5E7C0"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support_mandatory: </w:t>
            </w:r>
          </w:p>
          <w:p w14:paraId="0FB8B9A6"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boolean</w:t>
            </w:r>
          </w:p>
          <w:p w14:paraId="3CB6C363"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description: </w:t>
            </w:r>
          </w:p>
          <w:p w14:paraId="4A727BA4"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required: false</w:t>
            </w:r>
          </w:p>
          <w:p w14:paraId="24FE11C8"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string</w:t>
            </w:r>
          </w:p>
          <w:p w14:paraId="41FCD8E8"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requirement: </w:t>
            </w:r>
          </w:p>
          <w:p w14:paraId="1C1A1F6A"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entry_schema: </w:t>
            </w:r>
          </w:p>
          <w:p w14:paraId="3133E4E6"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string</w:t>
            </w:r>
          </w:p>
          <w:p w14:paraId="2EE118A8"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map</w:t>
            </w:r>
          </w:p>
          <w:p w14:paraId="0C7BBB5A"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tosca.datatype.nfv.AddressData: </w:t>
            </w:r>
          </w:p>
          <w:p w14:paraId="01CF28C4"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properties: </w:t>
            </w:r>
          </w:p>
          <w:p w14:paraId="035B9C1B"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address_type: </w:t>
            </w:r>
          </w:p>
          <w:p w14:paraId="6C80746D"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constraints: </w:t>
            </w:r>
          </w:p>
          <w:p w14:paraId="16FF6869"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valid_values: </w:t>
            </w:r>
          </w:p>
          <w:p w14:paraId="5F554136"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mac_address</w:t>
            </w:r>
          </w:p>
          <w:p w14:paraId="64B38FE1"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ip_address</w:t>
            </w:r>
          </w:p>
          <w:p w14:paraId="57A38DB8"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string</w:t>
            </w:r>
          </w:p>
          <w:p w14:paraId="3880A3A9"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l2_address_data: </w:t>
            </w:r>
          </w:p>
          <w:p w14:paraId="3A135FBD"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required: false</w:t>
            </w:r>
          </w:p>
          <w:p w14:paraId="144CAB3B"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tosca.datatypes.nfv.L2AddressData</w:t>
            </w:r>
          </w:p>
          <w:p w14:paraId="5C51BA8B"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l3_address_data: </w:t>
            </w:r>
          </w:p>
          <w:p w14:paraId="466E449B"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required: false</w:t>
            </w:r>
          </w:p>
          <w:p w14:paraId="0F4ACD8C"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tosca.datatypes.nfv.L3AddressData</w:t>
            </w:r>
          </w:p>
          <w:p w14:paraId="43BC222A"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tosca.datatypes.nfv.L2AddressData: {}</w:t>
            </w:r>
          </w:p>
          <w:p w14:paraId="237788D7"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imports: </w:t>
            </w:r>
          </w:p>
          <w:p w14:paraId="3BC962F1"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openonfv__tosca.requirements.nfv.VirtualBinding.yaml</w:t>
            </w:r>
          </w:p>
          <w:p w14:paraId="37E5924A"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openonfv__tosca.requirements.nfv.VirtualBinding.yaml</w:t>
            </w:r>
          </w:p>
          <w:p w14:paraId="7D29F972"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node_types: </w:t>
            </w:r>
          </w:p>
          <w:p w14:paraId="4E537F14"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tosca.nodes.nfv.VduCpd: </w:t>
            </w:r>
          </w:p>
          <w:p w14:paraId="743EF50F"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derived_from: tosca.nodes.Root</w:t>
            </w:r>
          </w:p>
          <w:p w14:paraId="2E4C35A3"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properties: </w:t>
            </w:r>
          </w:p>
          <w:p w14:paraId="3CB28B5A"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virtual_network_interface_requirements: </w:t>
            </w:r>
          </w:p>
          <w:p w14:paraId="2898CD12"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entry_schema: </w:t>
            </w:r>
          </w:p>
          <w:p w14:paraId="08FFE90F"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lastRenderedPageBreak/>
              <w:t xml:space="preserve">          type: tosca.datatypes.nfv.VirtualNetworkInterfaceRequirements</w:t>
            </w:r>
          </w:p>
          <w:p w14:paraId="5C9C9CCB"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required: false</w:t>
            </w:r>
          </w:p>
          <w:p w14:paraId="7F38085C"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list</w:t>
            </w:r>
          </w:p>
          <w:p w14:paraId="23A5B1DA"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role: </w:t>
            </w:r>
          </w:p>
          <w:p w14:paraId="26A4B890"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constraints: </w:t>
            </w:r>
          </w:p>
          <w:p w14:paraId="184920EA"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valid_values: </w:t>
            </w:r>
          </w:p>
          <w:p w14:paraId="4880781D"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root</w:t>
            </w:r>
          </w:p>
          <w:p w14:paraId="038CD8D7"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leaf</w:t>
            </w:r>
          </w:p>
          <w:p w14:paraId="4D675D96"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required: false</w:t>
            </w:r>
          </w:p>
          <w:p w14:paraId="117E2726"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string</w:t>
            </w:r>
          </w:p>
          <w:p w14:paraId="2FB0A69C"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bitrate_requirement: </w:t>
            </w:r>
          </w:p>
          <w:p w14:paraId="26F4854A"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required: false</w:t>
            </w:r>
          </w:p>
          <w:p w14:paraId="0DAA40D3"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integer</w:t>
            </w:r>
          </w:p>
          <w:p w14:paraId="5785A96E"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description: </w:t>
            </w:r>
          </w:p>
          <w:p w14:paraId="3DC1C571"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required: false</w:t>
            </w:r>
          </w:p>
          <w:p w14:paraId="4DC049C8"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string</w:t>
            </w:r>
          </w:p>
          <w:p w14:paraId="64DB4D4E"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layer_protocol: </w:t>
            </w:r>
          </w:p>
          <w:p w14:paraId="4C318665"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constraints: </w:t>
            </w:r>
          </w:p>
          <w:p w14:paraId="22FDC176"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valid_values: </w:t>
            </w:r>
          </w:p>
          <w:p w14:paraId="7BF38D80"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ethernet</w:t>
            </w:r>
          </w:p>
          <w:p w14:paraId="49886C33"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mpls</w:t>
            </w:r>
          </w:p>
          <w:p w14:paraId="11ABAE62"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odu2</w:t>
            </w:r>
          </w:p>
          <w:p w14:paraId="024D8E84"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ipv4</w:t>
            </w:r>
          </w:p>
          <w:p w14:paraId="7461182B"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ipv6</w:t>
            </w:r>
          </w:p>
          <w:p w14:paraId="4BE92EFF"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pseudo_wire</w:t>
            </w:r>
          </w:p>
          <w:p w14:paraId="4BBCC37A"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string</w:t>
            </w:r>
          </w:p>
          <w:p w14:paraId="23A40D2B"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address_data: </w:t>
            </w:r>
          </w:p>
          <w:p w14:paraId="6799E909"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entry_schema: </w:t>
            </w:r>
          </w:p>
          <w:p w14:paraId="168DE3E0"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tosca.datatype.nfv.AddressData</w:t>
            </w:r>
          </w:p>
          <w:p w14:paraId="5C6BC78A"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required: false</w:t>
            </w:r>
          </w:p>
          <w:p w14:paraId="2DD2D7B2"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type: list</w:t>
            </w:r>
          </w:p>
          <w:p w14:paraId="0CA983FC"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requirements: </w:t>
            </w:r>
          </w:p>
          <w:p w14:paraId="5E39167D"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virtual_binding: </w:t>
            </w:r>
          </w:p>
          <w:p w14:paraId="4F209F3D"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capability: tosca.capabilities.nfv.VirtualBindable</w:t>
            </w:r>
          </w:p>
          <w:p w14:paraId="3189BB3B"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occurrences: </w:t>
            </w:r>
          </w:p>
          <w:p w14:paraId="0BE098A2"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- 0</w:t>
            </w:r>
          </w:p>
          <w:p w14:paraId="424C3C4B"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UNBOUNDED</w:t>
            </w:r>
          </w:p>
          <w:p w14:paraId="01B1E0FE"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virtual_link: </w:t>
            </w:r>
          </w:p>
          <w:p w14:paraId="2011184A"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capability: tosca.capabilities.nfv.VirtualBindable</w:t>
            </w:r>
          </w:p>
          <w:p w14:paraId="4ADD8236"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occurrences: </w:t>
            </w:r>
          </w:p>
          <w:p w14:paraId="2ED92C5B"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- 0</w:t>
            </w:r>
          </w:p>
          <w:p w14:paraId="5C87779F" w14:textId="77777777" w:rsidR="00BB2E38" w:rsidRPr="00BB2E38" w:rsidRDefault="00BB2E38" w:rsidP="00BB2E38">
            <w:pPr>
              <w:rPr>
                <w:rFonts w:ascii="Consolas" w:hAnsi="Consolas" w:cs="Consolas"/>
                <w:noProof/>
                <w:szCs w:val="20"/>
              </w:rPr>
            </w:pPr>
            <w:r w:rsidRPr="00BB2E38">
              <w:rPr>
                <w:rFonts w:ascii="Consolas" w:hAnsi="Consolas" w:cs="Consolas"/>
                <w:noProof/>
                <w:szCs w:val="20"/>
              </w:rPr>
              <w:t xml:space="preserve">        - UNBOUNDED</w:t>
            </w:r>
          </w:p>
          <w:p w14:paraId="5405036D" w14:textId="77777777" w:rsidR="00BB2E38" w:rsidRPr="000E4399" w:rsidRDefault="00BB2E38" w:rsidP="00BB2E38">
            <w:pPr>
              <w:rPr>
                <w:rFonts w:ascii="Consolas" w:hAnsi="Consolas" w:cs="Consolas"/>
                <w:noProof/>
                <w:szCs w:val="20"/>
              </w:rPr>
            </w:pPr>
            <w:r w:rsidRPr="00BB2E38">
              <w:rPr>
                <w:rFonts w:ascii="Consolas" w:hAnsi="Consolas" w:cs="Consolas"/>
                <w:noProof/>
                <w:szCs w:val="20"/>
              </w:rPr>
              <w:t>tosca_definitions_version: tosca_simple_yaml_1_0</w:t>
            </w:r>
          </w:p>
        </w:tc>
      </w:tr>
    </w:tbl>
    <w:p w14:paraId="30C6F4A6" w14:textId="77777777" w:rsidR="000E4399" w:rsidRPr="00BB2E38" w:rsidRDefault="000E4399" w:rsidP="00A26E1C"/>
    <w:sectPr w:rsidR="000E4399" w:rsidRPr="00BB2E38" w:rsidSect="00AD7ECD">
      <w:pgSz w:w="11906" w:h="16838"/>
      <w:pgMar w:top="1440" w:right="1800" w:bottom="1440" w:left="1800"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4" w:author="Thinh Nguyenphu" w:date="2017-03-20T14:52:00Z" w:initials="TNP">
    <w:p w14:paraId="38FBB1BD" w14:textId="77777777" w:rsidR="005B3600" w:rsidRDefault="005B3600" w:rsidP="00144F29">
      <w:pPr>
        <w:pStyle w:val="ad"/>
      </w:pPr>
      <w:r>
        <w:rPr>
          <w:rStyle w:val="ac"/>
        </w:rPr>
        <w:annotationRef/>
      </w:r>
      <w:r>
        <w:t>Todo: define this new relationship as described in the Matt slide 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FBB1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4AD0D" w14:textId="77777777" w:rsidR="00071226" w:rsidRDefault="00071226" w:rsidP="000A0965">
      <w:r>
        <w:separator/>
      </w:r>
    </w:p>
  </w:endnote>
  <w:endnote w:type="continuationSeparator" w:id="0">
    <w:p w14:paraId="6E1B7E5A" w14:textId="77777777" w:rsidR="00071226" w:rsidRDefault="00071226" w:rsidP="000A0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HG Mincho Light J">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BC76F8" w14:textId="77777777" w:rsidR="00071226" w:rsidRDefault="00071226" w:rsidP="000A0965">
      <w:r>
        <w:separator/>
      </w:r>
    </w:p>
  </w:footnote>
  <w:footnote w:type="continuationSeparator" w:id="0">
    <w:p w14:paraId="6B52F6A9" w14:textId="77777777" w:rsidR="00071226" w:rsidRDefault="00071226" w:rsidP="000A0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979FFF9"/>
    <w:multiLevelType w:val="hybridMultilevel"/>
    <w:tmpl w:val="4FAA27D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A38BC04"/>
    <w:multiLevelType w:val="hybridMultilevel"/>
    <w:tmpl w:val="4A48EB0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B318D7"/>
    <w:multiLevelType w:val="hybridMultilevel"/>
    <w:tmpl w:val="4FB0858A"/>
    <w:lvl w:ilvl="0" w:tplc="ADA4E90E">
      <w:start w:val="1"/>
      <w:numFmt w:val="decimal"/>
      <w:lvlText w:val="%1."/>
      <w:lvlJc w:val="left"/>
      <w:pPr>
        <w:ind w:left="360"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0663219D"/>
    <w:multiLevelType w:val="hybridMultilevel"/>
    <w:tmpl w:val="3E0CD2E8"/>
    <w:lvl w:ilvl="0" w:tplc="8D92AE32">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4" w15:restartNumberingAfterBreak="0">
    <w:nsid w:val="24DE1B9E"/>
    <w:multiLevelType w:val="hybridMultilevel"/>
    <w:tmpl w:val="6BF29F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931BAD"/>
    <w:multiLevelType w:val="hybridMultilevel"/>
    <w:tmpl w:val="678CC212"/>
    <w:lvl w:ilvl="0" w:tplc="B284F784">
      <w:start w:val="1"/>
      <w:numFmt w:val="decimalZero"/>
      <w:pStyle w:val="NumberedCode"/>
      <w:lvlText w:val="%1"/>
      <w:lvlJc w:val="left"/>
      <w:pPr>
        <w:tabs>
          <w:tab w:val="num" w:pos="360"/>
        </w:tabs>
        <w:ind w:left="360" w:hanging="360"/>
      </w:pPr>
      <w:rPr>
        <w:rFonts w:cs="Times New Roman" w:hint="default"/>
        <w:i w:val="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6C02573"/>
    <w:multiLevelType w:val="hybridMultilevel"/>
    <w:tmpl w:val="0F186112"/>
    <w:lvl w:ilvl="0" w:tplc="A9444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1A2315"/>
    <w:multiLevelType w:val="multilevel"/>
    <w:tmpl w:val="BAA6F978"/>
    <w:lvl w:ilvl="0">
      <w:start w:val="1"/>
      <w:numFmt w:val="decimal"/>
      <w:pStyle w:val="1"/>
      <w:lvlText w:val="%1."/>
      <w:lvlJc w:val="left"/>
      <w:pPr>
        <w:ind w:left="420" w:hanging="420"/>
      </w:pPr>
      <w:rPr>
        <w:rFonts w:hint="eastAsia"/>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1DB1D9D"/>
    <w:multiLevelType w:val="hybridMultilevel"/>
    <w:tmpl w:val="ACC451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8511AD"/>
    <w:multiLevelType w:val="hybridMultilevel"/>
    <w:tmpl w:val="B7C0BA94"/>
    <w:lvl w:ilvl="0" w:tplc="906AC9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D94796"/>
    <w:multiLevelType w:val="hybridMultilevel"/>
    <w:tmpl w:val="1BBEC8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19CD5C"/>
    <w:multiLevelType w:val="hybridMultilevel"/>
    <w:tmpl w:val="13F7921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23714AD"/>
    <w:multiLevelType w:val="hybridMultilevel"/>
    <w:tmpl w:val="D7069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25F1355"/>
    <w:multiLevelType w:val="hybridMultilevel"/>
    <w:tmpl w:val="9E4C46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434967"/>
    <w:multiLevelType w:val="hybridMultilevel"/>
    <w:tmpl w:val="B03FB65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7DCA9A2"/>
    <w:multiLevelType w:val="hybridMultilevel"/>
    <w:tmpl w:val="7FECA09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C356D5D"/>
    <w:multiLevelType w:val="hybridMultilevel"/>
    <w:tmpl w:val="EF22A37E"/>
    <w:lvl w:ilvl="0" w:tplc="BD0AC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0194AC1"/>
    <w:multiLevelType w:val="hybridMultilevel"/>
    <w:tmpl w:val="EAB4AE7C"/>
    <w:lvl w:ilvl="0" w:tplc="2D42C6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04854CD"/>
    <w:multiLevelType w:val="multilevel"/>
    <w:tmpl w:val="DBBE8D8C"/>
    <w:lvl w:ilvl="0">
      <w:start w:val="5"/>
      <w:numFmt w:val="decimal"/>
      <w:lvlText w:val="%1"/>
      <w:lvlJc w:val="left"/>
      <w:pPr>
        <w:ind w:left="555" w:hanging="555"/>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F5E19DB"/>
    <w:multiLevelType w:val="hybridMultilevel"/>
    <w:tmpl w:val="18AAAF5E"/>
    <w:lvl w:ilvl="0" w:tplc="E7764F58">
      <w:start w:val="1"/>
      <w:numFmt w:val="bullet"/>
      <w:lvlText w:val=""/>
      <w:lvlJc w:val="left"/>
      <w:pPr>
        <w:ind w:left="720" w:hanging="360"/>
      </w:pPr>
      <w:rPr>
        <w:rFonts w:ascii="Symbol" w:hAnsi="Symbol" w:hint="default"/>
      </w:rPr>
    </w:lvl>
    <w:lvl w:ilvl="1" w:tplc="6FA0D2E2" w:tentative="1">
      <w:start w:val="1"/>
      <w:numFmt w:val="bullet"/>
      <w:lvlText w:val="o"/>
      <w:lvlJc w:val="left"/>
      <w:pPr>
        <w:ind w:left="1440" w:hanging="360"/>
      </w:pPr>
      <w:rPr>
        <w:rFonts w:ascii="Courier New" w:hAnsi="Courier New" w:cs="Courier New" w:hint="default"/>
      </w:rPr>
    </w:lvl>
    <w:lvl w:ilvl="2" w:tplc="AC5CB3A2" w:tentative="1">
      <w:start w:val="1"/>
      <w:numFmt w:val="bullet"/>
      <w:lvlText w:val=""/>
      <w:lvlJc w:val="left"/>
      <w:pPr>
        <w:ind w:left="2160" w:hanging="360"/>
      </w:pPr>
      <w:rPr>
        <w:rFonts w:ascii="Wingdings" w:hAnsi="Wingdings" w:hint="default"/>
      </w:rPr>
    </w:lvl>
    <w:lvl w:ilvl="3" w:tplc="BCFC9A88" w:tentative="1">
      <w:start w:val="1"/>
      <w:numFmt w:val="bullet"/>
      <w:lvlText w:val=""/>
      <w:lvlJc w:val="left"/>
      <w:pPr>
        <w:ind w:left="2880" w:hanging="360"/>
      </w:pPr>
      <w:rPr>
        <w:rFonts w:ascii="Symbol" w:hAnsi="Symbol" w:hint="default"/>
      </w:rPr>
    </w:lvl>
    <w:lvl w:ilvl="4" w:tplc="D16CD348" w:tentative="1">
      <w:start w:val="1"/>
      <w:numFmt w:val="bullet"/>
      <w:lvlText w:val="o"/>
      <w:lvlJc w:val="left"/>
      <w:pPr>
        <w:ind w:left="3600" w:hanging="360"/>
      </w:pPr>
      <w:rPr>
        <w:rFonts w:ascii="Courier New" w:hAnsi="Courier New" w:cs="Courier New" w:hint="default"/>
      </w:rPr>
    </w:lvl>
    <w:lvl w:ilvl="5" w:tplc="27C636C6" w:tentative="1">
      <w:start w:val="1"/>
      <w:numFmt w:val="bullet"/>
      <w:lvlText w:val=""/>
      <w:lvlJc w:val="left"/>
      <w:pPr>
        <w:ind w:left="4320" w:hanging="360"/>
      </w:pPr>
      <w:rPr>
        <w:rFonts w:ascii="Wingdings" w:hAnsi="Wingdings" w:hint="default"/>
      </w:rPr>
    </w:lvl>
    <w:lvl w:ilvl="6" w:tplc="AA4A4BEA" w:tentative="1">
      <w:start w:val="1"/>
      <w:numFmt w:val="bullet"/>
      <w:lvlText w:val=""/>
      <w:lvlJc w:val="left"/>
      <w:pPr>
        <w:ind w:left="5040" w:hanging="360"/>
      </w:pPr>
      <w:rPr>
        <w:rFonts w:ascii="Symbol" w:hAnsi="Symbol" w:hint="default"/>
      </w:rPr>
    </w:lvl>
    <w:lvl w:ilvl="7" w:tplc="B2DE937C" w:tentative="1">
      <w:start w:val="1"/>
      <w:numFmt w:val="bullet"/>
      <w:lvlText w:val="o"/>
      <w:lvlJc w:val="left"/>
      <w:pPr>
        <w:ind w:left="5760" w:hanging="360"/>
      </w:pPr>
      <w:rPr>
        <w:rFonts w:ascii="Courier New" w:hAnsi="Courier New" w:cs="Courier New" w:hint="default"/>
      </w:rPr>
    </w:lvl>
    <w:lvl w:ilvl="8" w:tplc="76C62E3A"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7"/>
  </w:num>
  <w:num w:numId="4">
    <w:abstractNumId w:val="19"/>
  </w:num>
  <w:num w:numId="5">
    <w:abstractNumId w:val="5"/>
  </w:num>
  <w:num w:numId="6">
    <w:abstractNumId w:val="5"/>
    <w:lvlOverride w:ilvl="0">
      <w:startOverride w:val="1"/>
    </w:lvlOverride>
  </w:num>
  <w:num w:numId="7">
    <w:abstractNumId w:val="4"/>
  </w:num>
  <w:num w:numId="8">
    <w:abstractNumId w:val="5"/>
  </w:num>
  <w:num w:numId="9">
    <w:abstractNumId w:val="18"/>
  </w:num>
  <w:num w:numId="10">
    <w:abstractNumId w:val="15"/>
  </w:num>
  <w:num w:numId="11">
    <w:abstractNumId w:val="11"/>
  </w:num>
  <w:num w:numId="12">
    <w:abstractNumId w:val="14"/>
  </w:num>
  <w:num w:numId="13">
    <w:abstractNumId w:val="1"/>
  </w:num>
  <w:num w:numId="14">
    <w:abstractNumId w:val="0"/>
  </w:num>
  <w:num w:numId="15">
    <w:abstractNumId w:val="12"/>
  </w:num>
  <w:num w:numId="16">
    <w:abstractNumId w:val="13"/>
  </w:num>
  <w:num w:numId="17">
    <w:abstractNumId w:val="10"/>
  </w:num>
  <w:num w:numId="18">
    <w:abstractNumId w:val="8"/>
  </w:num>
  <w:num w:numId="19">
    <w:abstractNumId w:val="6"/>
  </w:num>
  <w:num w:numId="20">
    <w:abstractNumId w:val="16"/>
  </w:num>
  <w:num w:numId="21">
    <w:abstractNumId w:val="17"/>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11BA0"/>
    <w:rsid w:val="00002822"/>
    <w:rsid w:val="00006721"/>
    <w:rsid w:val="0002020C"/>
    <w:rsid w:val="00032025"/>
    <w:rsid w:val="00037F22"/>
    <w:rsid w:val="000407A0"/>
    <w:rsid w:val="000531BE"/>
    <w:rsid w:val="00061D8F"/>
    <w:rsid w:val="000624D6"/>
    <w:rsid w:val="00071226"/>
    <w:rsid w:val="00087DE6"/>
    <w:rsid w:val="0009264B"/>
    <w:rsid w:val="000A0965"/>
    <w:rsid w:val="000A4F17"/>
    <w:rsid w:val="000B675B"/>
    <w:rsid w:val="000C4705"/>
    <w:rsid w:val="000E4399"/>
    <w:rsid w:val="000E4CA9"/>
    <w:rsid w:val="000E6AD0"/>
    <w:rsid w:val="000F26E3"/>
    <w:rsid w:val="00113CBA"/>
    <w:rsid w:val="00144F29"/>
    <w:rsid w:val="00153D9C"/>
    <w:rsid w:val="00154F89"/>
    <w:rsid w:val="00163416"/>
    <w:rsid w:val="00193007"/>
    <w:rsid w:val="00193ADD"/>
    <w:rsid w:val="00193E5E"/>
    <w:rsid w:val="001C0EA4"/>
    <w:rsid w:val="001D373C"/>
    <w:rsid w:val="001F45ED"/>
    <w:rsid w:val="00206796"/>
    <w:rsid w:val="00211B9B"/>
    <w:rsid w:val="00213160"/>
    <w:rsid w:val="00213E85"/>
    <w:rsid w:val="00214441"/>
    <w:rsid w:val="00225F2E"/>
    <w:rsid w:val="00232F01"/>
    <w:rsid w:val="00261C47"/>
    <w:rsid w:val="00263444"/>
    <w:rsid w:val="00266E19"/>
    <w:rsid w:val="002B2AC7"/>
    <w:rsid w:val="002B6E94"/>
    <w:rsid w:val="002C4DFF"/>
    <w:rsid w:val="002F4B36"/>
    <w:rsid w:val="002F4C49"/>
    <w:rsid w:val="003151FE"/>
    <w:rsid w:val="003214F9"/>
    <w:rsid w:val="00330BBC"/>
    <w:rsid w:val="00363BA1"/>
    <w:rsid w:val="00377915"/>
    <w:rsid w:val="00381C43"/>
    <w:rsid w:val="0038604C"/>
    <w:rsid w:val="00386F2C"/>
    <w:rsid w:val="00391359"/>
    <w:rsid w:val="003967D8"/>
    <w:rsid w:val="003C76FF"/>
    <w:rsid w:val="003E397C"/>
    <w:rsid w:val="004031C7"/>
    <w:rsid w:val="00403252"/>
    <w:rsid w:val="00434286"/>
    <w:rsid w:val="00445DC8"/>
    <w:rsid w:val="00455129"/>
    <w:rsid w:val="00463C15"/>
    <w:rsid w:val="00464EB4"/>
    <w:rsid w:val="00470802"/>
    <w:rsid w:val="00493C82"/>
    <w:rsid w:val="004A4371"/>
    <w:rsid w:val="004C618F"/>
    <w:rsid w:val="004C6C27"/>
    <w:rsid w:val="004F4327"/>
    <w:rsid w:val="00515A47"/>
    <w:rsid w:val="00551907"/>
    <w:rsid w:val="00560FEA"/>
    <w:rsid w:val="00573D28"/>
    <w:rsid w:val="00580CBA"/>
    <w:rsid w:val="0058229F"/>
    <w:rsid w:val="00584CDA"/>
    <w:rsid w:val="005907C8"/>
    <w:rsid w:val="005968B6"/>
    <w:rsid w:val="005A6920"/>
    <w:rsid w:val="005B1DA2"/>
    <w:rsid w:val="005B3600"/>
    <w:rsid w:val="005C1587"/>
    <w:rsid w:val="00612921"/>
    <w:rsid w:val="00660390"/>
    <w:rsid w:val="006627C3"/>
    <w:rsid w:val="0067217A"/>
    <w:rsid w:val="00685468"/>
    <w:rsid w:val="0068710D"/>
    <w:rsid w:val="006953D8"/>
    <w:rsid w:val="00696FC2"/>
    <w:rsid w:val="006A1831"/>
    <w:rsid w:val="006A4F0E"/>
    <w:rsid w:val="006D0E0B"/>
    <w:rsid w:val="006D14CA"/>
    <w:rsid w:val="006D512A"/>
    <w:rsid w:val="006F3383"/>
    <w:rsid w:val="006F738C"/>
    <w:rsid w:val="007114A7"/>
    <w:rsid w:val="00712001"/>
    <w:rsid w:val="00716540"/>
    <w:rsid w:val="00717ABB"/>
    <w:rsid w:val="00730C23"/>
    <w:rsid w:val="00746027"/>
    <w:rsid w:val="00746BB2"/>
    <w:rsid w:val="00761A6C"/>
    <w:rsid w:val="007655DD"/>
    <w:rsid w:val="00765707"/>
    <w:rsid w:val="0078370E"/>
    <w:rsid w:val="007A3A74"/>
    <w:rsid w:val="007D2259"/>
    <w:rsid w:val="007F5F2F"/>
    <w:rsid w:val="00803C8C"/>
    <w:rsid w:val="0081673D"/>
    <w:rsid w:val="00833A7C"/>
    <w:rsid w:val="00835132"/>
    <w:rsid w:val="0084620C"/>
    <w:rsid w:val="00851C14"/>
    <w:rsid w:val="00861503"/>
    <w:rsid w:val="00866293"/>
    <w:rsid w:val="0087673D"/>
    <w:rsid w:val="00877979"/>
    <w:rsid w:val="008A54E6"/>
    <w:rsid w:val="008E74B5"/>
    <w:rsid w:val="008F1A99"/>
    <w:rsid w:val="008F6CDF"/>
    <w:rsid w:val="00903A75"/>
    <w:rsid w:val="00903B5F"/>
    <w:rsid w:val="00911BA0"/>
    <w:rsid w:val="00933CA2"/>
    <w:rsid w:val="00935610"/>
    <w:rsid w:val="0094311B"/>
    <w:rsid w:val="00944B63"/>
    <w:rsid w:val="00993FF8"/>
    <w:rsid w:val="009A7DF4"/>
    <w:rsid w:val="009B1D71"/>
    <w:rsid w:val="009B4639"/>
    <w:rsid w:val="009D70FC"/>
    <w:rsid w:val="009F4416"/>
    <w:rsid w:val="009F7D12"/>
    <w:rsid w:val="00A170EA"/>
    <w:rsid w:val="00A26E1C"/>
    <w:rsid w:val="00A52CD0"/>
    <w:rsid w:val="00A55023"/>
    <w:rsid w:val="00A67239"/>
    <w:rsid w:val="00A71AF1"/>
    <w:rsid w:val="00A71FA6"/>
    <w:rsid w:val="00A8392F"/>
    <w:rsid w:val="00A91F39"/>
    <w:rsid w:val="00A92734"/>
    <w:rsid w:val="00AC07DD"/>
    <w:rsid w:val="00AD2361"/>
    <w:rsid w:val="00AD7ECD"/>
    <w:rsid w:val="00AE1750"/>
    <w:rsid w:val="00B33299"/>
    <w:rsid w:val="00B35FB2"/>
    <w:rsid w:val="00B44DA7"/>
    <w:rsid w:val="00B6048A"/>
    <w:rsid w:val="00B62D14"/>
    <w:rsid w:val="00B90727"/>
    <w:rsid w:val="00B94EFB"/>
    <w:rsid w:val="00BA3044"/>
    <w:rsid w:val="00BB2E38"/>
    <w:rsid w:val="00BD02AF"/>
    <w:rsid w:val="00BD3B8D"/>
    <w:rsid w:val="00BE28A7"/>
    <w:rsid w:val="00C038A5"/>
    <w:rsid w:val="00C32212"/>
    <w:rsid w:val="00C51829"/>
    <w:rsid w:val="00C53EE2"/>
    <w:rsid w:val="00C8705F"/>
    <w:rsid w:val="00C9744C"/>
    <w:rsid w:val="00CA0414"/>
    <w:rsid w:val="00CA3910"/>
    <w:rsid w:val="00CD1A94"/>
    <w:rsid w:val="00CD3241"/>
    <w:rsid w:val="00CE4867"/>
    <w:rsid w:val="00CF294A"/>
    <w:rsid w:val="00D00D1D"/>
    <w:rsid w:val="00D06C7D"/>
    <w:rsid w:val="00D076CD"/>
    <w:rsid w:val="00D234D8"/>
    <w:rsid w:val="00D27126"/>
    <w:rsid w:val="00D359D6"/>
    <w:rsid w:val="00D46B07"/>
    <w:rsid w:val="00D61E3F"/>
    <w:rsid w:val="00D70D0D"/>
    <w:rsid w:val="00D727BC"/>
    <w:rsid w:val="00D754BE"/>
    <w:rsid w:val="00D75B01"/>
    <w:rsid w:val="00D92D05"/>
    <w:rsid w:val="00DA6974"/>
    <w:rsid w:val="00DB6E6A"/>
    <w:rsid w:val="00DD5A46"/>
    <w:rsid w:val="00E06315"/>
    <w:rsid w:val="00E10856"/>
    <w:rsid w:val="00E10FC4"/>
    <w:rsid w:val="00E13D27"/>
    <w:rsid w:val="00E22778"/>
    <w:rsid w:val="00E22FCD"/>
    <w:rsid w:val="00E70919"/>
    <w:rsid w:val="00E83FEF"/>
    <w:rsid w:val="00E94436"/>
    <w:rsid w:val="00EB228B"/>
    <w:rsid w:val="00ED1D16"/>
    <w:rsid w:val="00F2645A"/>
    <w:rsid w:val="00F360C1"/>
    <w:rsid w:val="00F36899"/>
    <w:rsid w:val="00F92111"/>
    <w:rsid w:val="00FA099C"/>
    <w:rsid w:val="00FB1EE9"/>
    <w:rsid w:val="00FE5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61024"/>
  <w15:docId w15:val="{AA008B4C-66C4-4CFE-AD3F-4CD7E8D5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1831"/>
    <w:pPr>
      <w:widowControl w:val="0"/>
      <w:jc w:val="both"/>
    </w:pPr>
  </w:style>
  <w:style w:type="paragraph" w:styleId="1">
    <w:name w:val="heading 1"/>
    <w:aliases w:val="标题 1-英文"/>
    <w:basedOn w:val="a"/>
    <w:next w:val="a"/>
    <w:link w:val="10"/>
    <w:qFormat/>
    <w:rsid w:val="00D076CD"/>
    <w:pPr>
      <w:keepNext/>
      <w:keepLines/>
      <w:numPr>
        <w:numId w:val="1"/>
      </w:numPr>
      <w:spacing w:before="340" w:after="330" w:line="578" w:lineRule="auto"/>
      <w:outlineLvl w:val="0"/>
    </w:pPr>
    <w:rPr>
      <w:b/>
      <w:bCs/>
      <w:kern w:val="44"/>
      <w:sz w:val="44"/>
      <w:szCs w:val="44"/>
    </w:rPr>
  </w:style>
  <w:style w:type="paragraph" w:styleId="2">
    <w:name w:val="heading 2"/>
    <w:aliases w:val="标题 2-英文,H2"/>
    <w:basedOn w:val="a"/>
    <w:next w:val="a"/>
    <w:link w:val="20"/>
    <w:unhideWhenUsed/>
    <w:qFormat/>
    <w:rsid w:val="00D07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
    <w:basedOn w:val="2"/>
    <w:next w:val="a"/>
    <w:link w:val="30"/>
    <w:qFormat/>
    <w:rsid w:val="00935610"/>
    <w:pPr>
      <w:keepLines w:val="0"/>
      <w:widowControl/>
      <w:spacing w:before="240" w:after="120" w:line="240" w:lineRule="auto"/>
      <w:ind w:left="720" w:hanging="720"/>
      <w:jc w:val="left"/>
      <w:outlineLvl w:val="2"/>
    </w:pPr>
    <w:rPr>
      <w:rFonts w:ascii="Arial" w:eastAsia="宋体" w:hAnsi="Arial" w:cs="Arial"/>
      <w:iCs/>
      <w:color w:val="3B006F"/>
      <w:kern w:val="32"/>
      <w:sz w:val="26"/>
      <w:szCs w:val="26"/>
      <w:lang w:eastAsia="en-US"/>
    </w:rPr>
  </w:style>
  <w:style w:type="paragraph" w:styleId="4">
    <w:name w:val="heading 4"/>
    <w:aliases w:val="H4"/>
    <w:basedOn w:val="3"/>
    <w:next w:val="a"/>
    <w:link w:val="40"/>
    <w:qFormat/>
    <w:rsid w:val="00935610"/>
    <w:pPr>
      <w:ind w:left="864" w:hanging="864"/>
      <w:outlineLvl w:val="3"/>
    </w:pPr>
    <w:rPr>
      <w:bCs w:val="0"/>
      <w:sz w:val="24"/>
      <w:szCs w:val="28"/>
    </w:rPr>
  </w:style>
  <w:style w:type="paragraph" w:styleId="5">
    <w:name w:val="heading 5"/>
    <w:basedOn w:val="4"/>
    <w:next w:val="a"/>
    <w:link w:val="50"/>
    <w:qFormat/>
    <w:rsid w:val="00935610"/>
    <w:pPr>
      <w:ind w:left="1008" w:hanging="1008"/>
      <w:outlineLvl w:val="4"/>
    </w:pPr>
    <w:rPr>
      <w:rFonts w:cs="Times New Roman"/>
      <w:bCs/>
      <w:iCs w:val="0"/>
      <w:szCs w:val="26"/>
    </w:rPr>
  </w:style>
  <w:style w:type="paragraph" w:styleId="6">
    <w:name w:val="heading 6"/>
    <w:basedOn w:val="5"/>
    <w:next w:val="a"/>
    <w:link w:val="60"/>
    <w:qFormat/>
    <w:rsid w:val="00935610"/>
    <w:pPr>
      <w:tabs>
        <w:tab w:val="num" w:pos="1152"/>
      </w:tabs>
      <w:ind w:left="1152" w:hanging="1152"/>
      <w:outlineLvl w:val="5"/>
    </w:pPr>
    <w:rPr>
      <w:bCs w:val="0"/>
      <w:sz w:val="22"/>
      <w:szCs w:val="22"/>
    </w:rPr>
  </w:style>
  <w:style w:type="paragraph" w:styleId="7">
    <w:name w:val="heading 7"/>
    <w:basedOn w:val="6"/>
    <w:next w:val="a"/>
    <w:link w:val="70"/>
    <w:qFormat/>
    <w:rsid w:val="00935610"/>
    <w:pPr>
      <w:tabs>
        <w:tab w:val="clear" w:pos="1152"/>
        <w:tab w:val="num" w:pos="1296"/>
      </w:tabs>
      <w:ind w:left="1296" w:hanging="1296"/>
      <w:outlineLvl w:val="6"/>
    </w:pPr>
  </w:style>
  <w:style w:type="paragraph" w:styleId="8">
    <w:name w:val="heading 8"/>
    <w:basedOn w:val="7"/>
    <w:next w:val="a"/>
    <w:link w:val="80"/>
    <w:qFormat/>
    <w:rsid w:val="00935610"/>
    <w:pPr>
      <w:tabs>
        <w:tab w:val="clear" w:pos="1296"/>
        <w:tab w:val="num" w:pos="1440"/>
      </w:tabs>
      <w:ind w:left="1440" w:hanging="1440"/>
      <w:outlineLvl w:val="7"/>
    </w:pPr>
    <w:rPr>
      <w:i/>
      <w:iCs/>
    </w:rPr>
  </w:style>
  <w:style w:type="paragraph" w:styleId="9">
    <w:name w:val="heading 9"/>
    <w:basedOn w:val="8"/>
    <w:next w:val="a"/>
    <w:link w:val="90"/>
    <w:qFormat/>
    <w:rsid w:val="00935610"/>
    <w:pPr>
      <w:tabs>
        <w:tab w:val="clear" w:pos="1440"/>
        <w:tab w:val="num" w:pos="1584"/>
      </w:tabs>
      <w:ind w:left="1584" w:hanging="158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11BA0"/>
    <w:pPr>
      <w:widowControl w:val="0"/>
      <w:autoSpaceDE w:val="0"/>
      <w:autoSpaceDN w:val="0"/>
      <w:adjustRightInd w:val="0"/>
    </w:pPr>
    <w:rPr>
      <w:rFonts w:ascii="Arial" w:hAnsi="Arial" w:cs="Arial"/>
      <w:color w:val="000000"/>
      <w:kern w:val="0"/>
      <w:sz w:val="24"/>
      <w:szCs w:val="24"/>
    </w:rPr>
  </w:style>
  <w:style w:type="paragraph" w:styleId="a3">
    <w:name w:val="Document Map"/>
    <w:basedOn w:val="a"/>
    <w:link w:val="a4"/>
    <w:uiPriority w:val="99"/>
    <w:semiHidden/>
    <w:unhideWhenUsed/>
    <w:rsid w:val="00911BA0"/>
    <w:rPr>
      <w:rFonts w:ascii="宋体" w:eastAsia="宋体"/>
      <w:sz w:val="18"/>
      <w:szCs w:val="18"/>
    </w:rPr>
  </w:style>
  <w:style w:type="character" w:customStyle="1" w:styleId="a4">
    <w:name w:val="文档结构图 字符"/>
    <w:basedOn w:val="a0"/>
    <w:link w:val="a3"/>
    <w:uiPriority w:val="99"/>
    <w:semiHidden/>
    <w:rsid w:val="00911BA0"/>
    <w:rPr>
      <w:rFonts w:ascii="宋体" w:eastAsia="宋体"/>
      <w:sz w:val="18"/>
      <w:szCs w:val="18"/>
    </w:rPr>
  </w:style>
  <w:style w:type="paragraph" w:styleId="a5">
    <w:name w:val="header"/>
    <w:basedOn w:val="a"/>
    <w:link w:val="a6"/>
    <w:uiPriority w:val="99"/>
    <w:unhideWhenUsed/>
    <w:rsid w:val="000A09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A0965"/>
    <w:rPr>
      <w:sz w:val="18"/>
      <w:szCs w:val="18"/>
    </w:rPr>
  </w:style>
  <w:style w:type="paragraph" w:styleId="a7">
    <w:name w:val="footer"/>
    <w:basedOn w:val="a"/>
    <w:link w:val="a8"/>
    <w:uiPriority w:val="99"/>
    <w:unhideWhenUsed/>
    <w:rsid w:val="000A0965"/>
    <w:pPr>
      <w:tabs>
        <w:tab w:val="center" w:pos="4153"/>
        <w:tab w:val="right" w:pos="8306"/>
      </w:tabs>
      <w:snapToGrid w:val="0"/>
      <w:jc w:val="left"/>
    </w:pPr>
    <w:rPr>
      <w:sz w:val="18"/>
      <w:szCs w:val="18"/>
    </w:rPr>
  </w:style>
  <w:style w:type="character" w:customStyle="1" w:styleId="a8">
    <w:name w:val="页脚 字符"/>
    <w:basedOn w:val="a0"/>
    <w:link w:val="a7"/>
    <w:uiPriority w:val="99"/>
    <w:rsid w:val="000A0965"/>
    <w:rPr>
      <w:sz w:val="18"/>
      <w:szCs w:val="18"/>
    </w:rPr>
  </w:style>
  <w:style w:type="character" w:customStyle="1" w:styleId="10">
    <w:name w:val="标题 1 字符"/>
    <w:aliases w:val="标题 1-英文 字符"/>
    <w:basedOn w:val="a0"/>
    <w:link w:val="1"/>
    <w:uiPriority w:val="9"/>
    <w:rsid w:val="00D076CD"/>
    <w:rPr>
      <w:b/>
      <w:bCs/>
      <w:kern w:val="44"/>
      <w:sz w:val="44"/>
      <w:szCs w:val="44"/>
    </w:rPr>
  </w:style>
  <w:style w:type="character" w:customStyle="1" w:styleId="20">
    <w:name w:val="标题 2 字符"/>
    <w:aliases w:val="标题 2-英文 字符,H2 字符"/>
    <w:basedOn w:val="a0"/>
    <w:link w:val="2"/>
    <w:uiPriority w:val="9"/>
    <w:rsid w:val="00D076CD"/>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81673D"/>
    <w:rPr>
      <w:sz w:val="18"/>
      <w:szCs w:val="18"/>
    </w:rPr>
  </w:style>
  <w:style w:type="character" w:customStyle="1" w:styleId="aa">
    <w:name w:val="批注框文本 字符"/>
    <w:basedOn w:val="a0"/>
    <w:link w:val="a9"/>
    <w:uiPriority w:val="99"/>
    <w:semiHidden/>
    <w:rsid w:val="0081673D"/>
    <w:rPr>
      <w:sz w:val="18"/>
      <w:szCs w:val="18"/>
    </w:rPr>
  </w:style>
  <w:style w:type="character" w:customStyle="1" w:styleId="30">
    <w:name w:val="标题 3 字符"/>
    <w:aliases w:val="H3 字符"/>
    <w:basedOn w:val="a0"/>
    <w:link w:val="3"/>
    <w:rsid w:val="00935610"/>
    <w:rPr>
      <w:rFonts w:ascii="Arial" w:eastAsia="宋体" w:hAnsi="Arial" w:cs="Arial"/>
      <w:b/>
      <w:bCs/>
      <w:iCs/>
      <w:color w:val="3B006F"/>
      <w:kern w:val="32"/>
      <w:sz w:val="26"/>
      <w:szCs w:val="26"/>
      <w:lang w:eastAsia="en-US"/>
    </w:rPr>
  </w:style>
  <w:style w:type="character" w:customStyle="1" w:styleId="40">
    <w:name w:val="标题 4 字符"/>
    <w:aliases w:val="H4 字符"/>
    <w:basedOn w:val="a0"/>
    <w:link w:val="4"/>
    <w:rsid w:val="00935610"/>
    <w:rPr>
      <w:rFonts w:ascii="Arial" w:eastAsia="宋体" w:hAnsi="Arial" w:cs="Arial"/>
      <w:b/>
      <w:iCs/>
      <w:color w:val="3B006F"/>
      <w:kern w:val="32"/>
      <w:sz w:val="24"/>
      <w:szCs w:val="28"/>
      <w:lang w:eastAsia="en-US"/>
    </w:rPr>
  </w:style>
  <w:style w:type="character" w:customStyle="1" w:styleId="50">
    <w:name w:val="标题 5 字符"/>
    <w:basedOn w:val="a0"/>
    <w:link w:val="5"/>
    <w:rsid w:val="00935610"/>
    <w:rPr>
      <w:rFonts w:ascii="Arial" w:eastAsia="宋体" w:hAnsi="Arial" w:cs="Times New Roman"/>
      <w:b/>
      <w:bCs/>
      <w:color w:val="3B006F"/>
      <w:kern w:val="32"/>
      <w:sz w:val="24"/>
      <w:szCs w:val="26"/>
      <w:lang w:eastAsia="en-US"/>
    </w:rPr>
  </w:style>
  <w:style w:type="character" w:customStyle="1" w:styleId="60">
    <w:name w:val="标题 6 字符"/>
    <w:basedOn w:val="a0"/>
    <w:link w:val="6"/>
    <w:rsid w:val="00935610"/>
    <w:rPr>
      <w:rFonts w:ascii="Arial" w:eastAsia="宋体" w:hAnsi="Arial" w:cs="Times New Roman"/>
      <w:b/>
      <w:color w:val="3B006F"/>
      <w:kern w:val="32"/>
      <w:sz w:val="22"/>
      <w:lang w:eastAsia="en-US"/>
    </w:rPr>
  </w:style>
  <w:style w:type="character" w:customStyle="1" w:styleId="70">
    <w:name w:val="标题 7 字符"/>
    <w:basedOn w:val="a0"/>
    <w:link w:val="7"/>
    <w:rsid w:val="00935610"/>
    <w:rPr>
      <w:rFonts w:ascii="Arial" w:eastAsia="宋体" w:hAnsi="Arial" w:cs="Times New Roman"/>
      <w:b/>
      <w:color w:val="3B006F"/>
      <w:kern w:val="32"/>
      <w:sz w:val="22"/>
      <w:lang w:eastAsia="en-US"/>
    </w:rPr>
  </w:style>
  <w:style w:type="character" w:customStyle="1" w:styleId="80">
    <w:name w:val="标题 8 字符"/>
    <w:basedOn w:val="a0"/>
    <w:link w:val="8"/>
    <w:rsid w:val="00935610"/>
    <w:rPr>
      <w:rFonts w:ascii="Arial" w:eastAsia="宋体" w:hAnsi="Arial" w:cs="Times New Roman"/>
      <w:b/>
      <w:i/>
      <w:iCs/>
      <w:color w:val="3B006F"/>
      <w:kern w:val="32"/>
      <w:sz w:val="22"/>
      <w:lang w:eastAsia="en-US"/>
    </w:rPr>
  </w:style>
  <w:style w:type="character" w:customStyle="1" w:styleId="90">
    <w:name w:val="标题 9 字符"/>
    <w:basedOn w:val="a0"/>
    <w:link w:val="9"/>
    <w:rsid w:val="00935610"/>
    <w:rPr>
      <w:rFonts w:ascii="Arial" w:eastAsia="宋体" w:hAnsi="Arial" w:cs="Times New Roman"/>
      <w:b/>
      <w:i/>
      <w:iCs/>
      <w:color w:val="3B006F"/>
      <w:kern w:val="32"/>
      <w:sz w:val="22"/>
      <w:lang w:eastAsia="en-US"/>
    </w:rPr>
  </w:style>
  <w:style w:type="paragraph" w:styleId="ab">
    <w:name w:val="List Paragraph"/>
    <w:basedOn w:val="a"/>
    <w:uiPriority w:val="99"/>
    <w:qFormat/>
    <w:rsid w:val="00935610"/>
    <w:pPr>
      <w:ind w:firstLineChars="200" w:firstLine="420"/>
    </w:pPr>
  </w:style>
  <w:style w:type="paragraph" w:customStyle="1" w:styleId="NumberedCode">
    <w:name w:val="NumberedCode"/>
    <w:basedOn w:val="a"/>
    <w:autoRedefine/>
    <w:uiPriority w:val="99"/>
    <w:rsid w:val="00CA3910"/>
    <w:pPr>
      <w:widowControl/>
      <w:numPr>
        <w:numId w:val="5"/>
      </w:numPr>
      <w:shd w:val="clear" w:color="auto" w:fill="EAEAEA"/>
      <w:jc w:val="left"/>
    </w:pPr>
    <w:rPr>
      <w:rFonts w:ascii="Courier New" w:eastAsia="宋体" w:hAnsi="Courier New" w:cs="Courier New"/>
      <w:bCs/>
      <w:kern w:val="0"/>
      <w:sz w:val="20"/>
      <w:szCs w:val="20"/>
      <w:lang w:eastAsia="en-US"/>
    </w:rPr>
  </w:style>
  <w:style w:type="paragraph" w:customStyle="1" w:styleId="TableText">
    <w:name w:val="Table Text"/>
    <w:link w:val="TableTextCharChar"/>
    <w:rsid w:val="00144F29"/>
    <w:rPr>
      <w:rFonts w:ascii="Calibri" w:eastAsia="宋体" w:hAnsi="Calibri" w:cs="Times New Roman"/>
      <w:kern w:val="0"/>
      <w:sz w:val="18"/>
    </w:rPr>
  </w:style>
  <w:style w:type="character" w:customStyle="1" w:styleId="TableTextCharChar">
    <w:name w:val="Table Text Char Char"/>
    <w:link w:val="TableText"/>
    <w:rsid w:val="00144F29"/>
    <w:rPr>
      <w:rFonts w:ascii="Calibri" w:eastAsia="宋体" w:hAnsi="Calibri" w:cs="Times New Roman"/>
      <w:kern w:val="0"/>
      <w:sz w:val="18"/>
    </w:rPr>
  </w:style>
  <w:style w:type="paragraph" w:customStyle="1" w:styleId="TableText-Heading">
    <w:name w:val="Table Text - Heading"/>
    <w:basedOn w:val="a"/>
    <w:qFormat/>
    <w:rsid w:val="00144F29"/>
    <w:pPr>
      <w:keepNext/>
      <w:suppressLineNumbers/>
      <w:suppressAutoHyphens/>
      <w:jc w:val="left"/>
    </w:pPr>
    <w:rPr>
      <w:rFonts w:ascii="Calibri" w:eastAsia="HG Mincho Light J" w:hAnsi="Calibri" w:cs="Times New Roman"/>
      <w:b/>
      <w:color w:val="000000"/>
      <w:sz w:val="20"/>
      <w:szCs w:val="20"/>
      <w:lang w:eastAsia="ja-JP"/>
    </w:rPr>
  </w:style>
  <w:style w:type="character" w:customStyle="1" w:styleId="Refterm">
    <w:name w:val="Ref term"/>
    <w:rsid w:val="00144F29"/>
    <w:rPr>
      <w:b/>
    </w:rPr>
  </w:style>
  <w:style w:type="character" w:customStyle="1" w:styleId="CodeSnippet">
    <w:name w:val="Code Snippet"/>
    <w:qFormat/>
    <w:rsid w:val="00144F29"/>
    <w:rPr>
      <w:rFonts w:ascii="Consolas" w:hAnsi="Consolas"/>
      <w:sz w:val="20"/>
    </w:rPr>
  </w:style>
  <w:style w:type="character" w:styleId="ac">
    <w:name w:val="annotation reference"/>
    <w:unhideWhenUsed/>
    <w:rsid w:val="00144F29"/>
    <w:rPr>
      <w:sz w:val="16"/>
      <w:szCs w:val="16"/>
    </w:rPr>
  </w:style>
  <w:style w:type="paragraph" w:styleId="ad">
    <w:name w:val="annotation text"/>
    <w:basedOn w:val="a"/>
    <w:link w:val="ae"/>
    <w:unhideWhenUsed/>
    <w:rsid w:val="00144F29"/>
    <w:pPr>
      <w:widowControl/>
      <w:jc w:val="left"/>
    </w:pPr>
    <w:rPr>
      <w:rFonts w:ascii="Calibri" w:eastAsia="宋体" w:hAnsi="Calibri" w:cs="Times New Roman"/>
      <w:kern w:val="0"/>
      <w:sz w:val="20"/>
      <w:szCs w:val="20"/>
    </w:rPr>
  </w:style>
  <w:style w:type="character" w:customStyle="1" w:styleId="ae">
    <w:name w:val="批注文字 字符"/>
    <w:basedOn w:val="a0"/>
    <w:link w:val="ad"/>
    <w:rsid w:val="00144F29"/>
    <w:rPr>
      <w:rFonts w:ascii="Calibri" w:eastAsia="宋体" w:hAnsi="Calibri" w:cs="Times New Roman"/>
      <w:kern w:val="0"/>
      <w:sz w:val="20"/>
      <w:szCs w:val="20"/>
    </w:rPr>
  </w:style>
  <w:style w:type="paragraph" w:customStyle="1" w:styleId="YAML">
    <w:name w:val="YAML"/>
    <w:basedOn w:val="a"/>
    <w:qFormat/>
    <w:rsid w:val="00144F29"/>
    <w:pPr>
      <w:widowControl/>
      <w:spacing w:before="80" w:after="80"/>
      <w:jc w:val="left"/>
    </w:pPr>
    <w:rPr>
      <w:rFonts w:ascii="Consolas" w:eastAsia="宋体" w:hAnsi="Consolas" w:cs="Consolas"/>
      <w:kern w:val="0"/>
      <w:sz w:val="20"/>
      <w:szCs w:val="20"/>
    </w:rPr>
  </w:style>
  <w:style w:type="character" w:customStyle="1" w:styleId="CodeSnippedHyperlink">
    <w:name w:val="Code Snipped Hyperlink"/>
    <w:uiPriority w:val="1"/>
    <w:qFormat/>
    <w:rsid w:val="00144F29"/>
    <w:rPr>
      <w:rFonts w:ascii="Consolas" w:hAnsi="Consolas"/>
      <w:color w:val="0432FF"/>
      <w:sz w:val="20"/>
      <w:u w:val="single"/>
    </w:rPr>
  </w:style>
  <w:style w:type="paragraph" w:customStyle="1" w:styleId="TAL">
    <w:name w:val="TAL"/>
    <w:basedOn w:val="a"/>
    <w:rsid w:val="00144F29"/>
    <w:pPr>
      <w:keepNext/>
      <w:keepLines/>
      <w:widowControl/>
      <w:overflowPunct w:val="0"/>
      <w:autoSpaceDE w:val="0"/>
      <w:autoSpaceDN w:val="0"/>
      <w:adjustRightInd w:val="0"/>
      <w:jc w:val="left"/>
      <w:textAlignment w:val="baseline"/>
    </w:pPr>
    <w:rPr>
      <w:rFonts w:ascii="Calibri" w:eastAsia="宋体" w:hAnsi="Calibri" w:cs="Times New Roman"/>
      <w:kern w:val="0"/>
      <w:sz w:val="18"/>
      <w:szCs w:val="20"/>
      <w:lang w:val="en-GB" w:eastAsia="en-US"/>
    </w:rPr>
  </w:style>
  <w:style w:type="paragraph" w:styleId="af">
    <w:name w:val="Normal (Web)"/>
    <w:basedOn w:val="a"/>
    <w:uiPriority w:val="99"/>
    <w:unhideWhenUsed/>
    <w:rsid w:val="00761A6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61A6C"/>
  </w:style>
  <w:style w:type="paragraph" w:styleId="af0">
    <w:name w:val="annotation subject"/>
    <w:basedOn w:val="ad"/>
    <w:next w:val="ad"/>
    <w:link w:val="af1"/>
    <w:uiPriority w:val="99"/>
    <w:semiHidden/>
    <w:unhideWhenUsed/>
    <w:rsid w:val="00685468"/>
    <w:pPr>
      <w:widowControl w:val="0"/>
    </w:pPr>
    <w:rPr>
      <w:rFonts w:asciiTheme="minorHAnsi" w:eastAsiaTheme="minorEastAsia" w:hAnsiTheme="minorHAnsi" w:cstheme="minorBidi"/>
      <w:b/>
      <w:bCs/>
      <w:kern w:val="2"/>
      <w:sz w:val="21"/>
      <w:szCs w:val="22"/>
    </w:rPr>
  </w:style>
  <w:style w:type="character" w:customStyle="1" w:styleId="af1">
    <w:name w:val="批注主题 字符"/>
    <w:basedOn w:val="ae"/>
    <w:link w:val="af0"/>
    <w:uiPriority w:val="99"/>
    <w:semiHidden/>
    <w:rsid w:val="00685468"/>
    <w:rPr>
      <w:rFonts w:ascii="Calibri" w:eastAsia="宋体" w:hAnsi="Calibri" w:cs="Times New Roman"/>
      <w:b/>
      <w:bCs/>
      <w:kern w:val="0"/>
      <w:sz w:val="20"/>
      <w:szCs w:val="20"/>
    </w:rPr>
  </w:style>
  <w:style w:type="paragraph" w:styleId="af2">
    <w:name w:val="Title"/>
    <w:basedOn w:val="a"/>
    <w:link w:val="af3"/>
    <w:uiPriority w:val="10"/>
    <w:qFormat/>
    <w:rsid w:val="001C0EA4"/>
    <w:pPr>
      <w:widowControl/>
      <w:pBdr>
        <w:top w:val="single" w:sz="4" w:space="1" w:color="808080"/>
      </w:pBdr>
      <w:spacing w:after="240"/>
      <w:jc w:val="left"/>
    </w:pPr>
    <w:rPr>
      <w:rFonts w:ascii="Arial" w:eastAsia="宋体" w:hAnsi="Arial" w:cs="Arial"/>
      <w:b/>
      <w:bCs/>
      <w:color w:val="3B006F"/>
      <w:kern w:val="28"/>
      <w:sz w:val="48"/>
      <w:szCs w:val="48"/>
      <w:lang w:eastAsia="en-US"/>
    </w:rPr>
  </w:style>
  <w:style w:type="character" w:customStyle="1" w:styleId="af3">
    <w:name w:val="标题 字符"/>
    <w:basedOn w:val="a0"/>
    <w:link w:val="af2"/>
    <w:uiPriority w:val="10"/>
    <w:rsid w:val="001C0EA4"/>
    <w:rPr>
      <w:rFonts w:ascii="Arial" w:eastAsia="宋体" w:hAnsi="Arial" w:cs="Arial"/>
      <w:b/>
      <w:bCs/>
      <w:color w:val="3B006F"/>
      <w:kern w:val="28"/>
      <w:sz w:val="48"/>
      <w:szCs w:val="48"/>
      <w:lang w:eastAsia="en-US"/>
    </w:rPr>
  </w:style>
  <w:style w:type="paragraph" w:styleId="af4">
    <w:name w:val="No Spacing"/>
    <w:link w:val="af5"/>
    <w:uiPriority w:val="1"/>
    <w:qFormat/>
    <w:rsid w:val="00AD7ECD"/>
    <w:rPr>
      <w:kern w:val="0"/>
      <w:sz w:val="22"/>
    </w:rPr>
  </w:style>
  <w:style w:type="character" w:customStyle="1" w:styleId="af5">
    <w:name w:val="无间隔 字符"/>
    <w:basedOn w:val="a0"/>
    <w:link w:val="af4"/>
    <w:uiPriority w:val="1"/>
    <w:rsid w:val="00AD7ECD"/>
    <w:rPr>
      <w:kern w:val="0"/>
      <w:sz w:val="22"/>
    </w:rPr>
  </w:style>
  <w:style w:type="paragraph" w:styleId="TOC">
    <w:name w:val="TOC Heading"/>
    <w:basedOn w:val="1"/>
    <w:next w:val="a"/>
    <w:uiPriority w:val="39"/>
    <w:unhideWhenUsed/>
    <w:qFormat/>
    <w:rsid w:val="00AD7ECD"/>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AD7ECD"/>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AD7ECD"/>
    <w:pPr>
      <w:widowControl/>
      <w:spacing w:after="100" w:line="276" w:lineRule="auto"/>
      <w:jc w:val="left"/>
    </w:pPr>
    <w:rPr>
      <w:kern w:val="0"/>
      <w:sz w:val="22"/>
    </w:rPr>
  </w:style>
  <w:style w:type="paragraph" w:styleId="31">
    <w:name w:val="toc 3"/>
    <w:basedOn w:val="a"/>
    <w:next w:val="a"/>
    <w:autoRedefine/>
    <w:uiPriority w:val="39"/>
    <w:unhideWhenUsed/>
    <w:qFormat/>
    <w:rsid w:val="00AD7ECD"/>
    <w:pPr>
      <w:widowControl/>
      <w:spacing w:after="100" w:line="276" w:lineRule="auto"/>
      <w:ind w:left="440"/>
      <w:jc w:val="left"/>
    </w:pPr>
    <w:rPr>
      <w:kern w:val="0"/>
      <w:sz w:val="22"/>
    </w:rPr>
  </w:style>
  <w:style w:type="character" w:styleId="af6">
    <w:name w:val="Hyperlink"/>
    <w:basedOn w:val="a0"/>
    <w:uiPriority w:val="99"/>
    <w:unhideWhenUsed/>
    <w:rsid w:val="00AD7E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139462">
      <w:bodyDiv w:val="1"/>
      <w:marLeft w:val="0"/>
      <w:marRight w:val="0"/>
      <w:marTop w:val="0"/>
      <w:marBottom w:val="0"/>
      <w:divBdr>
        <w:top w:val="none" w:sz="0" w:space="0" w:color="auto"/>
        <w:left w:val="none" w:sz="0" w:space="0" w:color="auto"/>
        <w:bottom w:val="none" w:sz="0" w:space="0" w:color="auto"/>
        <w:right w:val="none" w:sz="0" w:space="0" w:color="auto"/>
      </w:divBdr>
    </w:div>
    <w:div w:id="921380110">
      <w:bodyDiv w:val="1"/>
      <w:marLeft w:val="0"/>
      <w:marRight w:val="0"/>
      <w:marTop w:val="0"/>
      <w:marBottom w:val="0"/>
      <w:divBdr>
        <w:top w:val="none" w:sz="0" w:space="0" w:color="auto"/>
        <w:left w:val="none" w:sz="0" w:space="0" w:color="auto"/>
        <w:bottom w:val="none" w:sz="0" w:space="0" w:color="auto"/>
        <w:right w:val="none" w:sz="0" w:space="0" w:color="auto"/>
      </w:divBdr>
    </w:div>
    <w:div w:id="959646260">
      <w:bodyDiv w:val="1"/>
      <w:marLeft w:val="0"/>
      <w:marRight w:val="0"/>
      <w:marTop w:val="0"/>
      <w:marBottom w:val="0"/>
      <w:divBdr>
        <w:top w:val="none" w:sz="0" w:space="0" w:color="auto"/>
        <w:left w:val="none" w:sz="0" w:space="0" w:color="auto"/>
        <w:bottom w:val="none" w:sz="0" w:space="0" w:color="auto"/>
        <w:right w:val="none" w:sz="0" w:space="0" w:color="auto"/>
      </w:divBdr>
    </w:div>
    <w:div w:id="14084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0C029-D9B9-4858-9A71-4FC2D2741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41</Pages>
  <Words>7379</Words>
  <Characters>42063</Characters>
  <Application>Microsoft Office Word</Application>
  <DocSecurity>0</DocSecurity>
  <Lines>350</Lines>
  <Paragraphs>98</Paragraphs>
  <ScaleCrop>false</ScaleCrop>
  <Company/>
  <LinksUpToDate>false</LinksUpToDate>
  <CharactersWithSpaces>49344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VNF TOSCA Template Requirements for OpenO</dc:title>
  <dc:creator>Windows 用户</dc:creator>
  <cp:lastModifiedBy>mengzhx</cp:lastModifiedBy>
  <cp:revision>179</cp:revision>
  <dcterms:created xsi:type="dcterms:W3CDTF">2017-03-20T01:00:00Z</dcterms:created>
  <dcterms:modified xsi:type="dcterms:W3CDTF">2017-04-25T06:27:00Z</dcterms:modified>
</cp:coreProperties>
</file>